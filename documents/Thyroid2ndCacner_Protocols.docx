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07598" w14:textId="77777777" w:rsidR="000D168C" w:rsidRDefault="000D168C">
      <w:bookmarkStart w:id="0" w:name="_Toc37320977"/>
    </w:p>
    <w:p w14:paraId="7FE10C6F" w14:textId="78255D4C" w:rsidR="00DB72A5" w:rsidRDefault="000D168C">
      <w:pPr>
        <w:rPr>
          <w:rFonts w:ascii="Cambria" w:hAnsi="Cambria" w:cstheme="majorHAnsi"/>
          <w:color w:val="002060"/>
          <w:sz w:val="52"/>
          <w:szCs w:val="52"/>
        </w:rPr>
      </w:pPr>
      <w:r w:rsidRPr="00411514">
        <w:rPr>
          <w:rFonts w:ascii="Cambria" w:hAnsi="Cambria" w:cstheme="majorHAnsi"/>
          <w:color w:val="002060"/>
          <w:sz w:val="52"/>
          <w:szCs w:val="52"/>
        </w:rPr>
        <w:t xml:space="preserve">OHDSI: </w:t>
      </w:r>
      <w:r w:rsidR="00B76C03" w:rsidRPr="00411514">
        <w:rPr>
          <w:rFonts w:ascii="Cambria" w:hAnsi="Cambria" w:cstheme="majorHAnsi"/>
          <w:color w:val="002060"/>
          <w:sz w:val="52"/>
          <w:szCs w:val="52"/>
        </w:rPr>
        <w:t>Evaluating of Iodine-131 exposure effect on the occurrence of secondary cancer in survivors of thyroid cancer.</w:t>
      </w:r>
    </w:p>
    <w:p w14:paraId="4C79301C" w14:textId="6405F7C0" w:rsidR="00DE76EC" w:rsidRPr="00411514" w:rsidRDefault="00DE76EC">
      <w:pPr>
        <w:rPr>
          <w:rFonts w:ascii="Cambria" w:hAnsi="Cambria" w:cstheme="majorHAnsi"/>
          <w:color w:val="002060"/>
          <w:sz w:val="52"/>
          <w:szCs w:val="52"/>
        </w:rPr>
      </w:pPr>
    </w:p>
    <w:p w14:paraId="34D8CC20" w14:textId="77777777" w:rsidR="00EB1D85" w:rsidRDefault="00DB72A5">
      <w:r>
        <w:br w:type="page"/>
      </w:r>
    </w:p>
    <w:p w14:paraId="5531F494" w14:textId="0A528D32" w:rsidR="00543CDB" w:rsidRPr="0096196F" w:rsidRDefault="00543CDB" w:rsidP="000C7439">
      <w:pPr>
        <w:pStyle w:val="1"/>
        <w:numPr>
          <w:ilvl w:val="0"/>
          <w:numId w:val="14"/>
        </w:numPr>
        <w:rPr>
          <w:b/>
          <w:bCs/>
        </w:rPr>
      </w:pPr>
      <w:bookmarkStart w:id="1" w:name="_Toc38891764"/>
      <w:bookmarkStart w:id="2" w:name="_Toc39663619"/>
      <w:bookmarkStart w:id="3" w:name="_Toc37325618"/>
      <w:bookmarkStart w:id="4" w:name="_Toc37325565"/>
      <w:r w:rsidRPr="0096196F">
        <w:rPr>
          <w:rFonts w:hint="eastAsia"/>
          <w:b/>
          <w:bCs/>
        </w:rPr>
        <w:lastRenderedPageBreak/>
        <w:t>Table</w:t>
      </w:r>
      <w:r w:rsidRPr="0096196F">
        <w:rPr>
          <w:b/>
          <w:bCs/>
        </w:rPr>
        <w:t xml:space="preserve"> </w:t>
      </w:r>
      <w:r w:rsidRPr="0096196F">
        <w:rPr>
          <w:rFonts w:hint="eastAsia"/>
          <w:b/>
          <w:bCs/>
        </w:rPr>
        <w:t>of</w:t>
      </w:r>
      <w:r w:rsidRPr="0096196F">
        <w:rPr>
          <w:b/>
          <w:bCs/>
        </w:rPr>
        <w:t xml:space="preserve"> </w:t>
      </w:r>
      <w:r w:rsidRPr="0096196F">
        <w:rPr>
          <w:rFonts w:hint="eastAsia"/>
          <w:b/>
          <w:bCs/>
        </w:rPr>
        <w:t>Contents</w:t>
      </w:r>
      <w:bookmarkEnd w:id="1"/>
      <w:bookmarkEnd w:id="2"/>
    </w:p>
    <w:sdt>
      <w:sdtPr>
        <w:rPr>
          <w:rFonts w:cstheme="minorBidi"/>
          <w:kern w:val="2"/>
          <w:sz w:val="20"/>
          <w:szCs w:val="20"/>
          <w:lang w:val="ko-KR"/>
        </w:rPr>
        <w:id w:val="1437636749"/>
        <w:docPartObj>
          <w:docPartGallery w:val="Table of Contents"/>
          <w:docPartUnique/>
        </w:docPartObj>
      </w:sdtPr>
      <w:sdtEndPr>
        <w:rPr>
          <w:rFonts w:ascii="Cambria" w:hAnsi="Cambria"/>
          <w:b/>
          <w:bCs/>
          <w:kern w:val="0"/>
          <w:sz w:val="22"/>
          <w:szCs w:val="22"/>
        </w:rPr>
      </w:sdtEndPr>
      <w:sdtContent>
        <w:p w14:paraId="483A429B" w14:textId="136ACC7A" w:rsidR="00FF1965" w:rsidRPr="008F1527" w:rsidRDefault="00EB1D85" w:rsidP="00AC390E">
          <w:pPr>
            <w:pStyle w:val="10"/>
            <w:ind w:left="220"/>
            <w:rPr>
              <w:rFonts w:cstheme="minorBidi"/>
              <w:noProof/>
              <w:kern w:val="2"/>
              <w:sz w:val="18"/>
              <w:szCs w:val="20"/>
            </w:rPr>
          </w:pPr>
          <w:r w:rsidRPr="008F1527">
            <w:rPr>
              <w:sz w:val="20"/>
              <w:szCs w:val="20"/>
            </w:rPr>
            <w:fldChar w:fldCharType="begin"/>
          </w:r>
          <w:r w:rsidRPr="008F1527">
            <w:rPr>
              <w:sz w:val="20"/>
              <w:szCs w:val="20"/>
            </w:rPr>
            <w:instrText xml:space="preserve"> TOC \o "1-3" \h \z \u </w:instrText>
          </w:r>
          <w:r w:rsidRPr="008F1527">
            <w:rPr>
              <w:sz w:val="20"/>
              <w:szCs w:val="20"/>
            </w:rPr>
            <w:fldChar w:fldCharType="separate"/>
          </w:r>
          <w:hyperlink w:anchor="_Toc39663619" w:history="1">
            <w:r w:rsidR="00FF1965" w:rsidRPr="008F1527">
              <w:rPr>
                <w:rStyle w:val="a5"/>
                <w:rFonts w:ascii="Cambria" w:hAnsi="Cambria"/>
                <w:noProof/>
                <w:sz w:val="20"/>
                <w:szCs w:val="20"/>
              </w:rPr>
              <w:t>1</w:t>
            </w:r>
            <w:r w:rsidR="00FF1965" w:rsidRPr="008F1527">
              <w:rPr>
                <w:rFonts w:cstheme="minorBidi"/>
                <w:noProof/>
                <w:kern w:val="2"/>
                <w:sz w:val="18"/>
                <w:szCs w:val="20"/>
              </w:rPr>
              <w:tab/>
            </w:r>
            <w:r w:rsidR="00FF1965" w:rsidRPr="008F1527">
              <w:rPr>
                <w:rStyle w:val="a5"/>
                <w:rFonts w:ascii="Cambria" w:hAnsi="Cambria"/>
                <w:noProof/>
                <w:sz w:val="20"/>
                <w:szCs w:val="20"/>
              </w:rPr>
              <w:t>Table of Contents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_Toc39663619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2</w:t>
            </w:r>
            <w:r w:rsidR="00FF1965" w:rsidRPr="008F1527">
              <w:rPr>
                <w:noProof/>
                <w:webHidden/>
                <w:sz w:val="20"/>
                <w:szCs w:val="20"/>
              </w:rPr>
              <w:fldChar w:fldCharType="end"/>
            </w:r>
          </w:hyperlink>
        </w:p>
        <w:p w14:paraId="7E1A0DFF" w14:textId="291353B1" w:rsidR="00FF1965" w:rsidRPr="008F1527" w:rsidRDefault="00EE075C" w:rsidP="00AC390E">
          <w:pPr>
            <w:pStyle w:val="10"/>
            <w:ind w:left="220"/>
            <w:rPr>
              <w:rFonts w:cstheme="minorBidi"/>
              <w:noProof/>
              <w:kern w:val="2"/>
              <w:sz w:val="18"/>
              <w:szCs w:val="20"/>
            </w:rPr>
          </w:pPr>
          <w:hyperlink w:anchor="_Toc39663620" w:history="1">
            <w:r w:rsidR="00FF1965" w:rsidRPr="008F1527">
              <w:rPr>
                <w:rStyle w:val="a5"/>
                <w:rFonts w:ascii="Cambria" w:hAnsi="Cambria"/>
                <w:noProof/>
                <w:sz w:val="20"/>
                <w:szCs w:val="20"/>
              </w:rPr>
              <w:t>2</w:t>
            </w:r>
            <w:r w:rsidR="00FF1965" w:rsidRPr="008F1527">
              <w:rPr>
                <w:rFonts w:cstheme="minorBidi"/>
                <w:noProof/>
                <w:kern w:val="2"/>
                <w:sz w:val="18"/>
                <w:szCs w:val="20"/>
              </w:rPr>
              <w:tab/>
            </w:r>
            <w:r w:rsidR="00FF1965" w:rsidRPr="008F1527">
              <w:rPr>
                <w:rStyle w:val="a5"/>
                <w:rFonts w:ascii="Cambria" w:hAnsi="Cambria"/>
                <w:noProof/>
                <w:sz w:val="20"/>
                <w:szCs w:val="20"/>
              </w:rPr>
              <w:t>List of abbreviations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_Toc39663620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4897D9BC" w14:textId="061A3172" w:rsidR="00FF1965" w:rsidRPr="008F1527" w:rsidRDefault="00EE075C" w:rsidP="00AC390E">
          <w:pPr>
            <w:pStyle w:val="10"/>
            <w:ind w:left="220"/>
            <w:rPr>
              <w:rFonts w:cstheme="minorBidi"/>
              <w:noProof/>
              <w:kern w:val="2"/>
              <w:sz w:val="18"/>
              <w:szCs w:val="20"/>
            </w:rPr>
          </w:pPr>
          <w:hyperlink w:anchor="_Toc39663621" w:history="1">
            <w:r w:rsidR="00FF1965" w:rsidRPr="008F1527">
              <w:rPr>
                <w:rStyle w:val="a5"/>
                <w:rFonts w:ascii="Cambria" w:hAnsi="Cambria"/>
                <w:noProof/>
                <w:sz w:val="20"/>
                <w:szCs w:val="20"/>
              </w:rPr>
              <w:t>3</w:t>
            </w:r>
            <w:r w:rsidR="00FF1965" w:rsidRPr="008F1527">
              <w:rPr>
                <w:rFonts w:cstheme="minorBidi"/>
                <w:noProof/>
                <w:kern w:val="2"/>
                <w:sz w:val="18"/>
                <w:szCs w:val="20"/>
              </w:rPr>
              <w:tab/>
            </w:r>
            <w:r w:rsidR="00FF1965" w:rsidRPr="008F1527">
              <w:rPr>
                <w:rStyle w:val="a5"/>
                <w:rFonts w:ascii="Cambria" w:hAnsi="Cambria"/>
                <w:noProof/>
                <w:sz w:val="20"/>
                <w:szCs w:val="20"/>
              </w:rPr>
              <w:t>Abstract</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_Toc39663621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0488E2EF" w14:textId="271DAAE6" w:rsidR="00FF1965" w:rsidRPr="008F1527" w:rsidRDefault="00EE075C" w:rsidP="00AC390E">
          <w:pPr>
            <w:pStyle w:val="10"/>
            <w:ind w:left="220"/>
            <w:rPr>
              <w:rFonts w:cstheme="minorBidi"/>
              <w:noProof/>
              <w:kern w:val="2"/>
              <w:sz w:val="18"/>
              <w:szCs w:val="20"/>
            </w:rPr>
          </w:pPr>
          <w:hyperlink w:anchor="_Toc39663622" w:history="1">
            <w:r w:rsidR="00FF1965" w:rsidRPr="008F1527">
              <w:rPr>
                <w:rStyle w:val="a5"/>
                <w:rFonts w:ascii="Cambria" w:hAnsi="Cambria"/>
                <w:noProof/>
                <w:sz w:val="20"/>
                <w:szCs w:val="20"/>
              </w:rPr>
              <w:t>4</w:t>
            </w:r>
            <w:r w:rsidR="00FF1965" w:rsidRPr="008F1527">
              <w:rPr>
                <w:rFonts w:cstheme="minorBidi"/>
                <w:noProof/>
                <w:kern w:val="2"/>
                <w:sz w:val="18"/>
                <w:szCs w:val="20"/>
              </w:rPr>
              <w:tab/>
            </w:r>
            <w:r w:rsidR="00FF1965" w:rsidRPr="008F1527">
              <w:rPr>
                <w:rStyle w:val="a5"/>
                <w:rFonts w:ascii="Cambria" w:hAnsi="Cambria"/>
                <w:noProof/>
                <w:sz w:val="20"/>
                <w:szCs w:val="20"/>
              </w:rPr>
              <w:t>Rationale and Background</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_Toc39663622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127691F1" w14:textId="2B728E2E" w:rsidR="00FF1965" w:rsidRPr="008F1527" w:rsidRDefault="00EE075C" w:rsidP="00AC390E">
          <w:pPr>
            <w:pStyle w:val="10"/>
            <w:ind w:left="220"/>
            <w:rPr>
              <w:rFonts w:cstheme="minorBidi"/>
              <w:noProof/>
              <w:kern w:val="2"/>
              <w:sz w:val="18"/>
              <w:szCs w:val="20"/>
            </w:rPr>
          </w:pPr>
          <w:hyperlink w:anchor="_Toc39663623" w:history="1">
            <w:r w:rsidR="00FF1965" w:rsidRPr="008F1527">
              <w:rPr>
                <w:rStyle w:val="a5"/>
                <w:rFonts w:ascii="Cambria" w:hAnsi="Cambria"/>
                <w:noProof/>
                <w:sz w:val="20"/>
                <w:szCs w:val="20"/>
              </w:rPr>
              <w:t>5</w:t>
            </w:r>
            <w:r w:rsidR="00FF1965" w:rsidRPr="008F1527">
              <w:rPr>
                <w:rFonts w:cstheme="minorBidi"/>
                <w:noProof/>
                <w:kern w:val="2"/>
                <w:sz w:val="18"/>
                <w:szCs w:val="20"/>
              </w:rPr>
              <w:tab/>
            </w:r>
            <w:r w:rsidR="00FF1965" w:rsidRPr="008F1527">
              <w:rPr>
                <w:rStyle w:val="a5"/>
                <w:rFonts w:ascii="Cambria" w:hAnsi="Cambria"/>
                <w:noProof/>
                <w:sz w:val="20"/>
                <w:szCs w:val="20"/>
              </w:rPr>
              <w:t>Study Objectives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_Toc39663623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69C976FB" w14:textId="2DCC7434" w:rsidR="00FF1965" w:rsidRPr="008F1527" w:rsidRDefault="00EE075C" w:rsidP="00AC390E">
          <w:pPr>
            <w:pStyle w:val="10"/>
            <w:ind w:left="220" w:firstLineChars="50" w:firstLine="110"/>
            <w:rPr>
              <w:rFonts w:cstheme="minorBidi"/>
              <w:noProof/>
              <w:kern w:val="2"/>
              <w:sz w:val="18"/>
              <w:szCs w:val="20"/>
            </w:rPr>
          </w:pPr>
          <w:hyperlink w:anchor="_Toc39663624" w:history="1">
            <w:r w:rsidR="00FF1965" w:rsidRPr="008F1527">
              <w:rPr>
                <w:rStyle w:val="a5"/>
                <w:rFonts w:ascii="Cambria" w:hAnsi="Cambria"/>
                <w:noProof/>
                <w:sz w:val="20"/>
                <w:szCs w:val="20"/>
              </w:rPr>
              <w:t>5.1</w:t>
            </w:r>
            <w:r w:rsidR="00FF1965" w:rsidRPr="008F1527">
              <w:rPr>
                <w:rFonts w:cstheme="minorBidi"/>
                <w:noProof/>
                <w:kern w:val="2"/>
                <w:sz w:val="18"/>
                <w:szCs w:val="20"/>
              </w:rPr>
              <w:tab/>
            </w:r>
            <w:r w:rsidR="00FF1965" w:rsidRPr="008F1527">
              <w:rPr>
                <w:rStyle w:val="a5"/>
                <w:rFonts w:ascii="Cambria" w:hAnsi="Cambria"/>
                <w:noProof/>
                <w:sz w:val="20"/>
                <w:szCs w:val="20"/>
              </w:rPr>
              <w:t>Primary Objectives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_Toc39663624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70E6705E" w14:textId="060E6BA1" w:rsidR="00FF1965" w:rsidRPr="008F1527" w:rsidRDefault="00EE075C" w:rsidP="00AC390E">
          <w:pPr>
            <w:pStyle w:val="10"/>
            <w:ind w:left="220"/>
            <w:rPr>
              <w:rFonts w:cstheme="minorBidi"/>
              <w:noProof/>
              <w:kern w:val="2"/>
              <w:sz w:val="18"/>
              <w:szCs w:val="20"/>
            </w:rPr>
          </w:pPr>
          <w:hyperlink w:anchor="_Toc39663625" w:history="1">
            <w:r w:rsidR="00FF1965" w:rsidRPr="008F1527">
              <w:rPr>
                <w:rStyle w:val="a5"/>
                <w:rFonts w:ascii="Cambria" w:hAnsi="Cambria"/>
                <w:noProof/>
                <w:sz w:val="20"/>
                <w:szCs w:val="20"/>
              </w:rPr>
              <w:t>6</w:t>
            </w:r>
            <w:r w:rsidR="00FF1965" w:rsidRPr="008F1527">
              <w:rPr>
                <w:rFonts w:cstheme="minorBidi"/>
                <w:noProof/>
                <w:kern w:val="2"/>
                <w:sz w:val="18"/>
                <w:szCs w:val="20"/>
              </w:rPr>
              <w:tab/>
            </w:r>
            <w:r w:rsidR="00FF1965" w:rsidRPr="008F1527">
              <w:rPr>
                <w:rStyle w:val="a5"/>
                <w:rFonts w:ascii="Cambria" w:hAnsi="Cambria"/>
                <w:noProof/>
                <w:sz w:val="20"/>
                <w:szCs w:val="20"/>
              </w:rPr>
              <w:t>Research methods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_Toc39663625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5371C9A6" w14:textId="2DFC6A48" w:rsidR="00FF1965" w:rsidRPr="008F1527" w:rsidRDefault="00EE075C" w:rsidP="00AC390E">
          <w:pPr>
            <w:pStyle w:val="10"/>
            <w:ind w:left="220" w:firstLineChars="50" w:firstLine="110"/>
            <w:rPr>
              <w:rFonts w:cstheme="minorBidi"/>
              <w:noProof/>
              <w:kern w:val="2"/>
              <w:sz w:val="18"/>
              <w:szCs w:val="20"/>
            </w:rPr>
          </w:pPr>
          <w:hyperlink w:anchor="_Toc39663626" w:history="1">
            <w:r w:rsidR="00FF1965" w:rsidRPr="008F1527">
              <w:rPr>
                <w:rStyle w:val="a5"/>
                <w:rFonts w:ascii="Cambria" w:hAnsi="Cambria"/>
                <w:noProof/>
                <w:sz w:val="20"/>
                <w:szCs w:val="20"/>
              </w:rPr>
              <w:t>6.1</w:t>
            </w:r>
            <w:r w:rsidR="00FF1965" w:rsidRPr="008F1527">
              <w:rPr>
                <w:rFonts w:cstheme="minorBidi"/>
                <w:noProof/>
                <w:kern w:val="2"/>
                <w:sz w:val="18"/>
                <w:szCs w:val="20"/>
              </w:rPr>
              <w:tab/>
            </w:r>
            <w:r w:rsidR="00FF1965" w:rsidRPr="008F1527">
              <w:rPr>
                <w:rStyle w:val="a5"/>
                <w:rFonts w:ascii="Cambria" w:hAnsi="Cambria"/>
                <w:noProof/>
                <w:sz w:val="20"/>
                <w:szCs w:val="20"/>
              </w:rPr>
              <w:t>Study Design</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_Toc39663626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4F51B6C0" w14:textId="12113DAE" w:rsidR="00FF1965" w:rsidRPr="008F1527" w:rsidRDefault="00EE075C" w:rsidP="00AC390E">
          <w:pPr>
            <w:pStyle w:val="10"/>
            <w:ind w:left="220" w:firstLineChars="50" w:firstLine="110"/>
            <w:rPr>
              <w:rFonts w:cstheme="minorBidi"/>
              <w:noProof/>
              <w:kern w:val="2"/>
              <w:sz w:val="18"/>
              <w:szCs w:val="20"/>
            </w:rPr>
          </w:pPr>
          <w:hyperlink w:anchor="_Toc39663627" w:history="1">
            <w:r w:rsidR="00FF1965" w:rsidRPr="008F1527">
              <w:rPr>
                <w:rStyle w:val="a5"/>
                <w:rFonts w:ascii="Cambria" w:hAnsi="Cambria"/>
                <w:noProof/>
                <w:sz w:val="20"/>
                <w:szCs w:val="20"/>
              </w:rPr>
              <w:t>6.2</w:t>
            </w:r>
            <w:r w:rsidR="00FF1965" w:rsidRPr="008F1527">
              <w:rPr>
                <w:rFonts w:cstheme="minorBidi"/>
                <w:noProof/>
                <w:kern w:val="2"/>
                <w:sz w:val="18"/>
                <w:szCs w:val="20"/>
              </w:rPr>
              <w:tab/>
            </w:r>
            <w:r w:rsidR="00FF1965" w:rsidRPr="008F1527">
              <w:rPr>
                <w:rStyle w:val="a5"/>
                <w:rFonts w:ascii="Cambria" w:hAnsi="Cambria"/>
                <w:noProof/>
                <w:sz w:val="20"/>
                <w:szCs w:val="20"/>
              </w:rPr>
              <w:t>Study population</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_Toc39663627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0CDCCE9A" w14:textId="7AB8A81F" w:rsidR="00FF1965" w:rsidRPr="008F1527" w:rsidRDefault="00EE075C" w:rsidP="00AC390E">
          <w:pPr>
            <w:pStyle w:val="10"/>
            <w:ind w:left="220" w:firstLineChars="100" w:firstLine="220"/>
            <w:rPr>
              <w:rFonts w:cstheme="minorBidi"/>
              <w:noProof/>
              <w:kern w:val="2"/>
              <w:sz w:val="18"/>
              <w:szCs w:val="20"/>
            </w:rPr>
          </w:pPr>
          <w:hyperlink w:anchor="_Toc39663628" w:history="1">
            <w:r w:rsidR="00FF1965" w:rsidRPr="008F1527">
              <w:rPr>
                <w:rStyle w:val="a5"/>
                <w:rFonts w:ascii="Cambria" w:hAnsi="Cambria"/>
                <w:noProof/>
                <w:sz w:val="20"/>
                <w:szCs w:val="20"/>
              </w:rPr>
              <w:t>6.2.1</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Target cohort(s)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_Toc39663628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3</w:t>
            </w:r>
            <w:r w:rsidR="00FF1965" w:rsidRPr="008F1527">
              <w:rPr>
                <w:noProof/>
                <w:webHidden/>
                <w:sz w:val="20"/>
                <w:szCs w:val="20"/>
              </w:rPr>
              <w:fldChar w:fldCharType="end"/>
            </w:r>
          </w:hyperlink>
        </w:p>
        <w:p w14:paraId="0DEE9E2C" w14:textId="1916B21D" w:rsidR="00FF1965" w:rsidRPr="008F1527" w:rsidRDefault="00EE075C" w:rsidP="00AC390E">
          <w:pPr>
            <w:pStyle w:val="10"/>
            <w:ind w:left="220" w:firstLineChars="100" w:firstLine="220"/>
            <w:rPr>
              <w:rFonts w:cstheme="minorBidi"/>
              <w:noProof/>
              <w:kern w:val="2"/>
              <w:sz w:val="18"/>
              <w:szCs w:val="20"/>
            </w:rPr>
          </w:pPr>
          <w:hyperlink w:anchor="_Toc39663629" w:history="1">
            <w:r w:rsidR="00FF1965" w:rsidRPr="008F1527">
              <w:rPr>
                <w:rStyle w:val="a5"/>
                <w:rFonts w:ascii="Cambria" w:hAnsi="Cambria"/>
                <w:noProof/>
                <w:sz w:val="20"/>
                <w:szCs w:val="20"/>
              </w:rPr>
              <w:t>6.2.2</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Comparator cohort(s)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_Toc39663629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4</w:t>
            </w:r>
            <w:r w:rsidR="00FF1965" w:rsidRPr="008F1527">
              <w:rPr>
                <w:noProof/>
                <w:webHidden/>
                <w:sz w:val="20"/>
                <w:szCs w:val="20"/>
              </w:rPr>
              <w:fldChar w:fldCharType="end"/>
            </w:r>
          </w:hyperlink>
        </w:p>
        <w:p w14:paraId="1636C89E" w14:textId="04E8B312" w:rsidR="00FF1965" w:rsidRPr="008F1527" w:rsidRDefault="00EE075C" w:rsidP="00AC390E">
          <w:pPr>
            <w:pStyle w:val="10"/>
            <w:ind w:left="220" w:firstLineChars="50" w:firstLine="110"/>
            <w:rPr>
              <w:rFonts w:cstheme="minorBidi"/>
              <w:noProof/>
              <w:kern w:val="2"/>
              <w:sz w:val="18"/>
              <w:szCs w:val="20"/>
            </w:rPr>
          </w:pPr>
          <w:hyperlink w:anchor="_Toc39663630" w:history="1">
            <w:r w:rsidR="00FF1965" w:rsidRPr="008F1527">
              <w:rPr>
                <w:rStyle w:val="a5"/>
                <w:rFonts w:ascii="Cambria" w:hAnsi="Cambria"/>
                <w:noProof/>
                <w:sz w:val="20"/>
                <w:szCs w:val="20"/>
              </w:rPr>
              <w:t>6.3</w:t>
            </w:r>
            <w:r w:rsidR="00FF1965" w:rsidRPr="008F1527">
              <w:rPr>
                <w:rFonts w:cstheme="minorBidi"/>
                <w:noProof/>
                <w:kern w:val="2"/>
                <w:sz w:val="18"/>
                <w:szCs w:val="20"/>
              </w:rPr>
              <w:tab/>
            </w:r>
            <w:r w:rsidR="00FF1965" w:rsidRPr="008F1527">
              <w:rPr>
                <w:rStyle w:val="a5"/>
                <w:rFonts w:ascii="Cambria" w:hAnsi="Cambria"/>
                <w:noProof/>
                <w:sz w:val="20"/>
                <w:szCs w:val="20"/>
              </w:rPr>
              <w:t>Exposures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_Toc39663630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5</w:t>
            </w:r>
            <w:r w:rsidR="00FF1965" w:rsidRPr="008F1527">
              <w:rPr>
                <w:noProof/>
                <w:webHidden/>
                <w:sz w:val="20"/>
                <w:szCs w:val="20"/>
              </w:rPr>
              <w:fldChar w:fldCharType="end"/>
            </w:r>
          </w:hyperlink>
        </w:p>
        <w:p w14:paraId="4EBB0594" w14:textId="16BBB7F6" w:rsidR="00FF1965" w:rsidRPr="008F1527" w:rsidRDefault="00EE075C" w:rsidP="00AC390E">
          <w:pPr>
            <w:pStyle w:val="10"/>
            <w:ind w:left="220" w:firstLineChars="100" w:firstLine="220"/>
            <w:rPr>
              <w:rFonts w:cstheme="minorBidi"/>
              <w:noProof/>
              <w:kern w:val="2"/>
              <w:sz w:val="18"/>
              <w:szCs w:val="20"/>
            </w:rPr>
          </w:pPr>
          <w:hyperlink w:anchor="_Toc39663631" w:history="1">
            <w:r w:rsidR="00FF1965" w:rsidRPr="008F1527">
              <w:rPr>
                <w:rStyle w:val="a5"/>
                <w:rFonts w:ascii="Cambria" w:hAnsi="Cambria"/>
                <w:noProof/>
                <w:sz w:val="20"/>
                <w:szCs w:val="20"/>
              </w:rPr>
              <w:t>6.3.1</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I-131 therapy Concept Sets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_Toc39663631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5</w:t>
            </w:r>
            <w:r w:rsidR="00FF1965" w:rsidRPr="008F1527">
              <w:rPr>
                <w:noProof/>
                <w:webHidden/>
                <w:sz w:val="20"/>
                <w:szCs w:val="20"/>
              </w:rPr>
              <w:fldChar w:fldCharType="end"/>
            </w:r>
          </w:hyperlink>
        </w:p>
        <w:p w14:paraId="77D1D0BC" w14:textId="59E9325B" w:rsidR="00FF1965" w:rsidRPr="008F1527" w:rsidRDefault="00EE075C" w:rsidP="00AC390E">
          <w:pPr>
            <w:pStyle w:val="10"/>
            <w:ind w:left="220" w:firstLineChars="100" w:firstLine="220"/>
            <w:rPr>
              <w:rFonts w:cstheme="minorBidi"/>
              <w:noProof/>
              <w:kern w:val="2"/>
              <w:sz w:val="18"/>
              <w:szCs w:val="20"/>
            </w:rPr>
          </w:pPr>
          <w:hyperlink w:anchor="_Toc39663632" w:history="1">
            <w:r w:rsidR="00FF1965" w:rsidRPr="008F1527">
              <w:rPr>
                <w:rStyle w:val="a5"/>
                <w:rFonts w:ascii="Cambria" w:hAnsi="Cambria"/>
                <w:noProof/>
                <w:sz w:val="20"/>
                <w:szCs w:val="20"/>
              </w:rPr>
              <w:t>6.3.2</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Thyroidectomy Concept Sets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_Toc39663632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5</w:t>
            </w:r>
            <w:r w:rsidR="00FF1965" w:rsidRPr="008F1527">
              <w:rPr>
                <w:noProof/>
                <w:webHidden/>
                <w:sz w:val="20"/>
                <w:szCs w:val="20"/>
              </w:rPr>
              <w:fldChar w:fldCharType="end"/>
            </w:r>
          </w:hyperlink>
        </w:p>
        <w:p w14:paraId="4741B18F" w14:textId="6C4346EE" w:rsidR="00FF1965" w:rsidRPr="008F1527" w:rsidRDefault="00EE075C" w:rsidP="00AC390E">
          <w:pPr>
            <w:pStyle w:val="10"/>
            <w:ind w:left="220" w:firstLineChars="100" w:firstLine="220"/>
            <w:rPr>
              <w:rFonts w:cstheme="minorBidi"/>
              <w:noProof/>
              <w:kern w:val="2"/>
              <w:sz w:val="18"/>
              <w:szCs w:val="20"/>
            </w:rPr>
          </w:pPr>
          <w:hyperlink w:anchor="_Toc39663633" w:history="1">
            <w:r w:rsidR="00FF1965" w:rsidRPr="008F1527">
              <w:rPr>
                <w:rStyle w:val="a5"/>
                <w:rFonts w:ascii="Cambria" w:hAnsi="Cambria"/>
                <w:noProof/>
                <w:sz w:val="20"/>
                <w:szCs w:val="20"/>
              </w:rPr>
              <w:t>6.3.3</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Thyroid cancer Concept Sets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_Toc39663633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5</w:t>
            </w:r>
            <w:r w:rsidR="00FF1965" w:rsidRPr="008F1527">
              <w:rPr>
                <w:noProof/>
                <w:webHidden/>
                <w:sz w:val="20"/>
                <w:szCs w:val="20"/>
              </w:rPr>
              <w:fldChar w:fldCharType="end"/>
            </w:r>
          </w:hyperlink>
        </w:p>
        <w:p w14:paraId="3E459F21" w14:textId="02410C57" w:rsidR="00FF1965" w:rsidRPr="008F1527" w:rsidRDefault="00EE075C" w:rsidP="00AC390E">
          <w:pPr>
            <w:pStyle w:val="10"/>
            <w:ind w:left="220" w:firstLineChars="50" w:firstLine="110"/>
            <w:rPr>
              <w:rFonts w:cstheme="minorBidi"/>
              <w:noProof/>
              <w:kern w:val="2"/>
              <w:sz w:val="18"/>
              <w:szCs w:val="20"/>
            </w:rPr>
          </w:pPr>
          <w:hyperlink w:anchor="_Toc39663634" w:history="1">
            <w:r w:rsidR="00FF1965" w:rsidRPr="008F1527">
              <w:rPr>
                <w:rStyle w:val="a5"/>
                <w:rFonts w:ascii="Cambria" w:hAnsi="Cambria"/>
                <w:noProof/>
                <w:sz w:val="20"/>
                <w:szCs w:val="20"/>
              </w:rPr>
              <w:t>6.4</w:t>
            </w:r>
            <w:r w:rsidR="00FF1965" w:rsidRPr="008F1527">
              <w:rPr>
                <w:rFonts w:cstheme="minorBidi"/>
                <w:noProof/>
                <w:kern w:val="2"/>
                <w:sz w:val="18"/>
                <w:szCs w:val="20"/>
              </w:rPr>
              <w:tab/>
            </w:r>
            <w:r w:rsidR="00FF1965" w:rsidRPr="008F1527">
              <w:rPr>
                <w:rStyle w:val="a5"/>
                <w:rFonts w:ascii="Cambria" w:hAnsi="Cambria"/>
                <w:noProof/>
                <w:sz w:val="20"/>
                <w:szCs w:val="20"/>
              </w:rPr>
              <w:t>Outcomes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_Toc39663634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6</w:t>
            </w:r>
            <w:r w:rsidR="00FF1965" w:rsidRPr="008F1527">
              <w:rPr>
                <w:noProof/>
                <w:webHidden/>
                <w:sz w:val="20"/>
                <w:szCs w:val="20"/>
              </w:rPr>
              <w:fldChar w:fldCharType="end"/>
            </w:r>
          </w:hyperlink>
        </w:p>
        <w:p w14:paraId="0FF68936" w14:textId="5BB7A280" w:rsidR="00FF1965" w:rsidRPr="008F1527" w:rsidRDefault="00EE075C" w:rsidP="00AC390E">
          <w:pPr>
            <w:pStyle w:val="10"/>
            <w:ind w:left="220" w:firstLineChars="100" w:firstLine="220"/>
            <w:rPr>
              <w:rFonts w:cstheme="minorBidi"/>
              <w:noProof/>
              <w:kern w:val="2"/>
              <w:sz w:val="18"/>
              <w:szCs w:val="20"/>
            </w:rPr>
          </w:pPr>
          <w:hyperlink w:anchor="_Toc39663635" w:history="1">
            <w:r w:rsidR="00FF1965" w:rsidRPr="008F1527">
              <w:rPr>
                <w:rStyle w:val="a5"/>
                <w:rFonts w:ascii="Cambria" w:hAnsi="Cambria"/>
                <w:noProof/>
                <w:sz w:val="20"/>
                <w:szCs w:val="20"/>
              </w:rPr>
              <w:t>6.4.1</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Primary outcome: Second cancers after thyroid cancer</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_Toc39663635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6</w:t>
            </w:r>
            <w:r w:rsidR="00FF1965" w:rsidRPr="008F1527">
              <w:rPr>
                <w:noProof/>
                <w:webHidden/>
                <w:sz w:val="20"/>
                <w:szCs w:val="20"/>
              </w:rPr>
              <w:fldChar w:fldCharType="end"/>
            </w:r>
          </w:hyperlink>
        </w:p>
        <w:p w14:paraId="7FFA9662" w14:textId="6978E812" w:rsidR="00FF1965" w:rsidRPr="008F1527" w:rsidRDefault="00EE075C" w:rsidP="00AC390E">
          <w:pPr>
            <w:pStyle w:val="10"/>
            <w:ind w:left="220" w:firstLineChars="100" w:firstLine="220"/>
            <w:rPr>
              <w:rFonts w:cstheme="minorBidi"/>
              <w:noProof/>
              <w:kern w:val="2"/>
              <w:sz w:val="18"/>
              <w:szCs w:val="20"/>
            </w:rPr>
          </w:pPr>
          <w:hyperlink w:anchor="_Toc39663636" w:history="1">
            <w:r w:rsidR="00FF1965" w:rsidRPr="008F1527">
              <w:rPr>
                <w:rStyle w:val="a5"/>
                <w:rFonts w:ascii="Cambria" w:hAnsi="Cambria"/>
                <w:noProof/>
                <w:sz w:val="20"/>
                <w:szCs w:val="20"/>
              </w:rPr>
              <w:t>6.4.2</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Negative Controls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_Toc39663636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6</w:t>
            </w:r>
            <w:r w:rsidR="00FF1965" w:rsidRPr="008F1527">
              <w:rPr>
                <w:noProof/>
                <w:webHidden/>
                <w:sz w:val="20"/>
                <w:szCs w:val="20"/>
              </w:rPr>
              <w:fldChar w:fldCharType="end"/>
            </w:r>
          </w:hyperlink>
        </w:p>
        <w:p w14:paraId="4B682F87" w14:textId="43109EE7" w:rsidR="00FF1965" w:rsidRPr="008F1527" w:rsidRDefault="00EE075C" w:rsidP="00AC390E">
          <w:pPr>
            <w:pStyle w:val="10"/>
            <w:ind w:left="220" w:firstLineChars="50" w:firstLine="110"/>
            <w:rPr>
              <w:rFonts w:cstheme="minorBidi"/>
              <w:noProof/>
              <w:kern w:val="2"/>
              <w:sz w:val="18"/>
              <w:szCs w:val="20"/>
            </w:rPr>
          </w:pPr>
          <w:hyperlink w:anchor="_Toc39663637" w:history="1">
            <w:r w:rsidR="00FF1965" w:rsidRPr="008F1527">
              <w:rPr>
                <w:rStyle w:val="a5"/>
                <w:rFonts w:ascii="Cambria" w:hAnsi="Cambria"/>
                <w:noProof/>
                <w:sz w:val="20"/>
                <w:szCs w:val="20"/>
              </w:rPr>
              <w:t>6.5</w:t>
            </w:r>
            <w:r w:rsidR="00FF1965" w:rsidRPr="008F1527">
              <w:rPr>
                <w:rFonts w:cstheme="minorBidi"/>
                <w:noProof/>
                <w:kern w:val="2"/>
                <w:sz w:val="18"/>
                <w:szCs w:val="20"/>
              </w:rPr>
              <w:tab/>
            </w:r>
            <w:r w:rsidR="00FF1965" w:rsidRPr="008F1527">
              <w:rPr>
                <w:rStyle w:val="a5"/>
                <w:rFonts w:ascii="Cambria" w:hAnsi="Cambria"/>
                <w:noProof/>
                <w:sz w:val="20"/>
                <w:szCs w:val="20"/>
              </w:rPr>
              <w:t>Covariates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_Toc39663637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8</w:t>
            </w:r>
            <w:r w:rsidR="00FF1965" w:rsidRPr="008F1527">
              <w:rPr>
                <w:noProof/>
                <w:webHidden/>
                <w:sz w:val="20"/>
                <w:szCs w:val="20"/>
              </w:rPr>
              <w:fldChar w:fldCharType="end"/>
            </w:r>
          </w:hyperlink>
        </w:p>
        <w:p w14:paraId="76F426AE" w14:textId="5D3AA674" w:rsidR="00FF1965" w:rsidRPr="008F1527" w:rsidRDefault="00EE075C" w:rsidP="00AC390E">
          <w:pPr>
            <w:pStyle w:val="10"/>
            <w:ind w:left="220" w:firstLineChars="100" w:firstLine="220"/>
            <w:rPr>
              <w:rFonts w:cstheme="minorBidi"/>
              <w:noProof/>
              <w:kern w:val="2"/>
              <w:sz w:val="18"/>
              <w:szCs w:val="20"/>
            </w:rPr>
          </w:pPr>
          <w:hyperlink w:anchor="_Toc39663638" w:history="1">
            <w:r w:rsidR="00FF1965" w:rsidRPr="008F1527">
              <w:rPr>
                <w:rStyle w:val="a5"/>
                <w:rFonts w:ascii="Cambria" w:hAnsi="Cambria"/>
                <w:noProof/>
                <w:sz w:val="20"/>
                <w:szCs w:val="20"/>
              </w:rPr>
              <w:t>6.5.1</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Propensity score covariate</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_Toc39663638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8</w:t>
            </w:r>
            <w:r w:rsidR="00FF1965" w:rsidRPr="008F1527">
              <w:rPr>
                <w:noProof/>
                <w:webHidden/>
                <w:sz w:val="20"/>
                <w:szCs w:val="20"/>
              </w:rPr>
              <w:fldChar w:fldCharType="end"/>
            </w:r>
          </w:hyperlink>
        </w:p>
        <w:p w14:paraId="0F7CDCD9" w14:textId="6272F9D3" w:rsidR="00FF1965" w:rsidRPr="008F1527" w:rsidRDefault="00EE075C" w:rsidP="00AC390E">
          <w:pPr>
            <w:pStyle w:val="10"/>
            <w:ind w:left="220"/>
            <w:rPr>
              <w:rFonts w:cstheme="minorBidi"/>
              <w:noProof/>
              <w:kern w:val="2"/>
              <w:sz w:val="18"/>
              <w:szCs w:val="20"/>
            </w:rPr>
          </w:pPr>
          <w:hyperlink w:anchor="_Toc39663639" w:history="1">
            <w:r w:rsidR="00FF1965" w:rsidRPr="008F1527">
              <w:rPr>
                <w:rStyle w:val="a5"/>
                <w:rFonts w:ascii="Cambria" w:hAnsi="Cambria"/>
                <w:noProof/>
                <w:sz w:val="20"/>
                <w:szCs w:val="20"/>
              </w:rPr>
              <w:t>7</w:t>
            </w:r>
            <w:r w:rsidR="00FF1965" w:rsidRPr="008F1527">
              <w:rPr>
                <w:rFonts w:cstheme="minorBidi"/>
                <w:noProof/>
                <w:kern w:val="2"/>
                <w:sz w:val="18"/>
                <w:szCs w:val="20"/>
              </w:rPr>
              <w:tab/>
            </w:r>
            <w:r w:rsidR="00FF1965" w:rsidRPr="008F1527">
              <w:rPr>
                <w:rStyle w:val="a5"/>
                <w:rFonts w:ascii="Cambria" w:hAnsi="Cambria"/>
                <w:noProof/>
                <w:sz w:val="20"/>
                <w:szCs w:val="20"/>
              </w:rPr>
              <w:t>Data Analysis Plan</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_Toc39663639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8</w:t>
            </w:r>
            <w:r w:rsidR="00FF1965" w:rsidRPr="008F1527">
              <w:rPr>
                <w:noProof/>
                <w:webHidden/>
                <w:sz w:val="20"/>
                <w:szCs w:val="20"/>
              </w:rPr>
              <w:fldChar w:fldCharType="end"/>
            </w:r>
          </w:hyperlink>
        </w:p>
        <w:p w14:paraId="44311938" w14:textId="75DCECFD" w:rsidR="00FF1965" w:rsidRPr="008F1527" w:rsidRDefault="00EE075C" w:rsidP="00AC390E">
          <w:pPr>
            <w:pStyle w:val="10"/>
            <w:ind w:left="220" w:firstLineChars="50" w:firstLine="110"/>
            <w:rPr>
              <w:rFonts w:cstheme="minorBidi"/>
              <w:noProof/>
              <w:kern w:val="2"/>
              <w:sz w:val="18"/>
              <w:szCs w:val="20"/>
            </w:rPr>
          </w:pPr>
          <w:hyperlink w:anchor="_Toc39663640" w:history="1">
            <w:r w:rsidR="00FF1965" w:rsidRPr="008F1527">
              <w:rPr>
                <w:rStyle w:val="a5"/>
                <w:rFonts w:ascii="Cambria" w:hAnsi="Cambria"/>
                <w:noProof/>
                <w:sz w:val="20"/>
                <w:szCs w:val="20"/>
              </w:rPr>
              <w:t>7.1</w:t>
            </w:r>
            <w:r w:rsidR="00FF1965" w:rsidRPr="008F1527">
              <w:rPr>
                <w:rFonts w:cstheme="minorBidi"/>
                <w:noProof/>
                <w:kern w:val="2"/>
                <w:sz w:val="18"/>
                <w:szCs w:val="20"/>
              </w:rPr>
              <w:tab/>
            </w:r>
            <w:r w:rsidR="00FF1965" w:rsidRPr="008F1527">
              <w:rPr>
                <w:rStyle w:val="a5"/>
                <w:rFonts w:ascii="Cambria" w:hAnsi="Cambria"/>
                <w:noProof/>
                <w:sz w:val="20"/>
                <w:szCs w:val="20"/>
              </w:rPr>
              <w:t>Calculation of time-at risk</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_Toc39663640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8</w:t>
            </w:r>
            <w:r w:rsidR="00FF1965" w:rsidRPr="008F1527">
              <w:rPr>
                <w:noProof/>
                <w:webHidden/>
                <w:sz w:val="20"/>
                <w:szCs w:val="20"/>
              </w:rPr>
              <w:fldChar w:fldCharType="end"/>
            </w:r>
          </w:hyperlink>
        </w:p>
        <w:p w14:paraId="2AA14F83" w14:textId="3B5663A9" w:rsidR="00FF1965" w:rsidRPr="008F1527" w:rsidRDefault="00EE075C" w:rsidP="00AC390E">
          <w:pPr>
            <w:pStyle w:val="10"/>
            <w:ind w:left="220" w:firstLineChars="50" w:firstLine="110"/>
            <w:rPr>
              <w:rFonts w:cstheme="minorBidi"/>
              <w:noProof/>
              <w:kern w:val="2"/>
              <w:sz w:val="18"/>
              <w:szCs w:val="20"/>
            </w:rPr>
          </w:pPr>
          <w:hyperlink w:anchor="_Toc39663641" w:history="1">
            <w:r w:rsidR="00FF1965" w:rsidRPr="008F1527">
              <w:rPr>
                <w:rStyle w:val="a5"/>
                <w:rFonts w:ascii="Cambria" w:hAnsi="Cambria"/>
                <w:noProof/>
                <w:sz w:val="20"/>
                <w:szCs w:val="20"/>
              </w:rPr>
              <w:t>7.2</w:t>
            </w:r>
            <w:r w:rsidR="00FF1965" w:rsidRPr="008F1527">
              <w:rPr>
                <w:rFonts w:cstheme="minorBidi"/>
                <w:noProof/>
                <w:kern w:val="2"/>
                <w:sz w:val="18"/>
                <w:szCs w:val="20"/>
              </w:rPr>
              <w:tab/>
            </w:r>
            <w:r w:rsidR="00FF1965" w:rsidRPr="008F1527">
              <w:rPr>
                <w:rStyle w:val="a5"/>
                <w:rFonts w:ascii="Cambria" w:hAnsi="Cambria"/>
                <w:noProof/>
                <w:sz w:val="20"/>
                <w:szCs w:val="20"/>
              </w:rPr>
              <w:t>Model Specification</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_Toc39663641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8</w:t>
            </w:r>
            <w:r w:rsidR="00FF1965" w:rsidRPr="008F1527">
              <w:rPr>
                <w:noProof/>
                <w:webHidden/>
                <w:sz w:val="20"/>
                <w:szCs w:val="20"/>
              </w:rPr>
              <w:fldChar w:fldCharType="end"/>
            </w:r>
          </w:hyperlink>
        </w:p>
        <w:p w14:paraId="09742A16" w14:textId="40F5D4D4" w:rsidR="00FF1965" w:rsidRPr="008F1527" w:rsidRDefault="00EE075C" w:rsidP="00AC390E">
          <w:pPr>
            <w:pStyle w:val="10"/>
            <w:ind w:left="220" w:firstLineChars="100" w:firstLine="220"/>
            <w:rPr>
              <w:rFonts w:cstheme="minorBidi"/>
              <w:noProof/>
              <w:kern w:val="2"/>
              <w:sz w:val="18"/>
              <w:szCs w:val="20"/>
            </w:rPr>
          </w:pPr>
          <w:hyperlink w:anchor="_Toc39663642" w:history="1">
            <w:r w:rsidR="00FF1965" w:rsidRPr="008F1527">
              <w:rPr>
                <w:rStyle w:val="a5"/>
                <w:rFonts w:ascii="Cambria" w:hAnsi="Cambria"/>
                <w:noProof/>
                <w:sz w:val="20"/>
                <w:szCs w:val="20"/>
              </w:rPr>
              <w:t>7.2.1</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Statistical model</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_Toc39663642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8</w:t>
            </w:r>
            <w:r w:rsidR="00FF1965" w:rsidRPr="008F1527">
              <w:rPr>
                <w:noProof/>
                <w:webHidden/>
                <w:sz w:val="20"/>
                <w:szCs w:val="20"/>
              </w:rPr>
              <w:fldChar w:fldCharType="end"/>
            </w:r>
          </w:hyperlink>
        </w:p>
        <w:p w14:paraId="487F4B22" w14:textId="1B896327" w:rsidR="00FF1965" w:rsidRPr="008F1527" w:rsidRDefault="00EE075C" w:rsidP="00AC390E">
          <w:pPr>
            <w:pStyle w:val="10"/>
            <w:ind w:left="220" w:firstLineChars="100" w:firstLine="220"/>
            <w:rPr>
              <w:rFonts w:cstheme="minorBidi"/>
              <w:noProof/>
              <w:kern w:val="2"/>
              <w:sz w:val="18"/>
              <w:szCs w:val="20"/>
            </w:rPr>
          </w:pPr>
          <w:hyperlink w:anchor="_Toc39663643" w:history="1">
            <w:r w:rsidR="00FF1965" w:rsidRPr="008F1527">
              <w:rPr>
                <w:rStyle w:val="a5"/>
                <w:rFonts w:ascii="Cambria" w:hAnsi="Cambria"/>
                <w:noProof/>
                <w:sz w:val="20"/>
                <w:szCs w:val="20"/>
              </w:rPr>
              <w:t>7.2.2</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Pooling effect estimates across databases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_Toc39663643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9</w:t>
            </w:r>
            <w:r w:rsidR="00FF1965" w:rsidRPr="008F1527">
              <w:rPr>
                <w:noProof/>
                <w:webHidden/>
                <w:sz w:val="20"/>
                <w:szCs w:val="20"/>
              </w:rPr>
              <w:fldChar w:fldCharType="end"/>
            </w:r>
          </w:hyperlink>
        </w:p>
        <w:p w14:paraId="56723995" w14:textId="7D0D0739" w:rsidR="00FF1965" w:rsidRPr="008F1527" w:rsidRDefault="00EE075C" w:rsidP="00AC390E">
          <w:pPr>
            <w:pStyle w:val="10"/>
            <w:ind w:left="220" w:firstLineChars="50" w:firstLine="110"/>
            <w:rPr>
              <w:rFonts w:cstheme="minorBidi"/>
              <w:noProof/>
              <w:kern w:val="2"/>
              <w:sz w:val="18"/>
              <w:szCs w:val="20"/>
            </w:rPr>
          </w:pPr>
          <w:hyperlink w:anchor="_Toc39663644" w:history="1">
            <w:r w:rsidR="00FF1965" w:rsidRPr="008F1527">
              <w:rPr>
                <w:rStyle w:val="a5"/>
                <w:rFonts w:ascii="Cambria" w:hAnsi="Cambria"/>
                <w:noProof/>
                <w:sz w:val="20"/>
                <w:szCs w:val="20"/>
              </w:rPr>
              <w:t>7.3</w:t>
            </w:r>
            <w:r w:rsidR="00FF1965" w:rsidRPr="008F1527">
              <w:rPr>
                <w:rFonts w:cstheme="minorBidi"/>
                <w:noProof/>
                <w:kern w:val="2"/>
                <w:sz w:val="18"/>
                <w:szCs w:val="20"/>
              </w:rPr>
              <w:tab/>
            </w:r>
            <w:r w:rsidR="00FF1965" w:rsidRPr="008F1527">
              <w:rPr>
                <w:rStyle w:val="a5"/>
                <w:rFonts w:ascii="Cambria" w:hAnsi="Cambria"/>
                <w:noProof/>
                <w:sz w:val="20"/>
                <w:szCs w:val="20"/>
              </w:rPr>
              <w:t>Analyses to perform</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_Toc39663644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9</w:t>
            </w:r>
            <w:r w:rsidR="00FF1965" w:rsidRPr="008F1527">
              <w:rPr>
                <w:noProof/>
                <w:webHidden/>
                <w:sz w:val="20"/>
                <w:szCs w:val="20"/>
              </w:rPr>
              <w:fldChar w:fldCharType="end"/>
            </w:r>
          </w:hyperlink>
        </w:p>
        <w:p w14:paraId="7717E7FC" w14:textId="00569822" w:rsidR="00FF1965" w:rsidRPr="008F1527" w:rsidRDefault="00EE075C" w:rsidP="00AC390E">
          <w:pPr>
            <w:pStyle w:val="10"/>
            <w:ind w:left="220" w:firstLineChars="50" w:firstLine="110"/>
            <w:rPr>
              <w:rFonts w:cstheme="minorBidi"/>
              <w:noProof/>
              <w:kern w:val="2"/>
              <w:sz w:val="18"/>
              <w:szCs w:val="20"/>
            </w:rPr>
          </w:pPr>
          <w:hyperlink w:anchor="_Toc39663645" w:history="1">
            <w:r w:rsidR="00FF1965" w:rsidRPr="008F1527">
              <w:rPr>
                <w:rStyle w:val="a5"/>
                <w:rFonts w:ascii="Cambria" w:hAnsi="Cambria"/>
                <w:noProof/>
                <w:sz w:val="20"/>
                <w:szCs w:val="20"/>
              </w:rPr>
              <w:t>7.4</w:t>
            </w:r>
            <w:r w:rsidR="00FF1965" w:rsidRPr="008F1527">
              <w:rPr>
                <w:rFonts w:cstheme="minorBidi"/>
                <w:noProof/>
                <w:kern w:val="2"/>
                <w:sz w:val="18"/>
                <w:szCs w:val="20"/>
              </w:rPr>
              <w:tab/>
            </w:r>
            <w:r w:rsidR="00FF1965" w:rsidRPr="008F1527">
              <w:rPr>
                <w:rStyle w:val="a5"/>
                <w:rFonts w:ascii="Cambria" w:hAnsi="Cambria"/>
                <w:noProof/>
                <w:sz w:val="20"/>
                <w:szCs w:val="20"/>
              </w:rPr>
              <w:t>Output</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_Toc39663645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9</w:t>
            </w:r>
            <w:r w:rsidR="00FF1965" w:rsidRPr="008F1527">
              <w:rPr>
                <w:noProof/>
                <w:webHidden/>
                <w:sz w:val="20"/>
                <w:szCs w:val="20"/>
              </w:rPr>
              <w:fldChar w:fldCharType="end"/>
            </w:r>
          </w:hyperlink>
        </w:p>
        <w:p w14:paraId="6B2BAD19" w14:textId="7504DD15" w:rsidR="00FF1965" w:rsidRPr="008F1527" w:rsidRDefault="00EE075C" w:rsidP="00AC390E">
          <w:pPr>
            <w:pStyle w:val="10"/>
            <w:ind w:left="220" w:firstLineChars="50" w:firstLine="110"/>
            <w:rPr>
              <w:rFonts w:cstheme="minorBidi"/>
              <w:noProof/>
              <w:kern w:val="2"/>
              <w:sz w:val="18"/>
              <w:szCs w:val="20"/>
            </w:rPr>
          </w:pPr>
          <w:hyperlink w:anchor="_Toc39663646" w:history="1">
            <w:r w:rsidR="00FF1965" w:rsidRPr="008F1527">
              <w:rPr>
                <w:rStyle w:val="a5"/>
                <w:rFonts w:ascii="Cambria" w:hAnsi="Cambria"/>
                <w:noProof/>
                <w:sz w:val="20"/>
                <w:szCs w:val="20"/>
              </w:rPr>
              <w:t>7.5</w:t>
            </w:r>
            <w:r w:rsidR="00FF1965" w:rsidRPr="008F1527">
              <w:rPr>
                <w:rFonts w:cstheme="minorBidi"/>
                <w:noProof/>
                <w:kern w:val="2"/>
                <w:sz w:val="18"/>
                <w:szCs w:val="20"/>
              </w:rPr>
              <w:tab/>
            </w:r>
            <w:r w:rsidR="00FF1965" w:rsidRPr="008F1527">
              <w:rPr>
                <w:rStyle w:val="a5"/>
                <w:rFonts w:ascii="Cambria" w:hAnsi="Cambria"/>
                <w:noProof/>
                <w:sz w:val="20"/>
                <w:szCs w:val="20"/>
              </w:rPr>
              <w:t>Evidence Evaluation</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_Toc39663646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9</w:t>
            </w:r>
            <w:r w:rsidR="00FF1965" w:rsidRPr="008F1527">
              <w:rPr>
                <w:noProof/>
                <w:webHidden/>
                <w:sz w:val="20"/>
                <w:szCs w:val="20"/>
              </w:rPr>
              <w:fldChar w:fldCharType="end"/>
            </w:r>
          </w:hyperlink>
        </w:p>
        <w:p w14:paraId="059C9059" w14:textId="236B3B8C" w:rsidR="00FF1965" w:rsidRPr="008F1527" w:rsidRDefault="00EE075C" w:rsidP="00AC390E">
          <w:pPr>
            <w:pStyle w:val="10"/>
            <w:ind w:left="220" w:firstLineChars="50" w:firstLine="110"/>
            <w:rPr>
              <w:rFonts w:cstheme="minorBidi"/>
              <w:noProof/>
              <w:kern w:val="2"/>
              <w:sz w:val="18"/>
              <w:szCs w:val="20"/>
            </w:rPr>
          </w:pPr>
          <w:hyperlink w:anchor="_Toc39663647" w:history="1">
            <w:r w:rsidR="00FF1965" w:rsidRPr="008F1527">
              <w:rPr>
                <w:rStyle w:val="a5"/>
                <w:rFonts w:ascii="Cambria" w:hAnsi="Cambria"/>
                <w:noProof/>
                <w:sz w:val="20"/>
                <w:szCs w:val="20"/>
              </w:rPr>
              <w:t>7.6</w:t>
            </w:r>
            <w:r w:rsidR="00FF1965" w:rsidRPr="008F1527">
              <w:rPr>
                <w:rFonts w:cstheme="minorBidi"/>
                <w:noProof/>
                <w:kern w:val="2"/>
                <w:sz w:val="18"/>
                <w:szCs w:val="20"/>
              </w:rPr>
              <w:tab/>
            </w:r>
            <w:r w:rsidR="00FF1965" w:rsidRPr="008F1527">
              <w:rPr>
                <w:rStyle w:val="a5"/>
                <w:rFonts w:ascii="Cambria" w:hAnsi="Cambria"/>
                <w:noProof/>
                <w:sz w:val="20"/>
                <w:szCs w:val="20"/>
              </w:rPr>
              <w:t>Strengths and Limitations of the Research Methods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_Toc39663647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10</w:t>
            </w:r>
            <w:r w:rsidR="00FF1965" w:rsidRPr="008F1527">
              <w:rPr>
                <w:noProof/>
                <w:webHidden/>
                <w:sz w:val="20"/>
                <w:szCs w:val="20"/>
              </w:rPr>
              <w:fldChar w:fldCharType="end"/>
            </w:r>
          </w:hyperlink>
        </w:p>
        <w:p w14:paraId="625A47F9" w14:textId="23AC0B06" w:rsidR="00FF1965" w:rsidRPr="008F1527" w:rsidRDefault="00EE075C" w:rsidP="00AC390E">
          <w:pPr>
            <w:pStyle w:val="10"/>
            <w:ind w:left="220" w:firstLineChars="100" w:firstLine="220"/>
            <w:rPr>
              <w:rFonts w:cstheme="minorBidi"/>
              <w:noProof/>
              <w:kern w:val="2"/>
              <w:sz w:val="18"/>
              <w:szCs w:val="20"/>
            </w:rPr>
          </w:pPr>
          <w:hyperlink w:anchor="_Toc39663648" w:history="1">
            <w:r w:rsidR="00FF1965" w:rsidRPr="008F1527">
              <w:rPr>
                <w:rStyle w:val="a5"/>
                <w:rFonts w:ascii="Cambria" w:hAnsi="Cambria"/>
                <w:noProof/>
                <w:sz w:val="20"/>
                <w:szCs w:val="20"/>
              </w:rPr>
              <w:t>7.6.1</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Strength</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_Toc39663648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10</w:t>
            </w:r>
            <w:r w:rsidR="00FF1965" w:rsidRPr="008F1527">
              <w:rPr>
                <w:noProof/>
                <w:webHidden/>
                <w:sz w:val="20"/>
                <w:szCs w:val="20"/>
              </w:rPr>
              <w:fldChar w:fldCharType="end"/>
            </w:r>
          </w:hyperlink>
        </w:p>
        <w:p w14:paraId="3C880AA7" w14:textId="731751EA" w:rsidR="00FF1965" w:rsidRPr="008F1527" w:rsidRDefault="00EE075C" w:rsidP="00AC390E">
          <w:pPr>
            <w:pStyle w:val="10"/>
            <w:ind w:left="220" w:firstLineChars="100" w:firstLine="220"/>
            <w:rPr>
              <w:rFonts w:cstheme="minorBidi"/>
              <w:noProof/>
              <w:kern w:val="2"/>
              <w:sz w:val="18"/>
              <w:szCs w:val="20"/>
            </w:rPr>
          </w:pPr>
          <w:hyperlink w:anchor="_Toc39663649" w:history="1">
            <w:r w:rsidR="00FF1965" w:rsidRPr="008F1527">
              <w:rPr>
                <w:rStyle w:val="a5"/>
                <w:rFonts w:ascii="Cambria" w:hAnsi="Cambria"/>
                <w:noProof/>
                <w:sz w:val="20"/>
                <w:szCs w:val="20"/>
              </w:rPr>
              <w:t>7.6.2</w:t>
            </w:r>
            <w:r w:rsidR="00AC390E" w:rsidRPr="008F1527">
              <w:rPr>
                <w:rStyle w:val="a5"/>
                <w:rFonts w:ascii="Cambria" w:hAnsi="Cambria"/>
                <w:noProof/>
                <w:sz w:val="20"/>
                <w:szCs w:val="20"/>
              </w:rPr>
              <w:t xml:space="preserve">  </w:t>
            </w:r>
            <w:r w:rsidR="00FF1965" w:rsidRPr="008F1527">
              <w:rPr>
                <w:rStyle w:val="a5"/>
                <w:rFonts w:ascii="Cambria" w:hAnsi="Cambria"/>
                <w:noProof/>
                <w:sz w:val="20"/>
                <w:szCs w:val="20"/>
              </w:rPr>
              <w:t>Limitations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_Toc39663649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10</w:t>
            </w:r>
            <w:r w:rsidR="00FF1965" w:rsidRPr="008F1527">
              <w:rPr>
                <w:noProof/>
                <w:webHidden/>
                <w:sz w:val="20"/>
                <w:szCs w:val="20"/>
              </w:rPr>
              <w:fldChar w:fldCharType="end"/>
            </w:r>
          </w:hyperlink>
        </w:p>
        <w:p w14:paraId="4A0D716C" w14:textId="18809701" w:rsidR="00FF1965" w:rsidRPr="008F1527" w:rsidRDefault="00EE075C" w:rsidP="00AC390E">
          <w:pPr>
            <w:pStyle w:val="10"/>
            <w:ind w:left="220"/>
            <w:rPr>
              <w:rFonts w:cstheme="minorBidi"/>
              <w:noProof/>
              <w:kern w:val="2"/>
              <w:sz w:val="18"/>
              <w:szCs w:val="20"/>
            </w:rPr>
          </w:pPr>
          <w:hyperlink w:anchor="_Toc39663650" w:history="1">
            <w:r w:rsidR="00FF1965" w:rsidRPr="008F1527">
              <w:rPr>
                <w:rStyle w:val="a5"/>
                <w:rFonts w:ascii="Cambria" w:hAnsi="Cambria"/>
                <w:noProof/>
                <w:sz w:val="20"/>
                <w:szCs w:val="20"/>
              </w:rPr>
              <w:t>8</w:t>
            </w:r>
            <w:r w:rsidR="00FF1965" w:rsidRPr="008F1527">
              <w:rPr>
                <w:rFonts w:cstheme="minorBidi"/>
                <w:noProof/>
                <w:kern w:val="2"/>
                <w:sz w:val="18"/>
                <w:szCs w:val="20"/>
              </w:rPr>
              <w:tab/>
            </w:r>
            <w:r w:rsidR="00FF1965" w:rsidRPr="008F1527">
              <w:rPr>
                <w:rStyle w:val="a5"/>
                <w:rFonts w:ascii="Cambria" w:hAnsi="Cambria"/>
                <w:noProof/>
                <w:sz w:val="20"/>
                <w:szCs w:val="20"/>
              </w:rPr>
              <w:t>Protection of Human Subjects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_Toc39663650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10</w:t>
            </w:r>
            <w:r w:rsidR="00FF1965" w:rsidRPr="008F1527">
              <w:rPr>
                <w:noProof/>
                <w:webHidden/>
                <w:sz w:val="20"/>
                <w:szCs w:val="20"/>
              </w:rPr>
              <w:fldChar w:fldCharType="end"/>
            </w:r>
          </w:hyperlink>
        </w:p>
        <w:p w14:paraId="00C52464" w14:textId="199C836E" w:rsidR="00FF1965" w:rsidRPr="008F1527" w:rsidRDefault="00EE075C" w:rsidP="00AC390E">
          <w:pPr>
            <w:pStyle w:val="10"/>
            <w:ind w:left="220"/>
            <w:rPr>
              <w:rFonts w:cstheme="minorBidi"/>
              <w:noProof/>
              <w:kern w:val="2"/>
              <w:sz w:val="18"/>
              <w:szCs w:val="20"/>
            </w:rPr>
          </w:pPr>
          <w:hyperlink w:anchor="_Toc39663651" w:history="1">
            <w:r w:rsidR="00FF1965" w:rsidRPr="008F1527">
              <w:rPr>
                <w:rStyle w:val="a5"/>
                <w:rFonts w:ascii="Cambria" w:hAnsi="Cambria"/>
                <w:noProof/>
                <w:sz w:val="20"/>
                <w:szCs w:val="20"/>
              </w:rPr>
              <w:t>9</w:t>
            </w:r>
            <w:r w:rsidR="00FF1965" w:rsidRPr="008F1527">
              <w:rPr>
                <w:rFonts w:cstheme="minorBidi"/>
                <w:noProof/>
                <w:kern w:val="2"/>
                <w:sz w:val="18"/>
                <w:szCs w:val="20"/>
              </w:rPr>
              <w:tab/>
            </w:r>
            <w:r w:rsidR="00FF1965" w:rsidRPr="008F1527">
              <w:rPr>
                <w:rStyle w:val="a5"/>
                <w:rFonts w:ascii="Cambria" w:hAnsi="Cambria"/>
                <w:noProof/>
                <w:sz w:val="20"/>
                <w:szCs w:val="20"/>
              </w:rPr>
              <w:t>Plans for Disseminating and Communicating Study Results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_Toc39663651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10</w:t>
            </w:r>
            <w:r w:rsidR="00FF1965" w:rsidRPr="008F1527">
              <w:rPr>
                <w:noProof/>
                <w:webHidden/>
                <w:sz w:val="20"/>
                <w:szCs w:val="20"/>
              </w:rPr>
              <w:fldChar w:fldCharType="end"/>
            </w:r>
          </w:hyperlink>
        </w:p>
        <w:p w14:paraId="2611AFE0" w14:textId="20649637" w:rsidR="00FF1965" w:rsidRPr="008F1527" w:rsidRDefault="00EE075C" w:rsidP="00AC390E">
          <w:pPr>
            <w:pStyle w:val="10"/>
            <w:ind w:left="220"/>
            <w:rPr>
              <w:rFonts w:cstheme="minorBidi"/>
              <w:noProof/>
              <w:kern w:val="2"/>
              <w:sz w:val="18"/>
              <w:szCs w:val="20"/>
            </w:rPr>
          </w:pPr>
          <w:hyperlink w:anchor="_Toc39663652" w:history="1">
            <w:r w:rsidR="00FF1965" w:rsidRPr="008F1527">
              <w:rPr>
                <w:rStyle w:val="a5"/>
                <w:rFonts w:ascii="Cambria" w:hAnsi="Cambria"/>
                <w:noProof/>
                <w:sz w:val="20"/>
                <w:szCs w:val="20"/>
              </w:rPr>
              <w:t>10</w:t>
            </w:r>
            <w:r w:rsidR="00FF1965" w:rsidRPr="008F1527">
              <w:rPr>
                <w:rFonts w:cstheme="minorBidi"/>
                <w:noProof/>
                <w:kern w:val="2"/>
                <w:sz w:val="18"/>
                <w:szCs w:val="20"/>
              </w:rPr>
              <w:tab/>
            </w:r>
            <w:r w:rsidR="00FF1965" w:rsidRPr="008F1527">
              <w:rPr>
                <w:rStyle w:val="a5"/>
                <w:rFonts w:ascii="Cambria" w:hAnsi="Cambria"/>
                <w:noProof/>
                <w:sz w:val="20"/>
                <w:szCs w:val="20"/>
              </w:rPr>
              <w:t>References</w:t>
            </w:r>
            <w:r w:rsidR="00FF1965" w:rsidRPr="008F1527">
              <w:rPr>
                <w:noProof/>
                <w:webHidden/>
                <w:sz w:val="20"/>
                <w:szCs w:val="20"/>
              </w:rPr>
              <w:tab/>
            </w:r>
            <w:r w:rsidR="00FF1965" w:rsidRPr="008F1527">
              <w:rPr>
                <w:noProof/>
                <w:webHidden/>
                <w:sz w:val="20"/>
                <w:szCs w:val="20"/>
              </w:rPr>
              <w:fldChar w:fldCharType="begin"/>
            </w:r>
            <w:r w:rsidR="00FF1965" w:rsidRPr="008F1527">
              <w:rPr>
                <w:noProof/>
                <w:webHidden/>
                <w:sz w:val="20"/>
                <w:szCs w:val="20"/>
              </w:rPr>
              <w:instrText xml:space="preserve"> PAGEREF _Toc39663652 \h </w:instrText>
            </w:r>
            <w:r w:rsidR="00FF1965" w:rsidRPr="008F1527">
              <w:rPr>
                <w:noProof/>
                <w:webHidden/>
                <w:sz w:val="20"/>
                <w:szCs w:val="20"/>
              </w:rPr>
            </w:r>
            <w:r w:rsidR="00FF1965" w:rsidRPr="008F1527">
              <w:rPr>
                <w:noProof/>
                <w:webHidden/>
                <w:sz w:val="20"/>
                <w:szCs w:val="20"/>
              </w:rPr>
              <w:fldChar w:fldCharType="separate"/>
            </w:r>
            <w:r w:rsidR="00FF1965" w:rsidRPr="008F1527">
              <w:rPr>
                <w:noProof/>
                <w:webHidden/>
                <w:sz w:val="20"/>
                <w:szCs w:val="20"/>
              </w:rPr>
              <w:t>10</w:t>
            </w:r>
            <w:r w:rsidR="00FF1965" w:rsidRPr="008F1527">
              <w:rPr>
                <w:noProof/>
                <w:webHidden/>
                <w:sz w:val="20"/>
                <w:szCs w:val="20"/>
              </w:rPr>
              <w:fldChar w:fldCharType="end"/>
            </w:r>
          </w:hyperlink>
        </w:p>
        <w:p w14:paraId="24152A1F" w14:textId="0F94E9EA" w:rsidR="00EB1D85" w:rsidRPr="00533D1D" w:rsidRDefault="00EB1D85" w:rsidP="00EB1D85">
          <w:pPr>
            <w:rPr>
              <w:rFonts w:ascii="Cambria" w:hAnsi="Cambria"/>
            </w:rPr>
          </w:pPr>
          <w:r w:rsidRPr="008F1527">
            <w:rPr>
              <w:rFonts w:ascii="Cambria" w:hAnsi="Cambria"/>
              <w:b/>
              <w:bCs/>
              <w:sz w:val="20"/>
              <w:szCs w:val="20"/>
              <w:lang w:val="ko-KR"/>
            </w:rPr>
            <w:fldChar w:fldCharType="end"/>
          </w:r>
        </w:p>
      </w:sdtContent>
    </w:sdt>
    <w:p w14:paraId="0D62C50E" w14:textId="463515D4" w:rsidR="007B5651" w:rsidRPr="00502151" w:rsidRDefault="007B5651" w:rsidP="000C7439">
      <w:pPr>
        <w:pStyle w:val="1"/>
        <w:numPr>
          <w:ilvl w:val="0"/>
          <w:numId w:val="14"/>
        </w:numPr>
        <w:rPr>
          <w:b/>
          <w:bCs/>
        </w:rPr>
      </w:pPr>
      <w:bookmarkStart w:id="5" w:name="_Toc38891765"/>
      <w:bookmarkStart w:id="6" w:name="_Toc39663620"/>
      <w:r w:rsidRPr="00502151">
        <w:rPr>
          <w:b/>
          <w:bCs/>
        </w:rPr>
        <w:lastRenderedPageBreak/>
        <w:t>List</w:t>
      </w:r>
      <w:bookmarkStart w:id="7" w:name="_Toc37325619"/>
      <w:bookmarkEnd w:id="3"/>
      <w:r w:rsidR="00543CDB" w:rsidRPr="00502151">
        <w:rPr>
          <w:b/>
          <w:bCs/>
        </w:rPr>
        <w:t xml:space="preserve"> </w:t>
      </w:r>
      <w:r w:rsidRPr="00502151">
        <w:rPr>
          <w:b/>
          <w:bCs/>
        </w:rPr>
        <w:t>of abbreviations</w:t>
      </w:r>
      <w:bookmarkEnd w:id="0"/>
      <w:bookmarkEnd w:id="4"/>
      <w:bookmarkEnd w:id="5"/>
      <w:bookmarkEnd w:id="6"/>
      <w:bookmarkEnd w:id="7"/>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AE4DB0" w14:paraId="3F0EB2E6" w14:textId="77777777" w:rsidTr="00DE0DE2">
        <w:tc>
          <w:tcPr>
            <w:tcW w:w="1413" w:type="dxa"/>
          </w:tcPr>
          <w:p w14:paraId="209781BC" w14:textId="0182C932" w:rsidR="00AE4DB0" w:rsidRPr="0020376D" w:rsidRDefault="003D1CFA" w:rsidP="00BE1A4D">
            <w:r w:rsidRPr="0020376D">
              <w:t>OHDSI</w:t>
            </w:r>
          </w:p>
        </w:tc>
        <w:tc>
          <w:tcPr>
            <w:tcW w:w="7603" w:type="dxa"/>
          </w:tcPr>
          <w:p w14:paraId="6F58DC77" w14:textId="7D6FEBCF" w:rsidR="00AE4DB0" w:rsidRPr="0020376D" w:rsidRDefault="003D1CFA" w:rsidP="00BE1A4D">
            <w:r w:rsidRPr="0020376D">
              <w:t>Observational Health Data Sciences and Informatics</w:t>
            </w:r>
          </w:p>
        </w:tc>
      </w:tr>
      <w:tr w:rsidR="00AE4DB0" w14:paraId="29845D53" w14:textId="77777777" w:rsidTr="00DE0DE2">
        <w:tc>
          <w:tcPr>
            <w:tcW w:w="1413" w:type="dxa"/>
          </w:tcPr>
          <w:p w14:paraId="31F1EA29" w14:textId="0ECD669E" w:rsidR="00AE4DB0" w:rsidRPr="0020376D" w:rsidRDefault="0027610A" w:rsidP="00BE1A4D">
            <w:r>
              <w:rPr>
                <w:rFonts w:hint="eastAsia"/>
              </w:rPr>
              <w:t>I-131</w:t>
            </w:r>
          </w:p>
        </w:tc>
        <w:tc>
          <w:tcPr>
            <w:tcW w:w="7603" w:type="dxa"/>
          </w:tcPr>
          <w:p w14:paraId="28B1011C" w14:textId="14EEE3F1" w:rsidR="00AE4DB0" w:rsidRPr="0020376D" w:rsidRDefault="0027610A" w:rsidP="00BE1A4D">
            <w:r>
              <w:rPr>
                <w:rFonts w:hint="eastAsia"/>
              </w:rPr>
              <w:t>Iodine-131</w:t>
            </w:r>
          </w:p>
        </w:tc>
      </w:tr>
      <w:tr w:rsidR="008617DD" w14:paraId="6C03CD2B" w14:textId="77777777" w:rsidTr="00DE0DE2">
        <w:tc>
          <w:tcPr>
            <w:tcW w:w="1413" w:type="dxa"/>
          </w:tcPr>
          <w:p w14:paraId="1A375A59" w14:textId="614C755F" w:rsidR="008617DD" w:rsidRDefault="008617DD" w:rsidP="00BE1A4D">
            <w:r>
              <w:rPr>
                <w:rFonts w:hint="eastAsia"/>
              </w:rPr>
              <w:t>PS</w:t>
            </w:r>
          </w:p>
        </w:tc>
        <w:tc>
          <w:tcPr>
            <w:tcW w:w="7603" w:type="dxa"/>
          </w:tcPr>
          <w:p w14:paraId="5891CA1E" w14:textId="35E6DAA3" w:rsidR="008617DD" w:rsidRDefault="008617DD" w:rsidP="00BE1A4D">
            <w:r>
              <w:rPr>
                <w:rFonts w:hint="eastAsia"/>
              </w:rPr>
              <w:t>Propensity</w:t>
            </w:r>
            <w:r>
              <w:t xml:space="preserve"> </w:t>
            </w:r>
            <w:r>
              <w:rPr>
                <w:rFonts w:hint="eastAsia"/>
              </w:rPr>
              <w:t>Score</w:t>
            </w:r>
          </w:p>
        </w:tc>
      </w:tr>
    </w:tbl>
    <w:p w14:paraId="6724EE92" w14:textId="7BEB8758" w:rsidR="00514FBD" w:rsidRPr="00514FBD" w:rsidRDefault="008617DD" w:rsidP="00BE1A4D">
      <w:r>
        <w:rPr>
          <w:rFonts w:hint="eastAsia"/>
        </w:rPr>
        <w:t xml:space="preserve"> </w:t>
      </w:r>
    </w:p>
    <w:p w14:paraId="212E7371" w14:textId="4A990B02" w:rsidR="007B5651" w:rsidRPr="00502151" w:rsidRDefault="007B5651" w:rsidP="000C7439">
      <w:pPr>
        <w:pStyle w:val="1"/>
        <w:numPr>
          <w:ilvl w:val="0"/>
          <w:numId w:val="14"/>
        </w:numPr>
        <w:rPr>
          <w:b/>
          <w:bCs/>
        </w:rPr>
      </w:pPr>
      <w:bookmarkStart w:id="8" w:name="_Toc37320978"/>
      <w:bookmarkStart w:id="9" w:name="_Toc37325566"/>
      <w:bookmarkStart w:id="10" w:name="_Toc38891766"/>
      <w:bookmarkStart w:id="11" w:name="_Toc39663621"/>
      <w:r w:rsidRPr="00502151">
        <w:rPr>
          <w:b/>
          <w:bCs/>
        </w:rPr>
        <w:t>Abstract</w:t>
      </w:r>
      <w:bookmarkEnd w:id="8"/>
      <w:bookmarkEnd w:id="9"/>
      <w:bookmarkEnd w:id="10"/>
      <w:bookmarkEnd w:id="11"/>
    </w:p>
    <w:p w14:paraId="5B7FDE54" w14:textId="78B1CD08" w:rsidR="00180CAA" w:rsidRPr="00F44D2F" w:rsidRDefault="00FC30D3" w:rsidP="00F44D2F">
      <w:r>
        <w:rPr>
          <w:rFonts w:hint="eastAsia"/>
        </w:rPr>
        <w:t>I</w:t>
      </w:r>
      <w:r>
        <w:t xml:space="preserve">n this study, </w:t>
      </w:r>
      <w:r w:rsidR="006C7D73">
        <w:rPr>
          <w:rFonts w:hint="eastAsia"/>
        </w:rPr>
        <w:t>the</w:t>
      </w:r>
      <w:r w:rsidR="006C7D73">
        <w:t xml:space="preserve"> relative </w:t>
      </w:r>
      <w:r w:rsidR="006C7D73">
        <w:rPr>
          <w:rFonts w:hint="eastAsia"/>
        </w:rPr>
        <w:t>risk</w:t>
      </w:r>
      <w:r w:rsidR="006C7D73">
        <w:t xml:space="preserve"> of I-131 therapy </w:t>
      </w:r>
      <w:ins w:id="12" w:author="Sooyoung Yoo" w:date="2020-05-27T15:26:00Z">
        <w:r w:rsidR="00B9015A">
          <w:t xml:space="preserve">associated </w:t>
        </w:r>
      </w:ins>
      <w:r w:rsidR="006C7D73">
        <w:rPr>
          <w:rFonts w:hint="eastAsia"/>
        </w:rPr>
        <w:t>with</w:t>
      </w:r>
      <w:r w:rsidR="006C7D73">
        <w:t xml:space="preserve"> </w:t>
      </w:r>
      <w:r w:rsidR="006C7D73">
        <w:rPr>
          <w:rFonts w:hint="eastAsia"/>
        </w:rPr>
        <w:t>the</w:t>
      </w:r>
      <w:r w:rsidR="006C7D73">
        <w:t xml:space="preserve"> </w:t>
      </w:r>
      <w:r w:rsidR="006C7D73">
        <w:rPr>
          <w:rFonts w:hint="eastAsia"/>
        </w:rPr>
        <w:t>incidence</w:t>
      </w:r>
      <w:r w:rsidR="006C7D73">
        <w:t xml:space="preserve"> </w:t>
      </w:r>
      <w:r w:rsidR="006C7D73">
        <w:rPr>
          <w:rFonts w:hint="eastAsia"/>
        </w:rPr>
        <w:t>of</w:t>
      </w:r>
      <w:r w:rsidR="006C7D73">
        <w:t xml:space="preserve"> </w:t>
      </w:r>
      <w:r w:rsidR="006C7D73">
        <w:rPr>
          <w:rFonts w:hint="eastAsia"/>
        </w:rPr>
        <w:t>2</w:t>
      </w:r>
      <w:r w:rsidR="006C7D73" w:rsidRPr="00D05925">
        <w:rPr>
          <w:rFonts w:hint="eastAsia"/>
          <w:vertAlign w:val="superscript"/>
        </w:rPr>
        <w:t>nd</w:t>
      </w:r>
      <w:r w:rsidR="006C7D73">
        <w:t xml:space="preserve"> </w:t>
      </w:r>
      <w:r w:rsidR="006C7D73">
        <w:rPr>
          <w:rFonts w:hint="eastAsia"/>
        </w:rPr>
        <w:t>cancer</w:t>
      </w:r>
      <w:r w:rsidR="006C7D73">
        <w:t xml:space="preserve"> </w:t>
      </w:r>
      <w:r w:rsidR="009D550A">
        <w:t xml:space="preserve">will be </w:t>
      </w:r>
      <w:r w:rsidR="009D550A">
        <w:rPr>
          <w:rFonts w:hint="eastAsia"/>
        </w:rPr>
        <w:t>estimat</w:t>
      </w:r>
      <w:r w:rsidR="009D550A">
        <w:t xml:space="preserve">ed by </w:t>
      </w:r>
      <w:r w:rsidR="00180CAA">
        <w:t>conduct</w:t>
      </w:r>
      <w:r w:rsidR="009D550A">
        <w:t>ing</w:t>
      </w:r>
      <w:r w:rsidR="00180CAA">
        <w:t xml:space="preserve"> population-level-estimate </w:t>
      </w:r>
      <w:r w:rsidR="00F656C0">
        <w:rPr>
          <w:rFonts w:hint="eastAsia"/>
        </w:rPr>
        <w:t>study</w:t>
      </w:r>
      <w:r w:rsidR="009D550A">
        <w:t>.</w:t>
      </w:r>
      <w:r w:rsidR="00F656C0">
        <w:t xml:space="preserve"> </w:t>
      </w:r>
      <w:r w:rsidR="00A9094E">
        <w:t>W</w:t>
      </w:r>
      <w:r w:rsidR="00A9094E">
        <w:rPr>
          <w:rFonts w:hint="eastAsia"/>
        </w:rPr>
        <w:t>e</w:t>
      </w:r>
      <w:r w:rsidR="00A9094E">
        <w:t xml:space="preserve"> </w:t>
      </w:r>
      <w:r w:rsidR="00A9094E">
        <w:rPr>
          <w:rFonts w:hint="eastAsia"/>
        </w:rPr>
        <w:t>will</w:t>
      </w:r>
      <w:r w:rsidR="00A9094E">
        <w:t xml:space="preserve"> </w:t>
      </w:r>
      <w:r w:rsidR="00A9094E">
        <w:rPr>
          <w:rFonts w:hint="eastAsia"/>
        </w:rPr>
        <w:t>compare</w:t>
      </w:r>
      <w:r w:rsidR="00A9094E">
        <w:t xml:space="preserve"> </w:t>
      </w:r>
      <w:del w:id="13" w:author="Sooyoung Yoo" w:date="2020-05-27T16:58:00Z">
        <w:r w:rsidR="00A807DB" w:rsidDel="00F50D37">
          <w:rPr>
            <w:rFonts w:hint="eastAsia"/>
          </w:rPr>
          <w:delText>a</w:delText>
        </w:r>
        <w:r w:rsidR="00A807DB" w:rsidDel="00F50D37">
          <w:delText xml:space="preserve"> </w:delText>
        </w:r>
        <w:r w:rsidR="00A807DB" w:rsidDel="00F50D37">
          <w:rPr>
            <w:rFonts w:hint="eastAsia"/>
          </w:rPr>
          <w:delText>comparison</w:delText>
        </w:r>
        <w:r w:rsidR="00A807DB" w:rsidDel="00F50D37">
          <w:delText xml:space="preserve"> </w:delText>
        </w:r>
        <w:r w:rsidR="00A807DB" w:rsidDel="00F50D37">
          <w:rPr>
            <w:rFonts w:hint="eastAsia"/>
          </w:rPr>
          <w:delText>for</w:delText>
        </w:r>
        <w:r w:rsidR="00A807DB" w:rsidDel="00F50D37">
          <w:delText xml:space="preserve"> </w:delText>
        </w:r>
      </w:del>
      <w:r w:rsidR="00A807DB">
        <w:rPr>
          <w:rFonts w:hint="eastAsia"/>
        </w:rPr>
        <w:t>the</w:t>
      </w:r>
      <w:r w:rsidR="00A807DB">
        <w:t xml:space="preserve"> </w:t>
      </w:r>
      <w:r w:rsidR="00A807DB">
        <w:rPr>
          <w:rFonts w:hint="eastAsia"/>
        </w:rPr>
        <w:t>hazards</w:t>
      </w:r>
      <w:r w:rsidR="00A807DB">
        <w:t xml:space="preserve"> </w:t>
      </w:r>
      <w:r w:rsidR="00A807DB">
        <w:rPr>
          <w:rFonts w:hint="eastAsia"/>
        </w:rPr>
        <w:t>of</w:t>
      </w:r>
      <w:r w:rsidR="00A807DB">
        <w:t xml:space="preserve"> </w:t>
      </w:r>
      <w:ins w:id="14" w:author="Sooyoung Yoo" w:date="2020-05-27T16:58:00Z">
        <w:r w:rsidR="00F50D37">
          <w:t xml:space="preserve">the </w:t>
        </w:r>
      </w:ins>
      <w:r w:rsidR="00A807DB">
        <w:rPr>
          <w:rFonts w:hint="eastAsia"/>
        </w:rPr>
        <w:t>outcome</w:t>
      </w:r>
      <w:r w:rsidR="00A807DB">
        <w:t xml:space="preserve"> </w:t>
      </w:r>
      <w:r w:rsidR="00A807DB">
        <w:rPr>
          <w:rFonts w:hint="eastAsia"/>
        </w:rPr>
        <w:t>during</w:t>
      </w:r>
      <w:r w:rsidR="00A807DB">
        <w:t xml:space="preserve"> </w:t>
      </w:r>
      <w:del w:id="15" w:author="Sooyoung Yoo" w:date="2020-05-27T16:59:00Z">
        <w:r w:rsidR="00A807DB" w:rsidDel="00F50D37">
          <w:rPr>
            <w:rFonts w:hint="eastAsia"/>
          </w:rPr>
          <w:delText>the</w:delText>
        </w:r>
        <w:r w:rsidR="00A807DB" w:rsidDel="00F50D37">
          <w:delText xml:space="preserve"> </w:delText>
        </w:r>
      </w:del>
      <w:ins w:id="16" w:author="Sooyoung Yoo" w:date="2020-05-27T16:59:00Z">
        <w:r w:rsidR="00F50D37">
          <w:t xml:space="preserve">several </w:t>
        </w:r>
      </w:ins>
      <w:r w:rsidR="00A807DB">
        <w:rPr>
          <w:rFonts w:hint="eastAsia"/>
        </w:rPr>
        <w:t>time-at-risk</w:t>
      </w:r>
      <w:ins w:id="17" w:author="Sooyoung Yoo" w:date="2020-05-27T16:59:00Z">
        <w:r w:rsidR="00F50D37">
          <w:t xml:space="preserve"> periods</w:t>
        </w:r>
      </w:ins>
      <w:r w:rsidR="00A807DB">
        <w:t xml:space="preserve"> </w:t>
      </w:r>
      <w:r w:rsidR="00A807DB">
        <w:rPr>
          <w:rFonts w:hint="eastAsia"/>
        </w:rPr>
        <w:t>by</w:t>
      </w:r>
      <w:r w:rsidR="00A807DB">
        <w:t xml:space="preserve"> </w:t>
      </w:r>
      <w:r w:rsidR="00A807DB">
        <w:rPr>
          <w:rFonts w:hint="eastAsia"/>
        </w:rPr>
        <w:t>applying</w:t>
      </w:r>
      <w:r w:rsidR="00A807DB">
        <w:t xml:space="preserve"> </w:t>
      </w:r>
      <w:r w:rsidR="00A807DB">
        <w:rPr>
          <w:rFonts w:hint="eastAsia"/>
        </w:rPr>
        <w:t>a</w:t>
      </w:r>
      <w:r w:rsidR="00A807DB">
        <w:t xml:space="preserve"> </w:t>
      </w:r>
      <w:r w:rsidR="00A807DB">
        <w:rPr>
          <w:rFonts w:hint="eastAsia"/>
        </w:rPr>
        <w:t>Cox</w:t>
      </w:r>
      <w:r w:rsidR="00A807DB">
        <w:t xml:space="preserve"> </w:t>
      </w:r>
      <w:r w:rsidR="00A807DB">
        <w:rPr>
          <w:rFonts w:hint="eastAsia"/>
        </w:rPr>
        <w:t>proportional</w:t>
      </w:r>
      <w:r w:rsidR="00A807DB">
        <w:t xml:space="preserve"> </w:t>
      </w:r>
      <w:r w:rsidR="00A807DB">
        <w:rPr>
          <w:rFonts w:hint="eastAsia"/>
        </w:rPr>
        <w:t>hazards</w:t>
      </w:r>
      <w:r w:rsidR="00A807DB">
        <w:t xml:space="preserve"> </w:t>
      </w:r>
      <w:r w:rsidR="00A807DB">
        <w:rPr>
          <w:rFonts w:hint="eastAsia"/>
        </w:rPr>
        <w:t>model</w:t>
      </w:r>
      <w:r w:rsidR="00A807DB">
        <w:t xml:space="preserve"> </w:t>
      </w:r>
      <w:r w:rsidR="00A807DB">
        <w:rPr>
          <w:rFonts w:hint="eastAsia"/>
        </w:rPr>
        <w:t>after</w:t>
      </w:r>
      <w:r w:rsidR="00A807DB">
        <w:t xml:space="preserve"> </w:t>
      </w:r>
      <w:r w:rsidR="00A807DB">
        <w:rPr>
          <w:rFonts w:hint="eastAsia"/>
        </w:rPr>
        <w:t>PS</w:t>
      </w:r>
      <w:r w:rsidR="00A807DB">
        <w:t xml:space="preserve"> </w:t>
      </w:r>
      <w:r w:rsidR="00A807DB">
        <w:rPr>
          <w:rFonts w:hint="eastAsia"/>
        </w:rPr>
        <w:t>adjustment.</w:t>
      </w:r>
      <w:r w:rsidR="00A807DB">
        <w:t xml:space="preserve"> </w:t>
      </w:r>
    </w:p>
    <w:p w14:paraId="55E90A9F" w14:textId="5F6C454C" w:rsidR="007B5651" w:rsidRPr="00502151" w:rsidRDefault="007B5651" w:rsidP="000C7439">
      <w:pPr>
        <w:pStyle w:val="1"/>
        <w:numPr>
          <w:ilvl w:val="0"/>
          <w:numId w:val="14"/>
        </w:numPr>
        <w:rPr>
          <w:b/>
          <w:bCs/>
        </w:rPr>
      </w:pPr>
      <w:bookmarkStart w:id="18" w:name="_Toc37320981"/>
      <w:bookmarkStart w:id="19" w:name="_Toc37325567"/>
      <w:bookmarkStart w:id="20" w:name="_Toc38891767"/>
      <w:bookmarkStart w:id="21" w:name="_Toc39663622"/>
      <w:r w:rsidRPr="00502151">
        <w:rPr>
          <w:b/>
          <w:bCs/>
        </w:rPr>
        <w:t>Rationale and Background</w:t>
      </w:r>
      <w:bookmarkEnd w:id="18"/>
      <w:bookmarkEnd w:id="19"/>
      <w:bookmarkEnd w:id="20"/>
      <w:bookmarkEnd w:id="21"/>
    </w:p>
    <w:p w14:paraId="3B7B95AF" w14:textId="31DB3FB9" w:rsidR="00CA36D0" w:rsidRDefault="00A06F08" w:rsidP="00644665">
      <w:r w:rsidRPr="00A06F08">
        <w:t xml:space="preserve">There have been studies about the correlation between medical radiation and the incidence of 2nd cancer, but </w:t>
      </w:r>
      <w:r w:rsidR="00C46F74">
        <w:t xml:space="preserve">it </w:t>
      </w:r>
      <w:r w:rsidRPr="00A06F08">
        <w:t>is still not reported clearly.</w:t>
      </w:r>
      <w:r w:rsidR="00C91DF3">
        <w:t xml:space="preserve"> </w:t>
      </w:r>
      <w:r w:rsidR="00A62D4E">
        <w:t xml:space="preserve">We are interested in </w:t>
      </w:r>
      <w:r w:rsidR="004A1CAA">
        <w:rPr>
          <w:rFonts w:hint="eastAsia"/>
        </w:rPr>
        <w:t>I</w:t>
      </w:r>
      <w:r w:rsidR="00832E05">
        <w:rPr>
          <w:rFonts w:hint="eastAsia"/>
        </w:rPr>
        <w:t>-131</w:t>
      </w:r>
      <w:r w:rsidR="00832E05">
        <w:t xml:space="preserve"> </w:t>
      </w:r>
      <w:r w:rsidR="00832E05">
        <w:rPr>
          <w:rFonts w:hint="eastAsia"/>
        </w:rPr>
        <w:t>therapy</w:t>
      </w:r>
      <w:r w:rsidR="00832E05">
        <w:t xml:space="preserve"> </w:t>
      </w:r>
      <w:r w:rsidR="00A62D4E">
        <w:t xml:space="preserve">which </w:t>
      </w:r>
      <w:r w:rsidR="00832E05">
        <w:rPr>
          <w:rFonts w:hint="eastAsia"/>
        </w:rPr>
        <w:t>is</w:t>
      </w:r>
      <w:r w:rsidR="00832E05">
        <w:t xml:space="preserve"> </w:t>
      </w:r>
      <w:r w:rsidR="00832E05">
        <w:rPr>
          <w:rFonts w:hint="eastAsia"/>
        </w:rPr>
        <w:t>one</w:t>
      </w:r>
      <w:r w:rsidR="00832E05">
        <w:t xml:space="preserve"> </w:t>
      </w:r>
      <w:r w:rsidR="00832E05">
        <w:rPr>
          <w:rFonts w:hint="eastAsia"/>
        </w:rPr>
        <w:t>of</w:t>
      </w:r>
      <w:r w:rsidR="00832E05">
        <w:t xml:space="preserve"> </w:t>
      </w:r>
      <w:r w:rsidR="00832E05">
        <w:rPr>
          <w:rFonts w:hint="eastAsia"/>
        </w:rPr>
        <w:t>the</w:t>
      </w:r>
      <w:r w:rsidR="00832E05">
        <w:t xml:space="preserve"> treatment</w:t>
      </w:r>
      <w:r w:rsidR="00832E05">
        <w:rPr>
          <w:rFonts w:hint="eastAsia"/>
        </w:rPr>
        <w:t>s</w:t>
      </w:r>
      <w:r w:rsidR="00832E05">
        <w:t xml:space="preserve"> </w:t>
      </w:r>
      <w:r w:rsidR="00832E05">
        <w:rPr>
          <w:rFonts w:hint="eastAsia"/>
        </w:rPr>
        <w:t>for</w:t>
      </w:r>
      <w:r w:rsidR="00832E05">
        <w:t xml:space="preserve"> </w:t>
      </w:r>
      <w:r w:rsidR="00832E05">
        <w:rPr>
          <w:rFonts w:hint="eastAsia"/>
        </w:rPr>
        <w:t>removal</w:t>
      </w:r>
      <w:r w:rsidR="00832E05">
        <w:t xml:space="preserve"> </w:t>
      </w:r>
      <w:r w:rsidR="00832E05">
        <w:rPr>
          <w:rFonts w:hint="eastAsia"/>
        </w:rPr>
        <w:t>of</w:t>
      </w:r>
      <w:r w:rsidR="00832E05">
        <w:t xml:space="preserve"> </w:t>
      </w:r>
      <w:r w:rsidR="00832E05">
        <w:rPr>
          <w:rFonts w:hint="eastAsia"/>
        </w:rPr>
        <w:t>remnant</w:t>
      </w:r>
      <w:r w:rsidR="00832E05">
        <w:t xml:space="preserve"> </w:t>
      </w:r>
      <w:r w:rsidR="00832E05">
        <w:rPr>
          <w:rFonts w:hint="eastAsia"/>
        </w:rPr>
        <w:t>thyroid</w:t>
      </w:r>
      <w:r w:rsidR="00832E05">
        <w:t xml:space="preserve"> </w:t>
      </w:r>
      <w:r w:rsidR="00832E05">
        <w:rPr>
          <w:rFonts w:hint="eastAsia"/>
        </w:rPr>
        <w:t>using</w:t>
      </w:r>
      <w:r w:rsidR="00832E05">
        <w:t xml:space="preserve"> </w:t>
      </w:r>
      <w:r w:rsidR="00832E05">
        <w:rPr>
          <w:rFonts w:hint="eastAsia"/>
        </w:rPr>
        <w:t>medical</w:t>
      </w:r>
      <w:r w:rsidR="00832E05">
        <w:t xml:space="preserve"> </w:t>
      </w:r>
      <w:r w:rsidR="00832E05">
        <w:rPr>
          <w:rFonts w:hint="eastAsia"/>
        </w:rPr>
        <w:t>radiation</w:t>
      </w:r>
      <w:r w:rsidR="00832E05">
        <w:t xml:space="preserve"> </w:t>
      </w:r>
      <w:r w:rsidR="00832E05">
        <w:rPr>
          <w:rFonts w:hint="eastAsia"/>
        </w:rPr>
        <w:t>exposure.</w:t>
      </w:r>
      <w:r w:rsidR="001D127E">
        <w:t xml:space="preserve"> </w:t>
      </w:r>
      <w:r w:rsidR="00544CEC" w:rsidRPr="00544CEC">
        <w:t>(1)From the previous study, which conducted meta-analysis with results from systematic review of literature using two multi center studies(each from Europe and North America), the relative risk of second cancer in thyroid cancer survivors treated with radioactive Iodine treatment has been slightly increased than non-treatment survivors. The leukemia was significantly increased, but the other cancer which related to prior radioactive Iodine treatment was not observed</w:t>
      </w:r>
      <w:r w:rsidR="00544CEC" w:rsidRPr="00FB799A">
        <w:t>.</w:t>
      </w:r>
      <w:del w:id="22" w:author="Sooyoung Yoo" w:date="2020-05-27T17:00:00Z">
        <w:r w:rsidR="00544CEC" w:rsidRPr="00FB799A" w:rsidDel="00F50D37">
          <w:rPr>
            <w:rPrChange w:id="23" w:author="Boo Dajeong" w:date="2020-06-01T13:14:00Z">
              <w:rPr/>
            </w:rPrChange>
          </w:rPr>
          <w:delText xml:space="preserve"> </w:delText>
        </w:r>
        <w:r w:rsidR="00544CEC" w:rsidRPr="00FB799A" w:rsidDel="00F50D37">
          <w:rPr>
            <w:rPrChange w:id="24" w:author="Boo Dajeong" w:date="2020-06-01T13:14:00Z">
              <w:rPr>
                <w:highlight w:val="yellow"/>
              </w:rPr>
            </w:rPrChange>
          </w:rPr>
          <w:delText>In this study,</w:delText>
        </w:r>
      </w:del>
      <w:r w:rsidR="00544CEC" w:rsidRPr="00FB799A">
        <w:rPr>
          <w:rPrChange w:id="25" w:author="Boo Dajeong" w:date="2020-06-01T13:14:00Z">
            <w:rPr>
              <w:highlight w:val="yellow"/>
            </w:rPr>
          </w:rPrChange>
        </w:rPr>
        <w:t xml:space="preserve"> </w:t>
      </w:r>
      <w:del w:id="26" w:author="Sooyoung Yoo" w:date="2020-05-27T17:00:00Z">
        <w:r w:rsidR="00544CEC" w:rsidRPr="00FB799A" w:rsidDel="00F50D37">
          <w:rPr>
            <w:rPrChange w:id="27" w:author="Boo Dajeong" w:date="2020-06-01T13:14:00Z">
              <w:rPr>
                <w:highlight w:val="yellow"/>
              </w:rPr>
            </w:rPrChange>
          </w:rPr>
          <w:delText xml:space="preserve">there </w:delText>
        </w:r>
      </w:del>
      <w:ins w:id="28" w:author="Sooyoung Yoo" w:date="2020-05-27T17:00:00Z">
        <w:r w:rsidR="00F50D37" w:rsidRPr="00FB799A">
          <w:rPr>
            <w:rPrChange w:id="29" w:author="Boo Dajeong" w:date="2020-06-01T13:14:00Z">
              <w:rPr>
                <w:highlight w:val="yellow"/>
              </w:rPr>
            </w:rPrChange>
          </w:rPr>
          <w:t>There have been</w:t>
        </w:r>
      </w:ins>
      <w:del w:id="30" w:author="Sooyoung Yoo" w:date="2020-05-27T17:00:00Z">
        <w:r w:rsidR="00544CEC" w:rsidRPr="00FB799A" w:rsidDel="00F50D37">
          <w:rPr>
            <w:rPrChange w:id="31" w:author="Boo Dajeong" w:date="2020-06-01T13:14:00Z">
              <w:rPr>
                <w:highlight w:val="yellow"/>
              </w:rPr>
            </w:rPrChange>
          </w:rPr>
          <w:delText>are</w:delText>
        </w:r>
      </w:del>
      <w:r w:rsidR="00544CEC" w:rsidRPr="00FB799A">
        <w:rPr>
          <w:rPrChange w:id="32" w:author="Boo Dajeong" w:date="2020-06-01T13:14:00Z">
            <w:rPr>
              <w:highlight w:val="yellow"/>
            </w:rPr>
          </w:rPrChange>
        </w:rPr>
        <w:t xml:space="preserve"> methodological limitations such as a lack of important factors from the patient, a limited extension of study, and statistical heterogeneity of pooled analyses.</w:t>
      </w:r>
      <w:r w:rsidR="00FF5DE8" w:rsidRPr="00FB799A">
        <w:t xml:space="preserve"> </w:t>
      </w:r>
      <w:r w:rsidR="00544CEC" w:rsidRPr="00FB799A">
        <w:t>The real word evidence</w:t>
      </w:r>
      <w:r w:rsidR="00544CEC" w:rsidRPr="00544CEC">
        <w:t xml:space="preserve"> of cancer risk in relation with I-131 therapy could be insufficient for these limitations, and it can be resolved using observational health data.</w:t>
      </w:r>
      <w:r w:rsidR="00544CEC">
        <w:t xml:space="preserve"> </w:t>
      </w:r>
    </w:p>
    <w:p w14:paraId="5C8FF09F" w14:textId="442D9C64" w:rsidR="007B2DA2" w:rsidRDefault="00262B9F" w:rsidP="00644665">
      <w:r>
        <w:t xml:space="preserve">In this study, </w:t>
      </w:r>
      <w:r w:rsidR="00FC0EB3">
        <w:t xml:space="preserve">we will </w:t>
      </w:r>
      <w:r w:rsidR="00225E6C">
        <w:t>conduct</w:t>
      </w:r>
      <w:r w:rsidR="004122FF">
        <w:t xml:space="preserve"> </w:t>
      </w:r>
      <w:r w:rsidR="00FC0EB3">
        <w:t>population-level</w:t>
      </w:r>
      <w:r w:rsidR="00FB786B">
        <w:t>-estimate</w:t>
      </w:r>
      <w:r w:rsidR="009F6A57">
        <w:t xml:space="preserve"> </w:t>
      </w:r>
      <w:r w:rsidR="00025AC0">
        <w:t xml:space="preserve">to generate real-word evidence about the effect </w:t>
      </w:r>
      <w:r w:rsidR="00462134">
        <w:t xml:space="preserve">of </w:t>
      </w:r>
      <w:r w:rsidR="00875155">
        <w:t>I-131 therapy</w:t>
      </w:r>
      <w:r w:rsidR="00D05925">
        <w:t xml:space="preserve"> </w:t>
      </w:r>
      <w:r w:rsidR="00D05925">
        <w:rPr>
          <w:rFonts w:hint="eastAsia"/>
        </w:rPr>
        <w:t>with</w:t>
      </w:r>
      <w:r w:rsidR="00D05925">
        <w:t xml:space="preserve"> </w:t>
      </w:r>
      <w:r w:rsidR="00D05925">
        <w:rPr>
          <w:rFonts w:hint="eastAsia"/>
        </w:rPr>
        <w:t>the</w:t>
      </w:r>
      <w:r w:rsidR="00D05925">
        <w:t xml:space="preserve"> </w:t>
      </w:r>
      <w:r w:rsidR="00D05925">
        <w:rPr>
          <w:rFonts w:hint="eastAsia"/>
        </w:rPr>
        <w:t>incidence</w:t>
      </w:r>
      <w:r w:rsidR="00D05925">
        <w:t xml:space="preserve"> </w:t>
      </w:r>
      <w:r w:rsidR="00D05925">
        <w:rPr>
          <w:rFonts w:hint="eastAsia"/>
        </w:rPr>
        <w:t>of</w:t>
      </w:r>
      <w:r w:rsidR="00D05925">
        <w:t xml:space="preserve"> </w:t>
      </w:r>
      <w:r w:rsidR="00D05925">
        <w:rPr>
          <w:rFonts w:hint="eastAsia"/>
        </w:rPr>
        <w:t>2</w:t>
      </w:r>
      <w:r w:rsidR="00D05925" w:rsidRPr="00D05925">
        <w:rPr>
          <w:rFonts w:hint="eastAsia"/>
          <w:vertAlign w:val="superscript"/>
        </w:rPr>
        <w:t>nd</w:t>
      </w:r>
      <w:r w:rsidR="00D05925">
        <w:t xml:space="preserve"> </w:t>
      </w:r>
      <w:r w:rsidR="00D05925">
        <w:rPr>
          <w:rFonts w:hint="eastAsia"/>
        </w:rPr>
        <w:t>cancer</w:t>
      </w:r>
      <w:r w:rsidR="004B2B83">
        <w:t xml:space="preserve"> </w:t>
      </w:r>
      <w:r w:rsidR="004B2B83">
        <w:rPr>
          <w:rFonts w:hint="eastAsia"/>
        </w:rPr>
        <w:t>using</w:t>
      </w:r>
      <w:r w:rsidR="004B2B83">
        <w:t xml:space="preserve"> </w:t>
      </w:r>
      <w:r w:rsidR="004B2B83">
        <w:rPr>
          <w:rFonts w:hint="eastAsia"/>
        </w:rPr>
        <w:t>observational</w:t>
      </w:r>
      <w:r w:rsidR="004B2B83">
        <w:t xml:space="preserve"> </w:t>
      </w:r>
      <w:r w:rsidR="004B2B83">
        <w:rPr>
          <w:rFonts w:hint="eastAsia"/>
        </w:rPr>
        <w:t>healthcare</w:t>
      </w:r>
      <w:r w:rsidR="004B2B83">
        <w:t xml:space="preserve"> </w:t>
      </w:r>
      <w:r w:rsidR="004B2B83">
        <w:rPr>
          <w:rFonts w:hint="eastAsia"/>
        </w:rPr>
        <w:t>databases</w:t>
      </w:r>
      <w:r w:rsidR="00875155">
        <w:t>.</w:t>
      </w:r>
      <w:r w:rsidR="00926264">
        <w:t xml:space="preserve"> </w:t>
      </w:r>
      <w:r w:rsidR="00202CA0">
        <w:t>Furthermore</w:t>
      </w:r>
      <w:r w:rsidR="00202CA0">
        <w:rPr>
          <w:rFonts w:hint="eastAsia"/>
        </w:rPr>
        <w:t>,</w:t>
      </w:r>
      <w:r w:rsidR="00202CA0">
        <w:t xml:space="preserve"> </w:t>
      </w:r>
      <w:r w:rsidR="00202CA0">
        <w:rPr>
          <w:rFonts w:hint="eastAsia"/>
        </w:rPr>
        <w:t>w</w:t>
      </w:r>
      <w:r w:rsidR="005A714C">
        <w:rPr>
          <w:rFonts w:hint="eastAsia"/>
        </w:rPr>
        <w:t>e</w:t>
      </w:r>
      <w:r w:rsidR="005A714C">
        <w:t xml:space="preserve"> </w:t>
      </w:r>
      <w:r w:rsidR="00EB39A6">
        <w:rPr>
          <w:rFonts w:hint="eastAsia"/>
        </w:rPr>
        <w:t>hope</w:t>
      </w:r>
      <w:r w:rsidR="00EB39A6">
        <w:t xml:space="preserve"> </w:t>
      </w:r>
      <w:r w:rsidR="008C51CE">
        <w:rPr>
          <w:rFonts w:hint="eastAsia"/>
        </w:rPr>
        <w:t>to</w:t>
      </w:r>
      <w:r w:rsidR="008C51CE">
        <w:t xml:space="preserve"> </w:t>
      </w:r>
      <w:r w:rsidR="00960475">
        <w:t xml:space="preserve">collaborate </w:t>
      </w:r>
      <w:r w:rsidR="00EB39A6">
        <w:rPr>
          <w:rFonts w:hint="eastAsia"/>
        </w:rPr>
        <w:t>with</w:t>
      </w:r>
      <w:r w:rsidR="008A3CC8">
        <w:t xml:space="preserve"> </w:t>
      </w:r>
      <w:r w:rsidR="008A3CC8">
        <w:rPr>
          <w:rFonts w:hint="eastAsia"/>
        </w:rPr>
        <w:t>OHDSI</w:t>
      </w:r>
      <w:r w:rsidR="008A3CC8">
        <w:t xml:space="preserve"> </w:t>
      </w:r>
      <w:r w:rsidR="004F1D3F">
        <w:t xml:space="preserve">research </w:t>
      </w:r>
      <w:r w:rsidR="008A3CC8">
        <w:rPr>
          <w:rFonts w:hint="eastAsia"/>
        </w:rPr>
        <w:t>network</w:t>
      </w:r>
      <w:r w:rsidR="00FE72BD">
        <w:t xml:space="preserve"> </w:t>
      </w:r>
      <w:r w:rsidR="00FE72BD">
        <w:rPr>
          <w:rFonts w:hint="eastAsia"/>
        </w:rPr>
        <w:t>t</w:t>
      </w:r>
      <w:r w:rsidR="00972A03">
        <w:rPr>
          <w:rFonts w:hint="eastAsia"/>
        </w:rPr>
        <w:t>o</w:t>
      </w:r>
      <w:r w:rsidR="00972A03">
        <w:t xml:space="preserve"> </w:t>
      </w:r>
      <w:r w:rsidR="00172CFD">
        <w:rPr>
          <w:rFonts w:hint="eastAsia"/>
        </w:rPr>
        <w:t>investigate</w:t>
      </w:r>
      <w:r w:rsidR="00172CFD">
        <w:t xml:space="preserve"> </w:t>
      </w:r>
      <w:r w:rsidR="00172CFD">
        <w:rPr>
          <w:rFonts w:hint="eastAsia"/>
        </w:rPr>
        <w:t>the</w:t>
      </w:r>
      <w:r w:rsidR="00172CFD">
        <w:t xml:space="preserve"> </w:t>
      </w:r>
      <w:r w:rsidR="00172CFD">
        <w:rPr>
          <w:rFonts w:hint="eastAsia"/>
        </w:rPr>
        <w:t>effects</w:t>
      </w:r>
      <w:r w:rsidR="00172CFD">
        <w:t xml:space="preserve"> </w:t>
      </w:r>
      <w:r w:rsidR="00172CFD">
        <w:rPr>
          <w:rFonts w:hint="eastAsia"/>
        </w:rPr>
        <w:t>of</w:t>
      </w:r>
      <w:r w:rsidR="00172CFD">
        <w:t xml:space="preserve"> “</w:t>
      </w:r>
      <w:r w:rsidR="00172CFD">
        <w:rPr>
          <w:rFonts w:hint="eastAsia"/>
        </w:rPr>
        <w:t>real</w:t>
      </w:r>
      <w:r w:rsidR="00172CFD">
        <w:t xml:space="preserve"> world” </w:t>
      </w:r>
      <w:r w:rsidR="00172CFD">
        <w:rPr>
          <w:rFonts w:hint="eastAsia"/>
        </w:rPr>
        <w:t>factors</w:t>
      </w:r>
      <w:r w:rsidR="00172CFD">
        <w:t xml:space="preserve"> </w:t>
      </w:r>
      <w:r w:rsidR="00172CFD">
        <w:rPr>
          <w:rFonts w:hint="eastAsia"/>
        </w:rPr>
        <w:t>on</w:t>
      </w:r>
      <w:r w:rsidR="00172CFD">
        <w:t xml:space="preserve"> </w:t>
      </w:r>
      <w:r w:rsidR="00172CFD">
        <w:rPr>
          <w:rFonts w:hint="eastAsia"/>
        </w:rPr>
        <w:t>observational</w:t>
      </w:r>
      <w:r w:rsidR="00172CFD">
        <w:t xml:space="preserve"> </w:t>
      </w:r>
      <w:r w:rsidR="00172CFD">
        <w:rPr>
          <w:rFonts w:hint="eastAsia"/>
        </w:rPr>
        <w:t>studies</w:t>
      </w:r>
      <w:r w:rsidR="00172CFD">
        <w:t xml:space="preserve">’ </w:t>
      </w:r>
      <w:r w:rsidR="00172CFD">
        <w:rPr>
          <w:rFonts w:hint="eastAsia"/>
        </w:rPr>
        <w:t>findings.</w:t>
      </w:r>
      <w:r w:rsidR="00172CFD">
        <w:t xml:space="preserve"> </w:t>
      </w:r>
    </w:p>
    <w:p w14:paraId="5AA99894" w14:textId="77777777" w:rsidR="00C22F7E" w:rsidRPr="00FE78FE" w:rsidRDefault="00C22F7E" w:rsidP="00644665"/>
    <w:p w14:paraId="3C1D97AC" w14:textId="77777777" w:rsidR="000C7439" w:rsidRPr="00C001F0" w:rsidRDefault="007B5651" w:rsidP="000C7439">
      <w:pPr>
        <w:pStyle w:val="1"/>
        <w:numPr>
          <w:ilvl w:val="0"/>
          <w:numId w:val="14"/>
        </w:numPr>
        <w:rPr>
          <w:rFonts w:eastAsiaTheme="minorEastAsia"/>
          <w:b/>
          <w:bCs/>
        </w:rPr>
      </w:pPr>
      <w:bookmarkStart w:id="33" w:name="_Toc37320982"/>
      <w:bookmarkStart w:id="34" w:name="_Toc37325568"/>
      <w:bookmarkStart w:id="35" w:name="_Toc38891768"/>
      <w:bookmarkStart w:id="36" w:name="_Toc39663623"/>
      <w:r w:rsidRPr="00C001F0">
        <w:rPr>
          <w:b/>
          <w:bCs/>
        </w:rPr>
        <w:t>Study Objectives</w:t>
      </w:r>
      <w:bookmarkStart w:id="37" w:name="_Toc37320985"/>
      <w:bookmarkStart w:id="38" w:name="_Toc37325569"/>
      <w:bookmarkStart w:id="39" w:name="_Toc38891769"/>
      <w:bookmarkEnd w:id="33"/>
      <w:bookmarkEnd w:id="34"/>
      <w:bookmarkEnd w:id="35"/>
      <w:bookmarkEnd w:id="36"/>
    </w:p>
    <w:p w14:paraId="147D1342" w14:textId="6C957104" w:rsidR="009D299F" w:rsidRPr="00C001F0" w:rsidRDefault="007B5651" w:rsidP="0063379E">
      <w:pPr>
        <w:pStyle w:val="1"/>
        <w:numPr>
          <w:ilvl w:val="1"/>
          <w:numId w:val="14"/>
        </w:numPr>
        <w:ind w:left="709"/>
        <w:rPr>
          <w:rFonts w:eastAsiaTheme="minorEastAsia"/>
          <w:b/>
          <w:bCs/>
        </w:rPr>
      </w:pPr>
      <w:bookmarkStart w:id="40" w:name="_Toc39663624"/>
      <w:r w:rsidRPr="00C001F0">
        <w:rPr>
          <w:b/>
          <w:bCs/>
        </w:rPr>
        <w:t>Primary Objectives</w:t>
      </w:r>
      <w:bookmarkEnd w:id="37"/>
      <w:bookmarkEnd w:id="38"/>
      <w:bookmarkEnd w:id="39"/>
      <w:bookmarkEnd w:id="40"/>
    </w:p>
    <w:p w14:paraId="5870A8E3" w14:textId="2EF709F0" w:rsidR="00CD2CAF" w:rsidRDefault="00A43CFC" w:rsidP="00411514">
      <w:pPr>
        <w:pStyle w:val="a7"/>
        <w:numPr>
          <w:ilvl w:val="0"/>
          <w:numId w:val="19"/>
        </w:numPr>
        <w:ind w:leftChars="0"/>
      </w:pPr>
      <w:r w:rsidRPr="00A43CFC">
        <w:t xml:space="preserve">To validate the effect medical radiation exposure from I-131 therapy </w:t>
      </w:r>
      <w:ins w:id="41" w:author="Sooyoung Yoo" w:date="2020-05-27T17:01:00Z">
        <w:r w:rsidR="00F50D37">
          <w:t xml:space="preserve">in thyroid cancer patients </w:t>
        </w:r>
      </w:ins>
      <w:r w:rsidRPr="00A43CFC">
        <w:t>on the incidence of secondary cancer</w:t>
      </w:r>
    </w:p>
    <w:p w14:paraId="1458C100" w14:textId="77777777" w:rsidR="00946657" w:rsidRPr="00C001F0" w:rsidRDefault="007B5651" w:rsidP="0063379E">
      <w:pPr>
        <w:pStyle w:val="1"/>
        <w:numPr>
          <w:ilvl w:val="0"/>
          <w:numId w:val="14"/>
        </w:numPr>
        <w:rPr>
          <w:b/>
          <w:bCs/>
        </w:rPr>
      </w:pPr>
      <w:bookmarkStart w:id="42" w:name="_Toc37320987"/>
      <w:bookmarkStart w:id="43" w:name="_Toc37325571"/>
      <w:bookmarkStart w:id="44" w:name="_Toc38891770"/>
      <w:bookmarkStart w:id="45" w:name="_Toc39663625"/>
      <w:r w:rsidRPr="00C001F0">
        <w:rPr>
          <w:b/>
          <w:bCs/>
        </w:rPr>
        <w:t>Research methods</w:t>
      </w:r>
      <w:bookmarkStart w:id="46" w:name="_Toc37320988"/>
      <w:bookmarkStart w:id="47" w:name="_Toc37325572"/>
      <w:bookmarkEnd w:id="42"/>
      <w:bookmarkEnd w:id="43"/>
      <w:bookmarkEnd w:id="44"/>
      <w:bookmarkEnd w:id="45"/>
    </w:p>
    <w:p w14:paraId="2F88E0B2" w14:textId="358F3457" w:rsidR="007B5651" w:rsidRPr="00C001F0" w:rsidRDefault="007B5651" w:rsidP="0063379E">
      <w:pPr>
        <w:pStyle w:val="1"/>
        <w:numPr>
          <w:ilvl w:val="1"/>
          <w:numId w:val="14"/>
        </w:numPr>
        <w:ind w:left="709"/>
        <w:rPr>
          <w:b/>
          <w:bCs/>
        </w:rPr>
      </w:pPr>
      <w:bookmarkStart w:id="48" w:name="_Toc38891771"/>
      <w:bookmarkStart w:id="49" w:name="_Toc39663626"/>
      <w:r w:rsidRPr="00C001F0">
        <w:rPr>
          <w:b/>
          <w:bCs/>
        </w:rPr>
        <w:t>Study Design</w:t>
      </w:r>
      <w:bookmarkEnd w:id="46"/>
      <w:bookmarkEnd w:id="47"/>
      <w:bookmarkEnd w:id="48"/>
      <w:bookmarkEnd w:id="49"/>
    </w:p>
    <w:p w14:paraId="1486C858" w14:textId="77777777" w:rsidR="00AF04A6" w:rsidRDefault="004A1EDA" w:rsidP="0063379E">
      <w:pPr>
        <w:ind w:leftChars="65" w:left="143" w:firstLine="1"/>
      </w:pPr>
      <w:r>
        <w:t>T</w:t>
      </w:r>
      <w:r>
        <w:rPr>
          <w:rFonts w:hint="eastAsia"/>
        </w:rPr>
        <w:t>his</w:t>
      </w:r>
      <w:r>
        <w:t xml:space="preserve"> study </w:t>
      </w:r>
      <w:r>
        <w:rPr>
          <w:rFonts w:hint="eastAsia"/>
        </w:rPr>
        <w:t>will</w:t>
      </w:r>
      <w:r>
        <w:t xml:space="preserve"> </w:t>
      </w:r>
      <w:r>
        <w:rPr>
          <w:rFonts w:hint="eastAsia"/>
        </w:rPr>
        <w:t>be</w:t>
      </w:r>
      <w:r>
        <w:t xml:space="preserve"> </w:t>
      </w:r>
      <w:r>
        <w:rPr>
          <w:rFonts w:hint="eastAsia"/>
        </w:rPr>
        <w:t>a</w:t>
      </w:r>
      <w:r>
        <w:t xml:space="preserve"> </w:t>
      </w:r>
      <w:r w:rsidR="00AF452E">
        <w:t>retrospective</w:t>
      </w:r>
      <w:bookmarkStart w:id="50" w:name="_Toc37320990"/>
      <w:bookmarkStart w:id="51" w:name="_Toc37325574"/>
      <w:r w:rsidR="00D52C50">
        <w:rPr>
          <w:rFonts w:hint="eastAsia"/>
        </w:rPr>
        <w:t>,</w:t>
      </w:r>
      <w:r w:rsidR="00D52C50">
        <w:t xml:space="preserve"> </w:t>
      </w:r>
      <w:r w:rsidR="000F685F">
        <w:rPr>
          <w:rFonts w:hint="eastAsia"/>
        </w:rPr>
        <w:t>observational</w:t>
      </w:r>
      <w:r w:rsidR="008B2672">
        <w:t xml:space="preserve"> </w:t>
      </w:r>
      <w:r w:rsidR="008B2672">
        <w:rPr>
          <w:rFonts w:hint="eastAsia"/>
        </w:rPr>
        <w:t>cohort</w:t>
      </w:r>
      <w:r w:rsidR="008B2672">
        <w:t xml:space="preserve"> </w:t>
      </w:r>
      <w:r w:rsidR="008B2672">
        <w:rPr>
          <w:rFonts w:hint="eastAsia"/>
        </w:rPr>
        <w:t>stud</w:t>
      </w:r>
      <w:r w:rsidR="00422E0D">
        <w:rPr>
          <w:rFonts w:hint="eastAsia"/>
        </w:rPr>
        <w:t>y</w:t>
      </w:r>
      <w:r w:rsidR="000F685F">
        <w:rPr>
          <w:rFonts w:hint="eastAsia"/>
        </w:rPr>
        <w:t>.</w:t>
      </w:r>
      <w:r w:rsidR="00114365">
        <w:t xml:space="preserve"> </w:t>
      </w:r>
      <w:r w:rsidR="0065016A" w:rsidRPr="0065016A">
        <w:t>We define ‘retrospective’ to mean the study will use data already collected prior to the start of the study.</w:t>
      </w:r>
      <w:r w:rsidR="003A49AF">
        <w:t xml:space="preserve"> </w:t>
      </w:r>
      <w:r w:rsidR="002940FD" w:rsidRPr="002940FD">
        <w:t>We define ‘observational’ to mean there is no intervention process in this study</w:t>
      </w:r>
      <w:r w:rsidR="002940FD">
        <w:rPr>
          <w:rFonts w:hint="eastAsia"/>
        </w:rPr>
        <w:t>.</w:t>
      </w:r>
      <w:r w:rsidR="00131E80">
        <w:t xml:space="preserve"> </w:t>
      </w:r>
      <w:r w:rsidR="00655E9A" w:rsidRPr="00655E9A">
        <w:t xml:space="preserve">We define ‘cohort study’ to mean that </w:t>
      </w:r>
      <w:r w:rsidR="00655E9A" w:rsidRPr="00655E9A">
        <w:lastRenderedPageBreak/>
        <w:t xml:space="preserve">compare of two cohorts, a treatment and comparator cohort, and assess for the occurrence of the outcomes of interest from each cohort. </w:t>
      </w:r>
    </w:p>
    <w:p w14:paraId="0D5D13F0" w14:textId="1BB774A8" w:rsidR="00A741B0" w:rsidRPr="00C001F0" w:rsidRDefault="007B5651" w:rsidP="0063379E">
      <w:pPr>
        <w:pStyle w:val="1"/>
        <w:numPr>
          <w:ilvl w:val="1"/>
          <w:numId w:val="14"/>
        </w:numPr>
        <w:ind w:left="709"/>
        <w:rPr>
          <w:b/>
          <w:bCs/>
        </w:rPr>
      </w:pPr>
      <w:bookmarkStart w:id="52" w:name="_Toc38891772"/>
      <w:bookmarkStart w:id="53" w:name="_Toc39663627"/>
      <w:r w:rsidRPr="00C001F0">
        <w:rPr>
          <w:b/>
          <w:bCs/>
        </w:rPr>
        <w:t>Study population</w:t>
      </w:r>
      <w:bookmarkEnd w:id="50"/>
      <w:bookmarkEnd w:id="51"/>
      <w:bookmarkEnd w:id="52"/>
      <w:bookmarkEnd w:id="53"/>
    </w:p>
    <w:p w14:paraId="09B92D31" w14:textId="627DD8B7" w:rsidR="00BD48EE" w:rsidRPr="00C001F0" w:rsidRDefault="0029602C" w:rsidP="0063379E">
      <w:pPr>
        <w:pStyle w:val="1"/>
        <w:numPr>
          <w:ilvl w:val="2"/>
          <w:numId w:val="14"/>
        </w:numPr>
        <w:tabs>
          <w:tab w:val="left" w:pos="851"/>
        </w:tabs>
        <w:ind w:left="709"/>
        <w:rPr>
          <w:b/>
          <w:bCs/>
          <w:sz w:val="24"/>
          <w:szCs w:val="24"/>
        </w:rPr>
      </w:pPr>
      <w:bookmarkStart w:id="54" w:name="_Toc38891773"/>
      <w:bookmarkStart w:id="55" w:name="_Toc39663628"/>
      <w:r w:rsidRPr="00C001F0">
        <w:rPr>
          <w:b/>
          <w:bCs/>
          <w:sz w:val="24"/>
          <w:szCs w:val="24"/>
        </w:rPr>
        <w:t>Target cohort(s)</w:t>
      </w:r>
      <w:bookmarkEnd w:id="54"/>
      <w:bookmarkEnd w:id="55"/>
    </w:p>
    <w:p w14:paraId="1BFEE68B" w14:textId="77777777" w:rsidR="00300A09" w:rsidRDefault="00852DA8" w:rsidP="00300A09">
      <w:pPr>
        <w:ind w:leftChars="65" w:left="143" w:firstLine="1"/>
      </w:pPr>
      <w:r>
        <w:rPr>
          <w:rFonts w:hint="eastAsia"/>
        </w:rPr>
        <w:t>I</w:t>
      </w:r>
      <w:r>
        <w:t xml:space="preserve">nitial Event </w:t>
      </w:r>
      <w:r w:rsidR="00A43424">
        <w:t xml:space="preserve">cohort) </w:t>
      </w:r>
      <w:r w:rsidR="00BF35DD">
        <w:t>People having any of the following:</w:t>
      </w:r>
      <w:r w:rsidR="00300A09">
        <w:rPr>
          <w:rFonts w:hint="eastAsia"/>
        </w:rPr>
        <w:t xml:space="preserve"> </w:t>
      </w:r>
    </w:p>
    <w:p w14:paraId="53AD6913" w14:textId="77777777" w:rsidR="001C0B73" w:rsidRDefault="00BF35DD" w:rsidP="001C0B73">
      <w:pPr>
        <w:pStyle w:val="a7"/>
        <w:numPr>
          <w:ilvl w:val="0"/>
          <w:numId w:val="18"/>
        </w:numPr>
        <w:ind w:leftChars="257" w:left="565" w:firstLine="2"/>
      </w:pPr>
      <w:r>
        <w:rPr>
          <w:rFonts w:hint="eastAsia"/>
        </w:rPr>
        <w:t>a</w:t>
      </w:r>
      <w:r>
        <w:t xml:space="preserve"> procedure of I-131 therapy</w:t>
      </w:r>
    </w:p>
    <w:p w14:paraId="66BC826D" w14:textId="45511C09" w:rsidR="007706D1" w:rsidRPr="007706D1" w:rsidRDefault="007706D1" w:rsidP="001C0B73">
      <w:pPr>
        <w:pStyle w:val="a7"/>
        <w:numPr>
          <w:ilvl w:val="3"/>
          <w:numId w:val="3"/>
        </w:numPr>
        <w:ind w:leftChars="0" w:left="851" w:hanging="284"/>
      </w:pPr>
      <w:r>
        <w:rPr>
          <w:rFonts w:hint="eastAsia"/>
        </w:rPr>
        <w:t>w</w:t>
      </w:r>
      <w:r>
        <w:t xml:space="preserve">ith continuous observation of at least 0 days prior and 0 days after event index date, and limit initial events to </w:t>
      </w:r>
      <w:r w:rsidRPr="000C03D8">
        <w:rPr>
          <w:b/>
        </w:rPr>
        <w:t>latest event per person</w:t>
      </w:r>
    </w:p>
    <w:p w14:paraId="4A7C750F" w14:textId="605FD265" w:rsidR="007706D1" w:rsidRDefault="007706D1" w:rsidP="0063379E">
      <w:pPr>
        <w:ind w:leftChars="65" w:left="143" w:firstLine="1"/>
      </w:pPr>
      <w:r>
        <w:t>Inclusion Rules</w:t>
      </w:r>
      <w:r w:rsidR="00A43424">
        <w:t>)</w:t>
      </w:r>
      <w:r w:rsidR="00086F4F">
        <w:t xml:space="preserve"> Inclusion Criteria #1: </w:t>
      </w:r>
      <w:r w:rsidR="005022DC">
        <w:t>D</w:t>
      </w:r>
      <w:r w:rsidR="005022DC" w:rsidRPr="005022DC">
        <w:t>iagnos</w:t>
      </w:r>
      <w:r w:rsidR="00652987">
        <w:t>ed</w:t>
      </w:r>
      <w:r w:rsidR="005022DC" w:rsidRPr="005022DC">
        <w:t xml:space="preserve"> </w:t>
      </w:r>
      <w:r w:rsidR="00D178D4" w:rsidRPr="00D178D4">
        <w:t>thyroid cancer</w:t>
      </w:r>
      <w:r w:rsidR="00652987">
        <w:t xml:space="preserve"> at least</w:t>
      </w:r>
      <w:r w:rsidR="00D178D4" w:rsidRPr="00D178D4">
        <w:t xml:space="preserve"> once</w:t>
      </w:r>
      <w:r w:rsidR="005A3CEE">
        <w:t xml:space="preserve"> </w:t>
      </w:r>
    </w:p>
    <w:p w14:paraId="57175511" w14:textId="1AAB780D" w:rsidR="0024166C" w:rsidRDefault="0024166C" w:rsidP="001C0B73">
      <w:pPr>
        <w:pStyle w:val="a7"/>
        <w:numPr>
          <w:ilvl w:val="3"/>
          <w:numId w:val="3"/>
        </w:numPr>
        <w:ind w:leftChars="0" w:left="851" w:hanging="284"/>
      </w:pPr>
      <w:r>
        <w:rPr>
          <w:rFonts w:hint="eastAsia"/>
        </w:rPr>
        <w:t>a</w:t>
      </w:r>
      <w:r>
        <w:t>t least 1 of occurrences of a condition occ</w:t>
      </w:r>
      <w:r w:rsidR="00907AA1">
        <w:t xml:space="preserve">urrence of thyroid cancer where event start between all days </w:t>
      </w:r>
      <w:r w:rsidR="00863FBB">
        <w:t>B</w:t>
      </w:r>
      <w:r w:rsidR="00907AA1">
        <w:t xml:space="preserve">efore </w:t>
      </w:r>
      <w:r w:rsidR="00863FBB">
        <w:t>and 0 days After index start date</w:t>
      </w:r>
    </w:p>
    <w:p w14:paraId="2E7482FB" w14:textId="67A2CDEF" w:rsidR="008E3792" w:rsidRDefault="008E3792" w:rsidP="0063379E">
      <w:pPr>
        <w:ind w:leftChars="65" w:left="143" w:firstLine="1"/>
      </w:pPr>
      <w:r>
        <w:t xml:space="preserve">Inclusion Rules) Inclusion Criteria #2: </w:t>
      </w:r>
      <w:r w:rsidR="00E250D3">
        <w:t>H</w:t>
      </w:r>
      <w:r w:rsidR="00E250D3" w:rsidRPr="00E250D3">
        <w:t>ad thyroidectomy at least once</w:t>
      </w:r>
      <w:r>
        <w:t xml:space="preserve"> </w:t>
      </w:r>
    </w:p>
    <w:p w14:paraId="46D1B299" w14:textId="12390D63" w:rsidR="008E3792" w:rsidRDefault="008E3792" w:rsidP="001C0B73">
      <w:pPr>
        <w:pStyle w:val="a7"/>
        <w:numPr>
          <w:ilvl w:val="3"/>
          <w:numId w:val="3"/>
        </w:numPr>
        <w:ind w:leftChars="0" w:left="851" w:hanging="284"/>
      </w:pPr>
      <w:r>
        <w:rPr>
          <w:rFonts w:hint="eastAsia"/>
        </w:rPr>
        <w:t>a</w:t>
      </w:r>
      <w:r>
        <w:t xml:space="preserve">t least 1 of occurrences of a </w:t>
      </w:r>
      <w:r w:rsidR="00EB2FFC">
        <w:t xml:space="preserve">procedure of </w:t>
      </w:r>
      <w:r w:rsidR="00EB2FFC" w:rsidRPr="00E250D3">
        <w:t>thyroidectomy</w:t>
      </w:r>
      <w:r>
        <w:t xml:space="preserve"> where event start between </w:t>
      </w:r>
      <w:r w:rsidR="0073487B">
        <w:t>1095</w:t>
      </w:r>
      <w:r>
        <w:t xml:space="preserve"> days Before and 0 days After index start date</w:t>
      </w:r>
    </w:p>
    <w:p w14:paraId="2AE2FEFE" w14:textId="0FB8312C" w:rsidR="00EE1F76" w:rsidRDefault="0073487B" w:rsidP="0063379E">
      <w:pPr>
        <w:ind w:leftChars="65" w:left="143" w:firstLine="1"/>
      </w:pPr>
      <w:r>
        <w:t xml:space="preserve">Inclusion Rules) Inclusion Criteria #3: </w:t>
      </w:r>
      <w:r w:rsidR="00EE1F76">
        <w:t>No other cancer</w:t>
      </w:r>
      <w:r w:rsidR="009C75CB">
        <w:t xml:space="preserve"> diagnosis</w:t>
      </w:r>
    </w:p>
    <w:p w14:paraId="68EC778D" w14:textId="7EB71C96" w:rsidR="0073487B" w:rsidRDefault="008C1EBE" w:rsidP="001C0B73">
      <w:pPr>
        <w:pStyle w:val="a7"/>
        <w:numPr>
          <w:ilvl w:val="3"/>
          <w:numId w:val="3"/>
        </w:numPr>
        <w:ind w:leftChars="0" w:left="851" w:hanging="284"/>
      </w:pPr>
      <w:r>
        <w:rPr>
          <w:rFonts w:hint="eastAsia"/>
        </w:rPr>
        <w:t>exactly</w:t>
      </w:r>
      <w:r>
        <w:t xml:space="preserve"> </w:t>
      </w:r>
      <w:r>
        <w:rPr>
          <w:rFonts w:hint="eastAsia"/>
        </w:rPr>
        <w:t>0</w:t>
      </w:r>
      <w:r w:rsidR="0073487B">
        <w:t xml:space="preserve"> of occurrences of a procedure of </w:t>
      </w:r>
      <w:r w:rsidR="00EE1F76">
        <w:t>Any Condition</w:t>
      </w:r>
      <w:r w:rsidR="00DD791F">
        <w:br/>
        <w:t> </w:t>
      </w:r>
      <w:r w:rsidR="001C0B73">
        <w:t> </w:t>
      </w:r>
      <w:r w:rsidR="001C0B73" w:rsidRPr="004E5497">
        <w:rPr>
          <w:rFonts w:hint="eastAsia"/>
        </w:rPr>
        <w:sym w:font="Wingdings" w:char="F0FA"/>
      </w:r>
      <w:r w:rsidR="001C0B73" w:rsidRPr="004E5497">
        <w:t xml:space="preserve"> </w:t>
      </w:r>
      <w:r w:rsidR="004E5497" w:rsidRPr="004E5497">
        <w:t>Con</w:t>
      </w:r>
      <w:r w:rsidR="004E5497">
        <w:t>dition Source Concept is</w:t>
      </w:r>
      <w:r w:rsidR="004E2CFD">
        <w:t xml:space="preserve"> </w:t>
      </w:r>
      <w:r w:rsidR="002667CA">
        <w:t xml:space="preserve">Overall </w:t>
      </w:r>
      <w:r w:rsidR="0041080E">
        <w:t xml:space="preserve">cancer </w:t>
      </w:r>
      <w:r w:rsidR="004E5497">
        <w:t>without Thyroid cancer</w:t>
      </w:r>
      <w:r w:rsidR="00237C04">
        <w:t xml:space="preserve"> </w:t>
      </w:r>
      <w:r w:rsidR="00237C04">
        <w:br/>
      </w:r>
      <w:r w:rsidR="00C62A00" w:rsidRPr="0063379E">
        <w:rPr>
          <w:rFonts w:hint="eastAsia"/>
        </w:rPr>
        <w:t>w</w:t>
      </w:r>
      <w:r w:rsidR="0073487B">
        <w:t xml:space="preserve">here event start between </w:t>
      </w:r>
      <w:r w:rsidR="00BA5C32">
        <w:rPr>
          <w:rFonts w:hint="eastAsia"/>
        </w:rPr>
        <w:t>All</w:t>
      </w:r>
      <w:r w:rsidR="00BA5C32">
        <w:t xml:space="preserve"> </w:t>
      </w:r>
      <w:r w:rsidR="0073487B">
        <w:t xml:space="preserve">days Before and 0 days </w:t>
      </w:r>
      <w:r w:rsidR="00BA5C32">
        <w:rPr>
          <w:rFonts w:hint="eastAsia"/>
        </w:rPr>
        <w:t>Before</w:t>
      </w:r>
      <w:r w:rsidR="00BA5C32">
        <w:t xml:space="preserve"> </w:t>
      </w:r>
      <w:r w:rsidR="0073487B">
        <w:t>index start date</w:t>
      </w:r>
    </w:p>
    <w:p w14:paraId="3F294CCF" w14:textId="4E6D5BD1" w:rsidR="008E3792" w:rsidRPr="008E3792" w:rsidRDefault="007D5433" w:rsidP="0063379E">
      <w:pPr>
        <w:ind w:leftChars="65" w:left="143" w:firstLine="1"/>
      </w:pPr>
      <w:r>
        <w:rPr>
          <w:rFonts w:hint="eastAsia"/>
        </w:rPr>
        <w:t>L</w:t>
      </w:r>
      <w:r>
        <w:t xml:space="preserve">imit qualifying cohort </w:t>
      </w:r>
      <w:r w:rsidR="008745D5">
        <w:t>to</w:t>
      </w:r>
      <w:r>
        <w:t xml:space="preserve"> </w:t>
      </w:r>
      <w:r w:rsidRPr="001C0B73">
        <w:rPr>
          <w:b/>
          <w:bCs/>
        </w:rPr>
        <w:t>earliest event per person</w:t>
      </w:r>
    </w:p>
    <w:p w14:paraId="37ECF520" w14:textId="48CF5EEB" w:rsidR="0029602C" w:rsidRPr="00C001F0" w:rsidRDefault="0029602C" w:rsidP="001C0B73">
      <w:pPr>
        <w:pStyle w:val="1"/>
        <w:numPr>
          <w:ilvl w:val="2"/>
          <w:numId w:val="14"/>
        </w:numPr>
        <w:tabs>
          <w:tab w:val="left" w:pos="851"/>
        </w:tabs>
        <w:ind w:left="709"/>
        <w:rPr>
          <w:b/>
          <w:bCs/>
          <w:sz w:val="24"/>
          <w:szCs w:val="24"/>
        </w:rPr>
      </w:pPr>
      <w:bookmarkStart w:id="56" w:name="_Toc38891774"/>
      <w:bookmarkStart w:id="57" w:name="_Toc39663629"/>
      <w:r w:rsidRPr="00C001F0">
        <w:rPr>
          <w:b/>
          <w:bCs/>
          <w:sz w:val="24"/>
          <w:szCs w:val="24"/>
        </w:rPr>
        <w:t>Comparator cohort(s)</w:t>
      </w:r>
      <w:bookmarkEnd w:id="56"/>
      <w:bookmarkEnd w:id="57"/>
    </w:p>
    <w:p w14:paraId="535E2C6D" w14:textId="03140139" w:rsidR="00962AED" w:rsidRDefault="00962AED" w:rsidP="001C0B73">
      <w:pPr>
        <w:ind w:leftChars="65" w:left="143" w:firstLine="1"/>
      </w:pPr>
      <w:r>
        <w:rPr>
          <w:rFonts w:hint="eastAsia"/>
        </w:rPr>
        <w:t>I</w:t>
      </w:r>
      <w:r>
        <w:t>nitial Event cohort) People having any of the following:</w:t>
      </w:r>
    </w:p>
    <w:p w14:paraId="5EDB2A77" w14:textId="65417D23" w:rsidR="00962AED" w:rsidRDefault="00962AED" w:rsidP="00FA39C6">
      <w:pPr>
        <w:pStyle w:val="a7"/>
        <w:numPr>
          <w:ilvl w:val="3"/>
          <w:numId w:val="3"/>
        </w:numPr>
        <w:ind w:leftChars="0" w:left="851" w:hanging="284"/>
      </w:pPr>
      <w:r>
        <w:rPr>
          <w:rFonts w:hint="eastAsia"/>
        </w:rPr>
        <w:t>a</w:t>
      </w:r>
      <w:r>
        <w:t xml:space="preserve"> procedure of </w:t>
      </w:r>
      <w:r w:rsidR="00033B74" w:rsidRPr="00E250D3">
        <w:t>thyroidectomy</w:t>
      </w:r>
    </w:p>
    <w:p w14:paraId="18F8F20C" w14:textId="3A21E477" w:rsidR="00962AED" w:rsidRPr="007706D1" w:rsidRDefault="00962AED" w:rsidP="00FA39C6">
      <w:pPr>
        <w:pStyle w:val="a7"/>
        <w:numPr>
          <w:ilvl w:val="3"/>
          <w:numId w:val="3"/>
        </w:numPr>
        <w:ind w:leftChars="0" w:left="851" w:hanging="284"/>
      </w:pPr>
      <w:r>
        <w:rPr>
          <w:rFonts w:hint="eastAsia"/>
        </w:rPr>
        <w:t>w</w:t>
      </w:r>
      <w:r>
        <w:t xml:space="preserve">ith continuous observation of at least 0 days prior and 0 days after event index date, and limit initial events to </w:t>
      </w:r>
      <w:r w:rsidR="00C92837" w:rsidRPr="00033B74">
        <w:rPr>
          <w:b/>
          <w:bCs/>
        </w:rPr>
        <w:t>earl</w:t>
      </w:r>
      <w:r w:rsidR="00C92837">
        <w:rPr>
          <w:b/>
          <w:bCs/>
        </w:rPr>
        <w:t>i</w:t>
      </w:r>
      <w:r w:rsidR="00C92837" w:rsidRPr="00033B74">
        <w:rPr>
          <w:b/>
          <w:bCs/>
        </w:rPr>
        <w:t>est</w:t>
      </w:r>
      <w:r w:rsidR="00033B74">
        <w:t xml:space="preserve"> </w:t>
      </w:r>
      <w:r w:rsidRPr="007706D1">
        <w:rPr>
          <w:b/>
          <w:bCs/>
        </w:rPr>
        <w:t>event per person</w:t>
      </w:r>
    </w:p>
    <w:p w14:paraId="216A6F88" w14:textId="77777777" w:rsidR="00962AED" w:rsidRDefault="00962AED" w:rsidP="001C0B73">
      <w:pPr>
        <w:ind w:leftChars="65" w:left="143" w:firstLine="1"/>
      </w:pPr>
      <w:r>
        <w:t>Inclusion Rules) Inclusion Criteria #1: D</w:t>
      </w:r>
      <w:r w:rsidRPr="005022DC">
        <w:t>iagnos</w:t>
      </w:r>
      <w:r>
        <w:t>ed</w:t>
      </w:r>
      <w:r w:rsidRPr="005022DC">
        <w:t xml:space="preserve"> </w:t>
      </w:r>
      <w:r w:rsidRPr="00D178D4">
        <w:t>thyroid cancer</w:t>
      </w:r>
      <w:r>
        <w:t xml:space="preserve"> at least</w:t>
      </w:r>
      <w:r w:rsidRPr="00D178D4">
        <w:t xml:space="preserve"> once</w:t>
      </w:r>
      <w:r>
        <w:t xml:space="preserve"> </w:t>
      </w:r>
    </w:p>
    <w:p w14:paraId="0B457E97" w14:textId="2C5FEE9F" w:rsidR="00962AED" w:rsidRDefault="00962AED" w:rsidP="00FA39C6">
      <w:pPr>
        <w:pStyle w:val="a7"/>
        <w:numPr>
          <w:ilvl w:val="3"/>
          <w:numId w:val="3"/>
        </w:numPr>
        <w:ind w:leftChars="0" w:left="851" w:hanging="284"/>
      </w:pPr>
      <w:r>
        <w:rPr>
          <w:rFonts w:hint="eastAsia"/>
        </w:rPr>
        <w:t>a</w:t>
      </w:r>
      <w:r>
        <w:t xml:space="preserve">t least 1 of occurrences of a condition occurrence of thyroid cancer where event start between all days Before and </w:t>
      </w:r>
      <w:r w:rsidR="00C92837">
        <w:rPr>
          <w:rFonts w:hint="eastAsia"/>
        </w:rPr>
        <w:t>30</w:t>
      </w:r>
      <w:r>
        <w:t xml:space="preserve"> days After index start date</w:t>
      </w:r>
    </w:p>
    <w:p w14:paraId="04161397" w14:textId="78A729B3" w:rsidR="00962AED" w:rsidRDefault="00962AED" w:rsidP="001C0B73">
      <w:pPr>
        <w:ind w:leftChars="65" w:left="143" w:firstLine="1"/>
      </w:pPr>
      <w:r>
        <w:t xml:space="preserve">Inclusion Rules) Inclusion Criteria #2: </w:t>
      </w:r>
      <w:r w:rsidR="00A00899">
        <w:t>E</w:t>
      </w:r>
      <w:r w:rsidR="004515E4">
        <w:t>xcepted for</w:t>
      </w:r>
      <w:r w:rsidR="00DE749C">
        <w:t xml:space="preserve"> </w:t>
      </w:r>
      <w:r w:rsidR="00724748">
        <w:rPr>
          <w:rFonts w:hint="eastAsia"/>
        </w:rPr>
        <w:t>I-131</w:t>
      </w:r>
      <w:r w:rsidR="00724748">
        <w:t xml:space="preserve"> </w:t>
      </w:r>
      <w:r w:rsidR="00724748">
        <w:rPr>
          <w:rFonts w:hint="eastAsia"/>
        </w:rPr>
        <w:t>therapy</w:t>
      </w:r>
      <w:r w:rsidR="00981768">
        <w:t xml:space="preserve"> </w:t>
      </w:r>
    </w:p>
    <w:p w14:paraId="5DFA4C30" w14:textId="0D24BCA8" w:rsidR="00962AED" w:rsidRDefault="00C54B55" w:rsidP="00FA39C6">
      <w:pPr>
        <w:pStyle w:val="a7"/>
        <w:numPr>
          <w:ilvl w:val="3"/>
          <w:numId w:val="3"/>
        </w:numPr>
        <w:ind w:leftChars="0" w:left="851" w:hanging="284"/>
      </w:pPr>
      <w:r>
        <w:rPr>
          <w:rFonts w:hint="eastAsia"/>
        </w:rPr>
        <w:t>exactly</w:t>
      </w:r>
      <w:r>
        <w:t xml:space="preserve"> </w:t>
      </w:r>
      <w:r>
        <w:rPr>
          <w:rFonts w:hint="eastAsia"/>
        </w:rPr>
        <w:t>0</w:t>
      </w:r>
      <w:r w:rsidR="00962AED">
        <w:t xml:space="preserve"> of occurrences of a procedure of </w:t>
      </w:r>
      <w:r>
        <w:rPr>
          <w:rFonts w:hint="eastAsia"/>
        </w:rPr>
        <w:t>I-131</w:t>
      </w:r>
      <w:r>
        <w:t xml:space="preserve"> </w:t>
      </w:r>
      <w:r>
        <w:rPr>
          <w:rFonts w:hint="eastAsia"/>
        </w:rPr>
        <w:t>therapy</w:t>
      </w:r>
      <w:r>
        <w:t xml:space="preserve"> </w:t>
      </w:r>
      <w:r w:rsidR="00962AED">
        <w:t xml:space="preserve">where event start between </w:t>
      </w:r>
      <w:r w:rsidR="00981768">
        <w:rPr>
          <w:rFonts w:hint="eastAsia"/>
        </w:rPr>
        <w:t>0</w:t>
      </w:r>
      <w:r w:rsidR="00981768">
        <w:t xml:space="preserve"> </w:t>
      </w:r>
      <w:r w:rsidR="00962AED">
        <w:t xml:space="preserve">days Before and </w:t>
      </w:r>
      <w:r w:rsidR="00981768">
        <w:rPr>
          <w:rFonts w:hint="eastAsia"/>
        </w:rPr>
        <w:t>All</w:t>
      </w:r>
      <w:r w:rsidR="00962AED">
        <w:t xml:space="preserve"> days After index start date</w:t>
      </w:r>
    </w:p>
    <w:p w14:paraId="6649C073" w14:textId="67009E80" w:rsidR="00962AED" w:rsidRDefault="00962AED" w:rsidP="001C0B73">
      <w:pPr>
        <w:ind w:leftChars="65" w:left="143" w:firstLine="1"/>
      </w:pPr>
      <w:r>
        <w:t xml:space="preserve">Inclusion Rules) Inclusion Criteria #3: No </w:t>
      </w:r>
      <w:r w:rsidR="001A3257">
        <w:rPr>
          <w:rFonts w:hint="eastAsia"/>
        </w:rPr>
        <w:t>prior</w:t>
      </w:r>
      <w:r w:rsidR="001A3257">
        <w:t xml:space="preserve"> </w:t>
      </w:r>
      <w:r>
        <w:t>other cancer diagnosis</w:t>
      </w:r>
    </w:p>
    <w:p w14:paraId="3668F503" w14:textId="0A805860" w:rsidR="00962AED" w:rsidRDefault="00424414" w:rsidP="00FA39C6">
      <w:pPr>
        <w:pStyle w:val="a7"/>
        <w:numPr>
          <w:ilvl w:val="3"/>
          <w:numId w:val="3"/>
        </w:numPr>
        <w:ind w:leftChars="0" w:left="851" w:hanging="284"/>
      </w:pPr>
      <w:r>
        <w:rPr>
          <w:rFonts w:hint="eastAsia"/>
        </w:rPr>
        <w:t>exactly</w:t>
      </w:r>
      <w:r>
        <w:t xml:space="preserve"> </w:t>
      </w:r>
      <w:r>
        <w:rPr>
          <w:rFonts w:hint="eastAsia"/>
        </w:rPr>
        <w:t>0</w:t>
      </w:r>
      <w:r>
        <w:t xml:space="preserve"> </w:t>
      </w:r>
      <w:r w:rsidR="00962AED">
        <w:t>of occurrences of a procedure of Any Condition</w:t>
      </w:r>
      <w:r w:rsidR="00962AED">
        <w:br/>
      </w:r>
      <w:bookmarkStart w:id="58" w:name="_Hlk39657279"/>
      <w:r w:rsidR="00962AED">
        <w:t> </w:t>
      </w:r>
      <w:r w:rsidR="00962AED" w:rsidRPr="004E5497">
        <w:rPr>
          <w:rFonts w:hint="eastAsia"/>
        </w:rPr>
        <w:sym w:font="Wingdings" w:char="F0FA"/>
      </w:r>
      <w:r w:rsidR="00962AED" w:rsidRPr="004E5497">
        <w:t xml:space="preserve"> </w:t>
      </w:r>
      <w:bookmarkEnd w:id="58"/>
      <w:r w:rsidR="00962AED" w:rsidRPr="004E5497">
        <w:t>Con</w:t>
      </w:r>
      <w:r w:rsidR="00962AED">
        <w:t xml:space="preserve">dition Source Concept is </w:t>
      </w:r>
      <w:r w:rsidR="00A00899">
        <w:t>Overall</w:t>
      </w:r>
      <w:r w:rsidR="00962AED">
        <w:t xml:space="preserve"> cancer without Thyroid cancer </w:t>
      </w:r>
      <w:r w:rsidR="00962AED" w:rsidRPr="00237C04">
        <w:rPr>
          <w:rFonts w:ascii="맑은 고딕" w:eastAsia="맑은 고딕" w:hAnsi="맑은 고딕" w:hint="eastAsia"/>
          <w:color w:val="000000"/>
          <w:shd w:val="clear" w:color="auto" w:fill="FFFFFF"/>
        </w:rPr>
        <w:t>w</w:t>
      </w:r>
      <w:r w:rsidR="00962AED">
        <w:t xml:space="preserve">here event start between </w:t>
      </w:r>
      <w:r>
        <w:rPr>
          <w:rFonts w:hint="eastAsia"/>
        </w:rPr>
        <w:t>All</w:t>
      </w:r>
      <w:r>
        <w:t xml:space="preserve"> </w:t>
      </w:r>
      <w:r w:rsidR="00962AED">
        <w:t xml:space="preserve">days Before and </w:t>
      </w:r>
      <w:r>
        <w:rPr>
          <w:rFonts w:hint="eastAsia"/>
        </w:rPr>
        <w:t>3</w:t>
      </w:r>
      <w:r w:rsidR="00962AED">
        <w:t>0 days After index start date</w:t>
      </w:r>
    </w:p>
    <w:p w14:paraId="42CD8C43" w14:textId="686D4905" w:rsidR="00F95FAD" w:rsidRDefault="00962AED" w:rsidP="001C0B73">
      <w:pPr>
        <w:ind w:leftChars="65" w:left="143" w:firstLine="1"/>
        <w:rPr>
          <w:b/>
          <w:bCs/>
        </w:rPr>
      </w:pPr>
      <w:r>
        <w:rPr>
          <w:rFonts w:hint="eastAsia"/>
        </w:rPr>
        <w:lastRenderedPageBreak/>
        <w:t>L</w:t>
      </w:r>
      <w:r>
        <w:t xml:space="preserve">imit qualifying cohort to </w:t>
      </w:r>
      <w:r w:rsidRPr="007D5433">
        <w:rPr>
          <w:b/>
          <w:bCs/>
        </w:rPr>
        <w:t>earliest event per person</w:t>
      </w:r>
    </w:p>
    <w:p w14:paraId="43973702" w14:textId="77777777" w:rsidR="00FA39C6" w:rsidRDefault="00FA39C6" w:rsidP="001C0B73">
      <w:pPr>
        <w:ind w:leftChars="65" w:left="143" w:firstLine="1"/>
        <w:rPr>
          <w:b/>
          <w:bCs/>
        </w:rPr>
      </w:pPr>
    </w:p>
    <w:p w14:paraId="3E723990" w14:textId="6779B2CF" w:rsidR="00962AED" w:rsidRPr="00AD150D" w:rsidRDefault="0057090F" w:rsidP="001C0B73">
      <w:pPr>
        <w:ind w:leftChars="65" w:left="143" w:firstLine="1"/>
        <w:rPr>
          <w:b/>
          <w:bCs/>
        </w:rPr>
      </w:pPr>
      <w:r>
        <w:rPr>
          <w:rFonts w:hint="eastAsia"/>
        </w:rPr>
        <w:t>Finally,</w:t>
      </w:r>
      <w:r>
        <w:t xml:space="preserve"> </w:t>
      </w:r>
      <w:r>
        <w:rPr>
          <w:rFonts w:hint="eastAsia"/>
        </w:rPr>
        <w:t>we</w:t>
      </w:r>
      <w:r>
        <w:t xml:space="preserve"> </w:t>
      </w:r>
      <w:r>
        <w:rPr>
          <w:rFonts w:hint="eastAsia"/>
        </w:rPr>
        <w:t>removed</w:t>
      </w:r>
      <w:r>
        <w:t xml:space="preserve"> </w:t>
      </w:r>
      <w:r w:rsidR="00082FC6">
        <w:rPr>
          <w:rFonts w:hint="eastAsia"/>
        </w:rPr>
        <w:t>the</w:t>
      </w:r>
      <w:r w:rsidR="00082FC6">
        <w:t xml:space="preserve"> </w:t>
      </w:r>
      <w:r>
        <w:rPr>
          <w:rFonts w:hint="eastAsia"/>
        </w:rPr>
        <w:t>subject</w:t>
      </w:r>
      <w:r>
        <w:t xml:space="preserve"> </w:t>
      </w:r>
      <w:r w:rsidR="00082FC6">
        <w:rPr>
          <w:rFonts w:hint="eastAsia"/>
        </w:rPr>
        <w:t>from</w:t>
      </w:r>
      <w:r w:rsidR="00082FC6">
        <w:t xml:space="preserve"> </w:t>
      </w:r>
      <w:r>
        <w:rPr>
          <w:rFonts w:hint="eastAsia"/>
        </w:rPr>
        <w:t>both</w:t>
      </w:r>
      <w:r>
        <w:t xml:space="preserve"> </w:t>
      </w:r>
      <w:r>
        <w:rPr>
          <w:rFonts w:hint="eastAsia"/>
        </w:rPr>
        <w:t>cohort</w:t>
      </w:r>
      <w:r w:rsidR="00EE0AE7">
        <w:rPr>
          <w:rFonts w:hint="eastAsia"/>
        </w:rPr>
        <w:t>s</w:t>
      </w:r>
      <w:r w:rsidR="000D0137">
        <w:t xml:space="preserve"> </w:t>
      </w:r>
      <w:r w:rsidR="000D0137">
        <w:rPr>
          <w:rFonts w:hint="eastAsia"/>
        </w:rPr>
        <w:t>an</w:t>
      </w:r>
      <w:r w:rsidR="00DE5D1B">
        <w:rPr>
          <w:rFonts w:hint="eastAsia"/>
        </w:rPr>
        <w:t>d</w:t>
      </w:r>
      <w:r w:rsidR="00DE5D1B">
        <w:t xml:space="preserve"> </w:t>
      </w:r>
      <w:r w:rsidR="00DE5D1B">
        <w:rPr>
          <w:rFonts w:hint="eastAsia"/>
        </w:rPr>
        <w:t>subjects</w:t>
      </w:r>
      <w:r w:rsidR="00DE5D1B">
        <w:t xml:space="preserve"> </w:t>
      </w:r>
      <w:r w:rsidR="00DE5D1B">
        <w:rPr>
          <w:rFonts w:hint="eastAsia"/>
        </w:rPr>
        <w:t>that</w:t>
      </w:r>
      <w:r w:rsidR="00DE5D1B">
        <w:t xml:space="preserve"> </w:t>
      </w:r>
      <w:r w:rsidR="00DE5D1B">
        <w:rPr>
          <w:rFonts w:hint="eastAsia"/>
        </w:rPr>
        <w:t>had</w:t>
      </w:r>
      <w:r w:rsidR="00DE5D1B">
        <w:t xml:space="preserve"> </w:t>
      </w:r>
      <w:r w:rsidR="00DE5D1B">
        <w:rPr>
          <w:rFonts w:hint="eastAsia"/>
        </w:rPr>
        <w:t>the</w:t>
      </w:r>
      <w:r w:rsidR="00DE5D1B">
        <w:t xml:space="preserve"> </w:t>
      </w:r>
      <w:r w:rsidR="00AD150D">
        <w:t xml:space="preserve">outcome prior </w:t>
      </w:r>
      <w:r w:rsidR="00AD150D">
        <w:rPr>
          <w:rFonts w:hint="eastAsia"/>
        </w:rPr>
        <w:t>to</w:t>
      </w:r>
      <w:r w:rsidR="00AD150D">
        <w:t xml:space="preserve"> </w:t>
      </w:r>
      <w:r w:rsidR="00AD150D">
        <w:rPr>
          <w:rFonts w:hint="eastAsia"/>
        </w:rPr>
        <w:t>the</w:t>
      </w:r>
      <w:r w:rsidR="00AD150D">
        <w:t xml:space="preserve"> </w:t>
      </w:r>
      <w:r w:rsidR="00AD150D">
        <w:rPr>
          <w:rFonts w:hint="eastAsia"/>
        </w:rPr>
        <w:t>risk</w:t>
      </w:r>
      <w:r w:rsidR="00AD150D">
        <w:t xml:space="preserve"> </w:t>
      </w:r>
      <w:r w:rsidR="00AD150D">
        <w:rPr>
          <w:rFonts w:hint="eastAsia"/>
        </w:rPr>
        <w:t>window</w:t>
      </w:r>
      <w:r w:rsidR="00AD150D">
        <w:t xml:space="preserve"> </w:t>
      </w:r>
      <w:r w:rsidR="00AD150D">
        <w:rPr>
          <w:rFonts w:hint="eastAsia"/>
        </w:rPr>
        <w:t>start.</w:t>
      </w:r>
    </w:p>
    <w:p w14:paraId="36BD5909" w14:textId="42660B05" w:rsidR="007B5651" w:rsidRPr="0096196F" w:rsidRDefault="007B5651" w:rsidP="00C77425">
      <w:pPr>
        <w:pStyle w:val="1"/>
        <w:numPr>
          <w:ilvl w:val="1"/>
          <w:numId w:val="14"/>
        </w:numPr>
        <w:ind w:left="709"/>
        <w:rPr>
          <w:b/>
          <w:bCs/>
        </w:rPr>
      </w:pPr>
      <w:bookmarkStart w:id="59" w:name="_Toc37320991"/>
      <w:bookmarkStart w:id="60" w:name="_Toc37325575"/>
      <w:bookmarkStart w:id="61" w:name="_Toc38891775"/>
      <w:bookmarkStart w:id="62" w:name="_Toc39663630"/>
      <w:r w:rsidRPr="0096196F">
        <w:rPr>
          <w:b/>
          <w:bCs/>
        </w:rPr>
        <w:t>Exposures</w:t>
      </w:r>
      <w:bookmarkEnd w:id="59"/>
      <w:bookmarkEnd w:id="60"/>
      <w:bookmarkEnd w:id="61"/>
      <w:bookmarkEnd w:id="62"/>
    </w:p>
    <w:p w14:paraId="69E7D359" w14:textId="1C38FD4F" w:rsidR="003479CE" w:rsidRPr="0096196F" w:rsidRDefault="003479CE" w:rsidP="00C77425">
      <w:pPr>
        <w:pStyle w:val="1"/>
        <w:numPr>
          <w:ilvl w:val="2"/>
          <w:numId w:val="14"/>
        </w:numPr>
        <w:tabs>
          <w:tab w:val="left" w:pos="851"/>
        </w:tabs>
        <w:ind w:left="709"/>
        <w:rPr>
          <w:b/>
          <w:bCs/>
          <w:sz w:val="24"/>
          <w:szCs w:val="24"/>
        </w:rPr>
      </w:pPr>
      <w:bookmarkStart w:id="63" w:name="_Toc38891776"/>
      <w:bookmarkStart w:id="64" w:name="_Toc39663631"/>
      <w:r w:rsidRPr="0096196F">
        <w:rPr>
          <w:rFonts w:hint="eastAsia"/>
          <w:b/>
          <w:bCs/>
          <w:sz w:val="24"/>
          <w:szCs w:val="24"/>
        </w:rPr>
        <w:t>I</w:t>
      </w:r>
      <w:r w:rsidRPr="0096196F">
        <w:rPr>
          <w:b/>
          <w:bCs/>
          <w:sz w:val="24"/>
          <w:szCs w:val="24"/>
        </w:rPr>
        <w:t>-131 therapy Concept Sets</w:t>
      </w:r>
      <w:bookmarkEnd w:id="63"/>
      <w:bookmarkEnd w:id="64"/>
      <w:r w:rsidRPr="0096196F">
        <w:rPr>
          <w:b/>
          <w:bCs/>
          <w:sz w:val="24"/>
          <w:szCs w:val="24"/>
        </w:rPr>
        <w:t xml:space="preserve"> </w:t>
      </w:r>
    </w:p>
    <w:p w14:paraId="515A6F21" w14:textId="77777777" w:rsidR="00900875" w:rsidRPr="00900875" w:rsidRDefault="00900875" w:rsidP="00900875"/>
    <w:tbl>
      <w:tblPr>
        <w:tblStyle w:val="4-3"/>
        <w:tblpPr w:leftFromText="142" w:rightFromText="142" w:vertAnchor="text" w:horzAnchor="page" w:tblpX="1719" w:tblpY="4"/>
        <w:tblW w:w="850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281"/>
        <w:gridCol w:w="1560"/>
        <w:gridCol w:w="1134"/>
        <w:gridCol w:w="1275"/>
        <w:gridCol w:w="993"/>
        <w:gridCol w:w="1275"/>
        <w:gridCol w:w="982"/>
      </w:tblGrid>
      <w:tr w:rsidR="001756C1" w:rsidRPr="006B48F6" w14:paraId="7E0730A3" w14:textId="7DC1F332" w:rsidTr="00FD2BD2">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281" w:type="dxa"/>
            <w:tcBorders>
              <w:top w:val="none" w:sz="0" w:space="0" w:color="auto"/>
              <w:left w:val="none" w:sz="0" w:space="0" w:color="auto"/>
              <w:bottom w:val="none" w:sz="0" w:space="0" w:color="auto"/>
              <w:right w:val="none" w:sz="0" w:space="0" w:color="auto"/>
            </w:tcBorders>
            <w:shd w:val="clear" w:color="auto" w:fill="D7D2CF"/>
          </w:tcPr>
          <w:p w14:paraId="426588F8" w14:textId="77BA8E84" w:rsidR="003F50EC" w:rsidRPr="00AE321D" w:rsidRDefault="003F50EC" w:rsidP="00FD2BD2">
            <w:pPr>
              <w:ind w:rightChars="14" w:right="31"/>
              <w:rPr>
                <w:color w:val="auto"/>
                <w:sz w:val="17"/>
                <w:szCs w:val="17"/>
              </w:rPr>
            </w:pPr>
            <w:r w:rsidRPr="00AE321D">
              <w:rPr>
                <w:rFonts w:hint="eastAsia"/>
                <w:color w:val="auto"/>
                <w:sz w:val="17"/>
                <w:szCs w:val="17"/>
              </w:rPr>
              <w:t>Concept</w:t>
            </w:r>
            <w:r w:rsidR="00022892" w:rsidRPr="00AE321D">
              <w:rPr>
                <w:color w:val="auto"/>
                <w:sz w:val="17"/>
                <w:szCs w:val="17"/>
              </w:rPr>
              <w:t xml:space="preserve"> </w:t>
            </w:r>
            <w:r w:rsidRPr="00AE321D">
              <w:rPr>
                <w:rFonts w:hint="eastAsia"/>
                <w:color w:val="auto"/>
                <w:sz w:val="17"/>
                <w:szCs w:val="17"/>
              </w:rPr>
              <w:t>ID</w:t>
            </w:r>
          </w:p>
        </w:tc>
        <w:tc>
          <w:tcPr>
            <w:tcW w:w="1560" w:type="dxa"/>
            <w:tcBorders>
              <w:top w:val="none" w:sz="0" w:space="0" w:color="auto"/>
              <w:left w:val="none" w:sz="0" w:space="0" w:color="auto"/>
              <w:bottom w:val="none" w:sz="0" w:space="0" w:color="auto"/>
              <w:right w:val="none" w:sz="0" w:space="0" w:color="auto"/>
            </w:tcBorders>
            <w:shd w:val="clear" w:color="auto" w:fill="D7D2CF"/>
          </w:tcPr>
          <w:p w14:paraId="4C446C88" w14:textId="77777777" w:rsidR="003F50EC" w:rsidRPr="00AE321D" w:rsidRDefault="003F50EC" w:rsidP="00FD2BD2">
            <w:pPr>
              <w:ind w:rightChars="16" w:right="35"/>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Concept</w:t>
            </w:r>
            <w:r w:rsidRPr="00AE321D">
              <w:rPr>
                <w:color w:val="auto"/>
                <w:sz w:val="17"/>
                <w:szCs w:val="17"/>
              </w:rPr>
              <w:t xml:space="preserve"> </w:t>
            </w:r>
            <w:r w:rsidRPr="00AE321D">
              <w:rPr>
                <w:rFonts w:hint="eastAsia"/>
                <w:color w:val="auto"/>
                <w:sz w:val="17"/>
                <w:szCs w:val="17"/>
              </w:rPr>
              <w:t>Name</w:t>
            </w:r>
          </w:p>
        </w:tc>
        <w:tc>
          <w:tcPr>
            <w:tcW w:w="1134" w:type="dxa"/>
            <w:tcBorders>
              <w:top w:val="none" w:sz="0" w:space="0" w:color="auto"/>
              <w:left w:val="none" w:sz="0" w:space="0" w:color="auto"/>
              <w:bottom w:val="none" w:sz="0" w:space="0" w:color="auto"/>
              <w:right w:val="none" w:sz="0" w:space="0" w:color="auto"/>
            </w:tcBorders>
            <w:shd w:val="clear" w:color="auto" w:fill="D7D2CF"/>
          </w:tcPr>
          <w:p w14:paraId="78048075" w14:textId="77777777" w:rsidR="003F50EC" w:rsidRPr="00AE321D" w:rsidRDefault="003F50EC" w:rsidP="00FD2BD2">
            <w:pPr>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Domain</w:t>
            </w:r>
          </w:p>
        </w:tc>
        <w:tc>
          <w:tcPr>
            <w:tcW w:w="1275" w:type="dxa"/>
            <w:tcBorders>
              <w:top w:val="none" w:sz="0" w:space="0" w:color="auto"/>
              <w:left w:val="none" w:sz="0" w:space="0" w:color="auto"/>
              <w:bottom w:val="none" w:sz="0" w:space="0" w:color="auto"/>
              <w:right w:val="none" w:sz="0" w:space="0" w:color="auto"/>
            </w:tcBorders>
            <w:shd w:val="clear" w:color="auto" w:fill="D7D2CF"/>
          </w:tcPr>
          <w:p w14:paraId="5FC10DA6" w14:textId="77777777" w:rsidR="003F50EC" w:rsidRPr="00AE321D" w:rsidRDefault="003F50EC" w:rsidP="00FD2BD2">
            <w:pPr>
              <w:ind w:rightChars="15" w:right="33"/>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Vocabulary</w:t>
            </w:r>
          </w:p>
        </w:tc>
        <w:tc>
          <w:tcPr>
            <w:tcW w:w="993" w:type="dxa"/>
            <w:tcBorders>
              <w:top w:val="none" w:sz="0" w:space="0" w:color="auto"/>
              <w:left w:val="none" w:sz="0" w:space="0" w:color="auto"/>
              <w:bottom w:val="none" w:sz="0" w:space="0" w:color="auto"/>
              <w:right w:val="none" w:sz="0" w:space="0" w:color="auto"/>
            </w:tcBorders>
            <w:shd w:val="clear" w:color="auto" w:fill="D7D2CF"/>
          </w:tcPr>
          <w:p w14:paraId="0C3590F8" w14:textId="77777777" w:rsidR="003F50EC" w:rsidRPr="00AE321D" w:rsidRDefault="003F50EC" w:rsidP="00FD2BD2">
            <w:pPr>
              <w:ind w:rightChars="13" w:right="29"/>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Excluded</w:t>
            </w:r>
          </w:p>
        </w:tc>
        <w:tc>
          <w:tcPr>
            <w:tcW w:w="1275" w:type="dxa"/>
            <w:tcBorders>
              <w:top w:val="none" w:sz="0" w:space="0" w:color="auto"/>
              <w:left w:val="none" w:sz="0" w:space="0" w:color="auto"/>
              <w:bottom w:val="none" w:sz="0" w:space="0" w:color="auto"/>
              <w:right w:val="none" w:sz="0" w:space="0" w:color="auto"/>
            </w:tcBorders>
            <w:shd w:val="clear" w:color="auto" w:fill="D7D2CF"/>
          </w:tcPr>
          <w:p w14:paraId="4303AB08" w14:textId="5BBE2DF8" w:rsidR="003F50EC" w:rsidRPr="00AE321D" w:rsidRDefault="003F50EC" w:rsidP="00FD2BD2">
            <w:pPr>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D</w:t>
            </w:r>
            <w:r w:rsidRPr="00AE321D">
              <w:rPr>
                <w:color w:val="auto"/>
                <w:sz w:val="17"/>
                <w:szCs w:val="17"/>
              </w:rPr>
              <w:t>escendants</w:t>
            </w:r>
          </w:p>
        </w:tc>
        <w:tc>
          <w:tcPr>
            <w:tcW w:w="982" w:type="dxa"/>
            <w:tcBorders>
              <w:top w:val="none" w:sz="0" w:space="0" w:color="auto"/>
              <w:left w:val="none" w:sz="0" w:space="0" w:color="auto"/>
              <w:bottom w:val="none" w:sz="0" w:space="0" w:color="auto"/>
              <w:right w:val="none" w:sz="0" w:space="0" w:color="auto"/>
            </w:tcBorders>
            <w:shd w:val="clear" w:color="auto" w:fill="D7D2CF"/>
          </w:tcPr>
          <w:p w14:paraId="149BADEB" w14:textId="7EFC53F4" w:rsidR="003F50EC" w:rsidRPr="00AE321D" w:rsidRDefault="003F50EC" w:rsidP="00FD2BD2">
            <w:pPr>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M</w:t>
            </w:r>
            <w:r w:rsidRPr="00AE321D">
              <w:rPr>
                <w:color w:val="auto"/>
                <w:sz w:val="17"/>
                <w:szCs w:val="17"/>
              </w:rPr>
              <w:t>apped</w:t>
            </w:r>
          </w:p>
        </w:tc>
      </w:tr>
      <w:tr w:rsidR="001756C1" w:rsidRPr="006B48F6" w14:paraId="14A70969" w14:textId="58224AC0" w:rsidTr="00FD2B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1" w:type="dxa"/>
            <w:shd w:val="clear" w:color="auto" w:fill="auto"/>
            <w:vAlign w:val="center"/>
          </w:tcPr>
          <w:p w14:paraId="74E1E668" w14:textId="77777777" w:rsidR="003F50EC" w:rsidRPr="00AE321D" w:rsidRDefault="003F50EC" w:rsidP="00FD2BD2">
            <w:pPr>
              <w:jc w:val="both"/>
              <w:rPr>
                <w:b w:val="0"/>
                <w:bCs w:val="0"/>
                <w:sz w:val="17"/>
                <w:szCs w:val="17"/>
              </w:rPr>
            </w:pPr>
            <w:r w:rsidRPr="00AE321D">
              <w:rPr>
                <w:rFonts w:hint="eastAsia"/>
                <w:b w:val="0"/>
                <w:bCs w:val="0"/>
                <w:sz w:val="17"/>
                <w:szCs w:val="17"/>
              </w:rPr>
              <w:t>4036252</w:t>
            </w:r>
          </w:p>
        </w:tc>
        <w:tc>
          <w:tcPr>
            <w:tcW w:w="1560" w:type="dxa"/>
            <w:shd w:val="clear" w:color="auto" w:fill="auto"/>
            <w:vAlign w:val="center"/>
          </w:tcPr>
          <w:p w14:paraId="1951141A" w14:textId="77777777" w:rsidR="003F50EC" w:rsidRPr="006B48F6" w:rsidRDefault="003F50EC" w:rsidP="00FD2BD2">
            <w:pPr>
              <w:jc w:val="both"/>
              <w:cnfStyle w:val="000000100000" w:firstRow="0" w:lastRow="0" w:firstColumn="0" w:lastColumn="0" w:oddVBand="0" w:evenVBand="0" w:oddHBand="1" w:evenHBand="0" w:firstRowFirstColumn="0" w:firstRowLastColumn="0" w:lastRowFirstColumn="0" w:lastRowLastColumn="0"/>
              <w:rPr>
                <w:sz w:val="17"/>
                <w:szCs w:val="17"/>
              </w:rPr>
            </w:pPr>
            <w:r w:rsidRPr="006B48F6">
              <w:rPr>
                <w:rFonts w:hint="eastAsia"/>
                <w:sz w:val="17"/>
                <w:szCs w:val="17"/>
              </w:rPr>
              <w:t>Iodine</w:t>
            </w:r>
            <w:r w:rsidRPr="006B48F6">
              <w:rPr>
                <w:sz w:val="17"/>
                <w:szCs w:val="17"/>
              </w:rPr>
              <w:t xml:space="preserve"> </w:t>
            </w:r>
            <w:r w:rsidRPr="006B48F6">
              <w:rPr>
                <w:rFonts w:hint="eastAsia"/>
                <w:sz w:val="17"/>
                <w:szCs w:val="17"/>
              </w:rPr>
              <w:t>131</w:t>
            </w:r>
            <w:r w:rsidRPr="006B48F6">
              <w:rPr>
                <w:sz w:val="17"/>
                <w:szCs w:val="17"/>
              </w:rPr>
              <w:t xml:space="preserve"> </w:t>
            </w:r>
            <w:r w:rsidRPr="006B48F6">
              <w:rPr>
                <w:rFonts w:hint="eastAsia"/>
                <w:sz w:val="17"/>
                <w:szCs w:val="17"/>
              </w:rPr>
              <w:t>therapy</w:t>
            </w:r>
          </w:p>
        </w:tc>
        <w:tc>
          <w:tcPr>
            <w:tcW w:w="1134" w:type="dxa"/>
            <w:shd w:val="clear" w:color="auto" w:fill="auto"/>
            <w:vAlign w:val="center"/>
          </w:tcPr>
          <w:p w14:paraId="567CE7B6" w14:textId="3FF6FC93" w:rsidR="003F50EC" w:rsidRPr="006B48F6" w:rsidRDefault="003F50EC" w:rsidP="00FD2BD2">
            <w:pPr>
              <w:ind w:rightChars="15" w:right="33"/>
              <w:jc w:val="both"/>
              <w:cnfStyle w:val="000000100000" w:firstRow="0" w:lastRow="0" w:firstColumn="0" w:lastColumn="0" w:oddVBand="0" w:evenVBand="0" w:oddHBand="1" w:evenHBand="0" w:firstRowFirstColumn="0" w:firstRowLastColumn="0" w:lastRowFirstColumn="0" w:lastRowLastColumn="0"/>
              <w:rPr>
                <w:sz w:val="17"/>
                <w:szCs w:val="17"/>
              </w:rPr>
            </w:pPr>
            <w:r w:rsidRPr="006B48F6">
              <w:rPr>
                <w:rFonts w:hint="eastAsia"/>
                <w:sz w:val="17"/>
                <w:szCs w:val="17"/>
              </w:rPr>
              <w:t>P</w:t>
            </w:r>
            <w:r w:rsidRPr="006B48F6">
              <w:rPr>
                <w:sz w:val="17"/>
                <w:szCs w:val="17"/>
              </w:rPr>
              <w:t>rocedure</w:t>
            </w:r>
          </w:p>
        </w:tc>
        <w:tc>
          <w:tcPr>
            <w:tcW w:w="1275" w:type="dxa"/>
            <w:shd w:val="clear" w:color="auto" w:fill="auto"/>
            <w:vAlign w:val="center"/>
          </w:tcPr>
          <w:p w14:paraId="10D208C9" w14:textId="6C562ADB" w:rsidR="003F50EC" w:rsidRPr="006B48F6" w:rsidRDefault="003F50EC" w:rsidP="00FD2BD2">
            <w:pPr>
              <w:ind w:rightChars="14" w:right="31"/>
              <w:jc w:val="both"/>
              <w:cnfStyle w:val="000000100000" w:firstRow="0" w:lastRow="0" w:firstColumn="0" w:lastColumn="0" w:oddVBand="0" w:evenVBand="0" w:oddHBand="1" w:evenHBand="0" w:firstRowFirstColumn="0" w:firstRowLastColumn="0" w:lastRowFirstColumn="0" w:lastRowLastColumn="0"/>
              <w:rPr>
                <w:sz w:val="17"/>
                <w:szCs w:val="17"/>
              </w:rPr>
            </w:pPr>
            <w:r w:rsidRPr="006B48F6">
              <w:rPr>
                <w:rFonts w:hint="eastAsia"/>
                <w:sz w:val="17"/>
                <w:szCs w:val="17"/>
              </w:rPr>
              <w:t>S</w:t>
            </w:r>
            <w:r w:rsidRPr="006B48F6">
              <w:rPr>
                <w:sz w:val="17"/>
                <w:szCs w:val="17"/>
              </w:rPr>
              <w:t>NOMED</w:t>
            </w:r>
          </w:p>
        </w:tc>
        <w:tc>
          <w:tcPr>
            <w:tcW w:w="993" w:type="dxa"/>
            <w:shd w:val="clear" w:color="auto" w:fill="auto"/>
            <w:vAlign w:val="center"/>
          </w:tcPr>
          <w:p w14:paraId="64A7CE6D" w14:textId="6D424898" w:rsidR="003F50EC" w:rsidRPr="006B48F6" w:rsidRDefault="001756C1" w:rsidP="00FD2BD2">
            <w:pPr>
              <w:ind w:rightChars="14" w:right="31"/>
              <w:jc w:val="both"/>
              <w:cnfStyle w:val="000000100000" w:firstRow="0" w:lastRow="0" w:firstColumn="0" w:lastColumn="0" w:oddVBand="0" w:evenVBand="0" w:oddHBand="1" w:evenHBand="0" w:firstRowFirstColumn="0" w:firstRowLastColumn="0" w:lastRowFirstColumn="0" w:lastRowLastColumn="0"/>
              <w:rPr>
                <w:sz w:val="17"/>
                <w:szCs w:val="17"/>
              </w:rPr>
            </w:pPr>
            <w:r>
              <w:rPr>
                <w:rFonts w:hint="eastAsia"/>
                <w:sz w:val="17"/>
                <w:szCs w:val="17"/>
              </w:rPr>
              <w:t>N</w:t>
            </w:r>
            <w:r>
              <w:rPr>
                <w:sz w:val="17"/>
                <w:szCs w:val="17"/>
              </w:rPr>
              <w:t>O</w:t>
            </w:r>
          </w:p>
        </w:tc>
        <w:tc>
          <w:tcPr>
            <w:tcW w:w="1275" w:type="dxa"/>
            <w:shd w:val="clear" w:color="auto" w:fill="auto"/>
            <w:vAlign w:val="center"/>
          </w:tcPr>
          <w:p w14:paraId="211E31D6" w14:textId="505BF90A" w:rsidR="003F50EC" w:rsidRPr="006B48F6" w:rsidRDefault="005E245E" w:rsidP="00FD2BD2">
            <w:pPr>
              <w:ind w:rightChars="-47" w:right="-103"/>
              <w:jc w:val="both"/>
              <w:cnfStyle w:val="000000100000" w:firstRow="0" w:lastRow="0" w:firstColumn="0" w:lastColumn="0" w:oddVBand="0" w:evenVBand="0" w:oddHBand="1" w:evenHBand="0" w:firstRowFirstColumn="0" w:firstRowLastColumn="0" w:lastRowFirstColumn="0" w:lastRowLastColumn="0"/>
              <w:rPr>
                <w:sz w:val="17"/>
                <w:szCs w:val="17"/>
              </w:rPr>
            </w:pPr>
            <w:r>
              <w:rPr>
                <w:rFonts w:hint="eastAsia"/>
                <w:sz w:val="17"/>
                <w:szCs w:val="17"/>
              </w:rPr>
              <w:t>N</w:t>
            </w:r>
            <w:r>
              <w:rPr>
                <w:sz w:val="17"/>
                <w:szCs w:val="17"/>
              </w:rPr>
              <w:t>O</w:t>
            </w:r>
          </w:p>
        </w:tc>
        <w:tc>
          <w:tcPr>
            <w:tcW w:w="982" w:type="dxa"/>
            <w:shd w:val="clear" w:color="auto" w:fill="auto"/>
            <w:vAlign w:val="center"/>
          </w:tcPr>
          <w:p w14:paraId="369A905A" w14:textId="1F7A33C2" w:rsidR="003F50EC" w:rsidRPr="006B48F6" w:rsidRDefault="005E245E" w:rsidP="00FD2BD2">
            <w:pPr>
              <w:ind w:rightChars="30" w:right="66"/>
              <w:jc w:val="both"/>
              <w:cnfStyle w:val="000000100000" w:firstRow="0" w:lastRow="0" w:firstColumn="0" w:lastColumn="0" w:oddVBand="0" w:evenVBand="0" w:oddHBand="1" w:evenHBand="0" w:firstRowFirstColumn="0" w:firstRowLastColumn="0" w:lastRowFirstColumn="0" w:lastRowLastColumn="0"/>
              <w:rPr>
                <w:sz w:val="17"/>
                <w:szCs w:val="17"/>
              </w:rPr>
            </w:pPr>
            <w:r>
              <w:rPr>
                <w:sz w:val="17"/>
                <w:szCs w:val="17"/>
              </w:rPr>
              <w:t>NO</w:t>
            </w:r>
          </w:p>
        </w:tc>
      </w:tr>
    </w:tbl>
    <w:p w14:paraId="6AE42FB4" w14:textId="114BF0D1" w:rsidR="00952406" w:rsidRPr="0096196F" w:rsidRDefault="00E438D0" w:rsidP="00C77425">
      <w:pPr>
        <w:pStyle w:val="1"/>
        <w:numPr>
          <w:ilvl w:val="2"/>
          <w:numId w:val="14"/>
        </w:numPr>
        <w:tabs>
          <w:tab w:val="left" w:pos="851"/>
        </w:tabs>
        <w:ind w:left="709"/>
        <w:rPr>
          <w:b/>
          <w:bCs/>
          <w:sz w:val="24"/>
          <w:szCs w:val="24"/>
        </w:rPr>
      </w:pPr>
      <w:bookmarkStart w:id="65" w:name="_Toc38891777"/>
      <w:bookmarkStart w:id="66" w:name="_Toc39663632"/>
      <w:r w:rsidRPr="0096196F">
        <w:rPr>
          <w:b/>
          <w:bCs/>
          <w:sz w:val="24"/>
          <w:szCs w:val="24"/>
        </w:rPr>
        <w:t>Thyroidectomy</w:t>
      </w:r>
      <w:r w:rsidR="00952406" w:rsidRPr="0096196F">
        <w:rPr>
          <w:b/>
          <w:bCs/>
          <w:sz w:val="24"/>
          <w:szCs w:val="24"/>
        </w:rPr>
        <w:t xml:space="preserve"> Concept Sets</w:t>
      </w:r>
      <w:bookmarkEnd w:id="65"/>
      <w:bookmarkEnd w:id="66"/>
      <w:r w:rsidR="00952406" w:rsidRPr="0096196F">
        <w:rPr>
          <w:b/>
          <w:bCs/>
          <w:sz w:val="24"/>
          <w:szCs w:val="24"/>
        </w:rPr>
        <w:t xml:space="preserve"> </w:t>
      </w:r>
    </w:p>
    <w:p w14:paraId="3AA51D6E" w14:textId="06175FAD" w:rsidR="00AC31A5" w:rsidRDefault="00AC31A5" w:rsidP="00AC31A5"/>
    <w:tbl>
      <w:tblPr>
        <w:tblStyle w:val="3-3"/>
        <w:tblpPr w:leftFromText="142" w:rightFromText="142" w:vertAnchor="text" w:horzAnchor="page" w:tblpX="1724" w:tblpY="4"/>
        <w:tblW w:w="8500" w:type="dxa"/>
        <w:tblLayout w:type="fixed"/>
        <w:tblLook w:val="0420" w:firstRow="1" w:lastRow="0" w:firstColumn="0" w:lastColumn="0" w:noHBand="0" w:noVBand="1"/>
      </w:tblPr>
      <w:tblGrid>
        <w:gridCol w:w="1276"/>
        <w:gridCol w:w="1560"/>
        <w:gridCol w:w="1134"/>
        <w:gridCol w:w="1275"/>
        <w:gridCol w:w="993"/>
        <w:gridCol w:w="1275"/>
        <w:gridCol w:w="987"/>
      </w:tblGrid>
      <w:tr w:rsidR="00AD6165" w:rsidRPr="00AD6165" w14:paraId="1F8CC8E0" w14:textId="77777777" w:rsidTr="00FD2BD2">
        <w:trPr>
          <w:cnfStyle w:val="100000000000" w:firstRow="1" w:lastRow="0" w:firstColumn="0" w:lastColumn="0" w:oddVBand="0" w:evenVBand="0" w:oddHBand="0" w:evenHBand="0" w:firstRowFirstColumn="0" w:firstRowLastColumn="0" w:lastRowFirstColumn="0" w:lastRowLastColumn="0"/>
          <w:trHeight w:val="288"/>
        </w:trPr>
        <w:tc>
          <w:tcPr>
            <w:tcW w:w="1276" w:type="dxa"/>
            <w:shd w:val="clear" w:color="auto" w:fill="D7D2CF"/>
          </w:tcPr>
          <w:p w14:paraId="1D1367B3" w14:textId="77777777" w:rsidR="003479CE" w:rsidRPr="00AD6165" w:rsidRDefault="003479CE" w:rsidP="00FD2BD2">
            <w:pPr>
              <w:jc w:val="center"/>
              <w:rPr>
                <w:color w:val="auto"/>
                <w:sz w:val="17"/>
                <w:szCs w:val="17"/>
              </w:rPr>
            </w:pPr>
            <w:r w:rsidRPr="00AD6165">
              <w:rPr>
                <w:rFonts w:hint="eastAsia"/>
                <w:color w:val="auto"/>
                <w:sz w:val="17"/>
                <w:szCs w:val="17"/>
              </w:rPr>
              <w:t>Concept</w:t>
            </w:r>
            <w:r w:rsidRPr="00AD6165">
              <w:rPr>
                <w:color w:val="auto"/>
                <w:sz w:val="17"/>
                <w:szCs w:val="17"/>
              </w:rPr>
              <w:t xml:space="preserve"> </w:t>
            </w:r>
            <w:r w:rsidRPr="00AD6165">
              <w:rPr>
                <w:rFonts w:hint="eastAsia"/>
                <w:color w:val="auto"/>
                <w:sz w:val="17"/>
                <w:szCs w:val="17"/>
              </w:rPr>
              <w:t>ID</w:t>
            </w:r>
          </w:p>
        </w:tc>
        <w:tc>
          <w:tcPr>
            <w:tcW w:w="1560" w:type="dxa"/>
            <w:shd w:val="clear" w:color="auto" w:fill="D7D2CF"/>
          </w:tcPr>
          <w:p w14:paraId="0C7DFE9E" w14:textId="77777777" w:rsidR="003479CE" w:rsidRPr="00AD6165" w:rsidRDefault="003479CE" w:rsidP="00FD2BD2">
            <w:pPr>
              <w:ind w:rightChars="16" w:right="35"/>
              <w:rPr>
                <w:color w:val="auto"/>
                <w:sz w:val="17"/>
                <w:szCs w:val="17"/>
              </w:rPr>
            </w:pPr>
            <w:r w:rsidRPr="00AD6165">
              <w:rPr>
                <w:rFonts w:hint="eastAsia"/>
                <w:color w:val="auto"/>
                <w:sz w:val="17"/>
                <w:szCs w:val="17"/>
              </w:rPr>
              <w:t>Concept</w:t>
            </w:r>
            <w:r w:rsidRPr="00AD6165">
              <w:rPr>
                <w:color w:val="auto"/>
                <w:sz w:val="17"/>
                <w:szCs w:val="17"/>
              </w:rPr>
              <w:t xml:space="preserve"> </w:t>
            </w:r>
            <w:r w:rsidRPr="00AD6165">
              <w:rPr>
                <w:rFonts w:hint="eastAsia"/>
                <w:color w:val="auto"/>
                <w:sz w:val="17"/>
                <w:szCs w:val="17"/>
              </w:rPr>
              <w:t>Name</w:t>
            </w:r>
          </w:p>
        </w:tc>
        <w:tc>
          <w:tcPr>
            <w:tcW w:w="1134" w:type="dxa"/>
            <w:shd w:val="clear" w:color="auto" w:fill="D7D2CF"/>
          </w:tcPr>
          <w:p w14:paraId="589DBCE7" w14:textId="77777777" w:rsidR="003479CE" w:rsidRPr="00AD6165" w:rsidRDefault="003479CE" w:rsidP="00FD2BD2">
            <w:pPr>
              <w:ind w:rightChars="16" w:right="35"/>
              <w:rPr>
                <w:color w:val="auto"/>
                <w:sz w:val="17"/>
                <w:szCs w:val="17"/>
              </w:rPr>
            </w:pPr>
            <w:r w:rsidRPr="00AD6165">
              <w:rPr>
                <w:rFonts w:hint="eastAsia"/>
                <w:color w:val="auto"/>
                <w:sz w:val="17"/>
                <w:szCs w:val="17"/>
              </w:rPr>
              <w:t>Domain</w:t>
            </w:r>
          </w:p>
        </w:tc>
        <w:tc>
          <w:tcPr>
            <w:tcW w:w="1275" w:type="dxa"/>
            <w:shd w:val="clear" w:color="auto" w:fill="D7D2CF"/>
          </w:tcPr>
          <w:p w14:paraId="3664CB07" w14:textId="77777777" w:rsidR="003479CE" w:rsidRPr="00AD6165" w:rsidRDefault="003479CE" w:rsidP="00FD2BD2">
            <w:pPr>
              <w:ind w:rightChars="16" w:right="35"/>
              <w:rPr>
                <w:color w:val="auto"/>
                <w:sz w:val="17"/>
                <w:szCs w:val="17"/>
              </w:rPr>
            </w:pPr>
            <w:r w:rsidRPr="00AD6165">
              <w:rPr>
                <w:rFonts w:hint="eastAsia"/>
                <w:color w:val="auto"/>
                <w:sz w:val="17"/>
                <w:szCs w:val="17"/>
              </w:rPr>
              <w:t>Vocabulary</w:t>
            </w:r>
          </w:p>
        </w:tc>
        <w:tc>
          <w:tcPr>
            <w:tcW w:w="993" w:type="dxa"/>
            <w:shd w:val="clear" w:color="auto" w:fill="D7D2CF"/>
          </w:tcPr>
          <w:p w14:paraId="53CD8E9A" w14:textId="77777777" w:rsidR="003479CE" w:rsidRPr="00AD6165" w:rsidRDefault="003479CE" w:rsidP="00FD2BD2">
            <w:pPr>
              <w:ind w:rightChars="16" w:right="35"/>
              <w:rPr>
                <w:color w:val="auto"/>
                <w:sz w:val="17"/>
                <w:szCs w:val="17"/>
              </w:rPr>
            </w:pPr>
            <w:r w:rsidRPr="00AD6165">
              <w:rPr>
                <w:rFonts w:hint="eastAsia"/>
                <w:color w:val="auto"/>
                <w:sz w:val="17"/>
                <w:szCs w:val="17"/>
              </w:rPr>
              <w:t>Excluded</w:t>
            </w:r>
          </w:p>
        </w:tc>
        <w:tc>
          <w:tcPr>
            <w:tcW w:w="1275" w:type="dxa"/>
            <w:shd w:val="clear" w:color="auto" w:fill="D7D2CF"/>
          </w:tcPr>
          <w:p w14:paraId="0FE49997" w14:textId="77777777" w:rsidR="003479CE" w:rsidRPr="00AD6165" w:rsidRDefault="003479CE" w:rsidP="00FD2BD2">
            <w:pPr>
              <w:ind w:rightChars="16" w:right="35"/>
              <w:rPr>
                <w:color w:val="auto"/>
                <w:sz w:val="17"/>
                <w:szCs w:val="17"/>
              </w:rPr>
            </w:pPr>
            <w:r w:rsidRPr="00AD6165">
              <w:rPr>
                <w:rFonts w:hint="eastAsia"/>
                <w:color w:val="auto"/>
                <w:sz w:val="17"/>
                <w:szCs w:val="17"/>
              </w:rPr>
              <w:t>D</w:t>
            </w:r>
            <w:r w:rsidRPr="00AD6165">
              <w:rPr>
                <w:color w:val="auto"/>
                <w:sz w:val="17"/>
                <w:szCs w:val="17"/>
              </w:rPr>
              <w:t>escendants</w:t>
            </w:r>
          </w:p>
        </w:tc>
        <w:tc>
          <w:tcPr>
            <w:tcW w:w="987" w:type="dxa"/>
            <w:shd w:val="clear" w:color="auto" w:fill="D7D2CF"/>
          </w:tcPr>
          <w:p w14:paraId="4FE5020F" w14:textId="77777777" w:rsidR="003479CE" w:rsidRPr="00AD6165" w:rsidRDefault="003479CE" w:rsidP="00FD2BD2">
            <w:pPr>
              <w:ind w:rightChars="16" w:right="35"/>
              <w:rPr>
                <w:color w:val="auto"/>
                <w:sz w:val="17"/>
                <w:szCs w:val="17"/>
              </w:rPr>
            </w:pPr>
            <w:r w:rsidRPr="00AD6165">
              <w:rPr>
                <w:rFonts w:hint="eastAsia"/>
                <w:color w:val="auto"/>
                <w:sz w:val="17"/>
                <w:szCs w:val="17"/>
              </w:rPr>
              <w:t>M</w:t>
            </w:r>
            <w:r w:rsidRPr="00AD6165">
              <w:rPr>
                <w:color w:val="auto"/>
                <w:sz w:val="17"/>
                <w:szCs w:val="17"/>
              </w:rPr>
              <w:t>apped</w:t>
            </w:r>
          </w:p>
        </w:tc>
      </w:tr>
      <w:tr w:rsidR="00FF1965" w:rsidRPr="00AD6165" w14:paraId="47411FA4" w14:textId="77777777" w:rsidTr="00FD2BD2">
        <w:trPr>
          <w:cnfStyle w:val="000000100000" w:firstRow="0" w:lastRow="0" w:firstColumn="0" w:lastColumn="0" w:oddVBand="0" w:evenVBand="0" w:oddHBand="1" w:evenHBand="0" w:firstRowFirstColumn="0" w:firstRowLastColumn="0" w:lastRowFirstColumn="0" w:lastRowLastColumn="0"/>
          <w:trHeight w:val="340"/>
        </w:trPr>
        <w:tc>
          <w:tcPr>
            <w:tcW w:w="1276" w:type="dxa"/>
            <w:vAlign w:val="center"/>
          </w:tcPr>
          <w:p w14:paraId="77030187" w14:textId="47DD50DC"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030039</w:t>
            </w:r>
          </w:p>
        </w:tc>
        <w:tc>
          <w:tcPr>
            <w:tcW w:w="1560" w:type="dxa"/>
            <w:vAlign w:val="center"/>
          </w:tcPr>
          <w:p w14:paraId="495E952C" w14:textId="4AA2B0C0" w:rsidR="00E438D0" w:rsidRPr="00AD6165" w:rsidRDefault="00E438D0" w:rsidP="00FD2BD2">
            <w:pPr>
              <w:ind w:rightChars="14" w:right="31"/>
              <w:jc w:val="both"/>
              <w:rPr>
                <w:sz w:val="17"/>
                <w:szCs w:val="17"/>
              </w:rPr>
            </w:pPr>
            <w:r w:rsidRPr="00AD6165">
              <w:rPr>
                <w:rFonts w:hint="eastAsia"/>
                <w:sz w:val="17"/>
                <w:szCs w:val="17"/>
              </w:rPr>
              <w:t>T</w:t>
            </w:r>
            <w:r w:rsidRPr="00AD6165">
              <w:rPr>
                <w:sz w:val="17"/>
                <w:szCs w:val="17"/>
              </w:rPr>
              <w:t>otal thyroidectomy with</w:t>
            </w:r>
            <w:r w:rsidRPr="00AD6165">
              <w:rPr>
                <w:sz w:val="17"/>
                <w:szCs w:val="17"/>
              </w:rPr>
              <w:br/>
              <w:t>cervical lymph node dissection</w:t>
            </w:r>
          </w:p>
        </w:tc>
        <w:tc>
          <w:tcPr>
            <w:tcW w:w="1134" w:type="dxa"/>
            <w:vAlign w:val="center"/>
          </w:tcPr>
          <w:p w14:paraId="4C8DA003" w14:textId="07446EBA"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7040638F" w14:textId="675891E3"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7138684C" w14:textId="4BE193C5"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1C06157C" w14:textId="27EED265"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307302DA" w14:textId="100A40C4" w:rsidR="00E438D0" w:rsidRPr="00AD6165" w:rsidRDefault="00E438D0" w:rsidP="00FD2BD2">
            <w:pPr>
              <w:ind w:rightChars="14" w:right="31"/>
              <w:jc w:val="both"/>
              <w:rPr>
                <w:sz w:val="17"/>
                <w:szCs w:val="17"/>
              </w:rPr>
            </w:pPr>
            <w:r w:rsidRPr="00AD6165">
              <w:rPr>
                <w:sz w:val="17"/>
                <w:szCs w:val="17"/>
              </w:rPr>
              <w:t>NO</w:t>
            </w:r>
          </w:p>
        </w:tc>
      </w:tr>
      <w:tr w:rsidR="00E438D0" w:rsidRPr="00AD6165" w14:paraId="5A9E4DAF" w14:textId="77777777" w:rsidTr="00FD2BD2">
        <w:trPr>
          <w:trHeight w:val="340"/>
        </w:trPr>
        <w:tc>
          <w:tcPr>
            <w:tcW w:w="1276" w:type="dxa"/>
            <w:vAlign w:val="center"/>
          </w:tcPr>
          <w:p w14:paraId="2867A421" w14:textId="67142459"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030107</w:t>
            </w:r>
          </w:p>
        </w:tc>
        <w:tc>
          <w:tcPr>
            <w:tcW w:w="1560" w:type="dxa"/>
            <w:vAlign w:val="center"/>
          </w:tcPr>
          <w:p w14:paraId="2B105FC1" w14:textId="02D87E1B" w:rsidR="00E438D0" w:rsidRPr="00AD6165" w:rsidRDefault="00E438D0" w:rsidP="00FD2BD2">
            <w:pPr>
              <w:ind w:rightChars="14" w:right="31"/>
              <w:jc w:val="both"/>
              <w:rPr>
                <w:sz w:val="17"/>
                <w:szCs w:val="17"/>
              </w:rPr>
            </w:pPr>
            <w:r w:rsidRPr="00AD6165">
              <w:rPr>
                <w:sz w:val="17"/>
                <w:szCs w:val="17"/>
              </w:rPr>
              <w:t>Thyroidectomy</w:t>
            </w:r>
          </w:p>
        </w:tc>
        <w:tc>
          <w:tcPr>
            <w:tcW w:w="1134" w:type="dxa"/>
            <w:vAlign w:val="center"/>
          </w:tcPr>
          <w:p w14:paraId="2E3639D1" w14:textId="2B7C2D22"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7154E46F" w14:textId="55DC3ADB"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60CC6A89" w14:textId="7CCAC4AA"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1D1FFF7C" w14:textId="09E79730"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6F98F93B" w14:textId="149FAF6F" w:rsidR="00E438D0" w:rsidRPr="00AD6165" w:rsidRDefault="00E438D0" w:rsidP="00FD2BD2">
            <w:pPr>
              <w:ind w:rightChars="14" w:right="31"/>
              <w:jc w:val="both"/>
              <w:rPr>
                <w:sz w:val="17"/>
                <w:szCs w:val="17"/>
              </w:rPr>
            </w:pPr>
            <w:r w:rsidRPr="00AD6165">
              <w:rPr>
                <w:sz w:val="17"/>
                <w:szCs w:val="17"/>
              </w:rPr>
              <w:t>NO</w:t>
            </w:r>
          </w:p>
        </w:tc>
      </w:tr>
      <w:tr w:rsidR="00FF1965" w:rsidRPr="00AD6165" w14:paraId="7E11BD06" w14:textId="77777777" w:rsidTr="00FD2BD2">
        <w:trPr>
          <w:cnfStyle w:val="000000100000" w:firstRow="0" w:lastRow="0" w:firstColumn="0" w:lastColumn="0" w:oddVBand="0" w:evenVBand="0" w:oddHBand="1" w:evenHBand="0" w:firstRowFirstColumn="0" w:firstRowLastColumn="0" w:lastRowFirstColumn="0" w:lastRowLastColumn="0"/>
          <w:trHeight w:val="340"/>
        </w:trPr>
        <w:tc>
          <w:tcPr>
            <w:tcW w:w="1276" w:type="dxa"/>
            <w:vAlign w:val="center"/>
          </w:tcPr>
          <w:p w14:paraId="06171928" w14:textId="7E4061EF"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073199</w:t>
            </w:r>
          </w:p>
        </w:tc>
        <w:tc>
          <w:tcPr>
            <w:tcW w:w="1560" w:type="dxa"/>
            <w:vAlign w:val="center"/>
          </w:tcPr>
          <w:p w14:paraId="3F2CBA32" w14:textId="41049F5C" w:rsidR="00E438D0" w:rsidRPr="00AD6165" w:rsidRDefault="00E438D0" w:rsidP="00FD2BD2">
            <w:pPr>
              <w:ind w:rightChars="14" w:right="31"/>
              <w:jc w:val="both"/>
              <w:rPr>
                <w:sz w:val="17"/>
                <w:szCs w:val="17"/>
              </w:rPr>
            </w:pPr>
            <w:r w:rsidRPr="00AD6165">
              <w:rPr>
                <w:rFonts w:hint="eastAsia"/>
                <w:sz w:val="17"/>
                <w:szCs w:val="17"/>
              </w:rPr>
              <w:t>T</w:t>
            </w:r>
            <w:r w:rsidRPr="00AD6165">
              <w:rPr>
                <w:sz w:val="17"/>
                <w:szCs w:val="17"/>
              </w:rPr>
              <w:t>otal thyroidectomy</w:t>
            </w:r>
          </w:p>
        </w:tc>
        <w:tc>
          <w:tcPr>
            <w:tcW w:w="1134" w:type="dxa"/>
            <w:vAlign w:val="center"/>
          </w:tcPr>
          <w:p w14:paraId="31EFDF84" w14:textId="2AED1BD8"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5A5E8C24" w14:textId="6551EA02"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78331BF7" w14:textId="128B45F1"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5BC4B93B" w14:textId="0406E1A8"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2502F8DB" w14:textId="170B98DD" w:rsidR="00E438D0" w:rsidRPr="00AD6165" w:rsidRDefault="00E438D0" w:rsidP="00FD2BD2">
            <w:pPr>
              <w:ind w:rightChars="14" w:right="31"/>
              <w:jc w:val="both"/>
              <w:rPr>
                <w:sz w:val="17"/>
                <w:szCs w:val="17"/>
              </w:rPr>
            </w:pPr>
            <w:r w:rsidRPr="00AD6165">
              <w:rPr>
                <w:sz w:val="17"/>
                <w:szCs w:val="17"/>
              </w:rPr>
              <w:t>NO</w:t>
            </w:r>
          </w:p>
        </w:tc>
      </w:tr>
      <w:tr w:rsidR="00E438D0" w:rsidRPr="00AD6165" w14:paraId="60C72AE9" w14:textId="77777777" w:rsidTr="00FD2BD2">
        <w:trPr>
          <w:trHeight w:val="340"/>
        </w:trPr>
        <w:tc>
          <w:tcPr>
            <w:tcW w:w="1276" w:type="dxa"/>
            <w:vAlign w:val="center"/>
          </w:tcPr>
          <w:p w14:paraId="098D9CB9" w14:textId="7C002C48"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082277</w:t>
            </w:r>
          </w:p>
        </w:tc>
        <w:tc>
          <w:tcPr>
            <w:tcW w:w="1560" w:type="dxa"/>
            <w:vAlign w:val="center"/>
          </w:tcPr>
          <w:p w14:paraId="48378D2D" w14:textId="77777777"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artial</w:t>
            </w:r>
          </w:p>
          <w:p w14:paraId="162FCF9E" w14:textId="77777777" w:rsidR="00E438D0" w:rsidRPr="00AD6165" w:rsidRDefault="00E438D0" w:rsidP="00FD2BD2">
            <w:pPr>
              <w:ind w:rightChars="14" w:right="31"/>
              <w:jc w:val="both"/>
              <w:rPr>
                <w:sz w:val="17"/>
                <w:szCs w:val="17"/>
              </w:rPr>
            </w:pPr>
            <w:r w:rsidRPr="00AD6165">
              <w:rPr>
                <w:sz w:val="17"/>
                <w:szCs w:val="17"/>
              </w:rPr>
              <w:t>Substernal</w:t>
            </w:r>
          </w:p>
          <w:p w14:paraId="18C21D55" w14:textId="433C92D3" w:rsidR="00E438D0" w:rsidRPr="00AD6165" w:rsidRDefault="00E438D0" w:rsidP="00FD2BD2">
            <w:pPr>
              <w:ind w:rightChars="14" w:right="31"/>
              <w:jc w:val="both"/>
              <w:rPr>
                <w:sz w:val="17"/>
                <w:szCs w:val="17"/>
              </w:rPr>
            </w:pPr>
            <w:r w:rsidRPr="00AD6165">
              <w:rPr>
                <w:sz w:val="17"/>
                <w:szCs w:val="17"/>
              </w:rPr>
              <w:t>thyroidectomy</w:t>
            </w:r>
          </w:p>
        </w:tc>
        <w:tc>
          <w:tcPr>
            <w:tcW w:w="1134" w:type="dxa"/>
            <w:vAlign w:val="center"/>
          </w:tcPr>
          <w:p w14:paraId="69EBFB3A" w14:textId="7BD20BC0"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1D11C680" w14:textId="4419BA50"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4DF8DB97" w14:textId="2A0D68C1"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5F0D0772" w14:textId="5F7877D9"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11E38738" w14:textId="2B9AA177" w:rsidR="00E438D0" w:rsidRPr="00AD6165" w:rsidRDefault="00E438D0" w:rsidP="00FD2BD2">
            <w:pPr>
              <w:ind w:rightChars="14" w:right="31"/>
              <w:jc w:val="both"/>
              <w:rPr>
                <w:sz w:val="17"/>
                <w:szCs w:val="17"/>
              </w:rPr>
            </w:pPr>
            <w:r w:rsidRPr="00AD6165">
              <w:rPr>
                <w:sz w:val="17"/>
                <w:szCs w:val="17"/>
              </w:rPr>
              <w:t>NO</w:t>
            </w:r>
          </w:p>
        </w:tc>
      </w:tr>
      <w:tr w:rsidR="00FF1965" w:rsidRPr="00AD6165" w14:paraId="615364A7" w14:textId="77777777" w:rsidTr="00FD2BD2">
        <w:trPr>
          <w:cnfStyle w:val="000000100000" w:firstRow="0" w:lastRow="0" w:firstColumn="0" w:lastColumn="0" w:oddVBand="0" w:evenVBand="0" w:oddHBand="1" w:evenHBand="0" w:firstRowFirstColumn="0" w:firstRowLastColumn="0" w:lastRowFirstColumn="0" w:lastRowLastColumn="0"/>
          <w:trHeight w:val="340"/>
        </w:trPr>
        <w:tc>
          <w:tcPr>
            <w:tcW w:w="1276" w:type="dxa"/>
            <w:vAlign w:val="center"/>
          </w:tcPr>
          <w:p w14:paraId="53C615FE" w14:textId="05D73D49"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122303</w:t>
            </w:r>
          </w:p>
        </w:tc>
        <w:tc>
          <w:tcPr>
            <w:tcW w:w="1560" w:type="dxa"/>
            <w:vAlign w:val="center"/>
          </w:tcPr>
          <w:p w14:paraId="01051600" w14:textId="737C6167" w:rsidR="00E438D0" w:rsidRPr="00AD6165" w:rsidRDefault="00E438D0" w:rsidP="00FD2BD2">
            <w:pPr>
              <w:ind w:rightChars="14" w:right="31"/>
              <w:jc w:val="both"/>
              <w:rPr>
                <w:sz w:val="17"/>
                <w:szCs w:val="17"/>
              </w:rPr>
            </w:pPr>
            <w:r w:rsidRPr="00AD6165">
              <w:rPr>
                <w:rFonts w:hint="eastAsia"/>
                <w:sz w:val="17"/>
                <w:szCs w:val="17"/>
              </w:rPr>
              <w:t>T</w:t>
            </w:r>
            <w:r w:rsidRPr="00AD6165">
              <w:rPr>
                <w:sz w:val="17"/>
                <w:szCs w:val="17"/>
              </w:rPr>
              <w:t>otal substernal thyroidectomy</w:t>
            </w:r>
          </w:p>
        </w:tc>
        <w:tc>
          <w:tcPr>
            <w:tcW w:w="1134" w:type="dxa"/>
            <w:vAlign w:val="center"/>
          </w:tcPr>
          <w:p w14:paraId="3B29A351" w14:textId="340259FC"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476B1F70" w14:textId="5942E14D"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73A1D5CA" w14:textId="75CA2F1F"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229398E0" w14:textId="687EA488"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135C91D5" w14:textId="5D7AE160" w:rsidR="00E438D0" w:rsidRPr="00AD6165" w:rsidRDefault="00E438D0" w:rsidP="00FD2BD2">
            <w:pPr>
              <w:ind w:rightChars="14" w:right="31"/>
              <w:jc w:val="both"/>
              <w:rPr>
                <w:sz w:val="17"/>
                <w:szCs w:val="17"/>
              </w:rPr>
            </w:pPr>
            <w:r w:rsidRPr="00AD6165">
              <w:rPr>
                <w:sz w:val="17"/>
                <w:szCs w:val="17"/>
              </w:rPr>
              <w:t>NO</w:t>
            </w:r>
          </w:p>
        </w:tc>
      </w:tr>
      <w:tr w:rsidR="00E438D0" w:rsidRPr="00AD6165" w14:paraId="4FAE604F" w14:textId="77777777" w:rsidTr="00FD2BD2">
        <w:trPr>
          <w:trHeight w:val="340"/>
        </w:trPr>
        <w:tc>
          <w:tcPr>
            <w:tcW w:w="1276" w:type="dxa"/>
            <w:vAlign w:val="center"/>
          </w:tcPr>
          <w:p w14:paraId="5749576C" w14:textId="0D20F6F6"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149106</w:t>
            </w:r>
          </w:p>
        </w:tc>
        <w:tc>
          <w:tcPr>
            <w:tcW w:w="1560" w:type="dxa"/>
            <w:vAlign w:val="center"/>
          </w:tcPr>
          <w:p w14:paraId="33ABB4A2" w14:textId="07B43322"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ubtotal thyroidectomy</w:t>
            </w:r>
          </w:p>
        </w:tc>
        <w:tc>
          <w:tcPr>
            <w:tcW w:w="1134" w:type="dxa"/>
            <w:vAlign w:val="center"/>
          </w:tcPr>
          <w:p w14:paraId="5D3D81FE" w14:textId="6FCD66AE"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1BB0D0A2" w14:textId="35E921A4"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694084C8" w14:textId="4BBC50F1"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6B32D3C1" w14:textId="127A0884"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17F290EC" w14:textId="6EA5770F" w:rsidR="00E438D0" w:rsidRPr="00AD6165" w:rsidRDefault="00E438D0" w:rsidP="00FD2BD2">
            <w:pPr>
              <w:ind w:rightChars="14" w:right="31"/>
              <w:jc w:val="both"/>
              <w:rPr>
                <w:sz w:val="17"/>
                <w:szCs w:val="17"/>
              </w:rPr>
            </w:pPr>
            <w:r w:rsidRPr="00AD6165">
              <w:rPr>
                <w:sz w:val="17"/>
                <w:szCs w:val="17"/>
              </w:rPr>
              <w:t>NO</w:t>
            </w:r>
          </w:p>
        </w:tc>
      </w:tr>
      <w:tr w:rsidR="00FF1965" w:rsidRPr="00AD6165" w14:paraId="268CF4B8" w14:textId="77777777" w:rsidTr="00FD2BD2">
        <w:trPr>
          <w:cnfStyle w:val="000000100000" w:firstRow="0" w:lastRow="0" w:firstColumn="0" w:lastColumn="0" w:oddVBand="0" w:evenVBand="0" w:oddHBand="1" w:evenHBand="0" w:firstRowFirstColumn="0" w:firstRowLastColumn="0" w:lastRowFirstColumn="0" w:lastRowLastColumn="0"/>
          <w:trHeight w:val="340"/>
        </w:trPr>
        <w:tc>
          <w:tcPr>
            <w:tcW w:w="1276" w:type="dxa"/>
            <w:vAlign w:val="center"/>
          </w:tcPr>
          <w:p w14:paraId="6FB1A7D7" w14:textId="390AB3A0"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200221</w:t>
            </w:r>
          </w:p>
        </w:tc>
        <w:tc>
          <w:tcPr>
            <w:tcW w:w="1560" w:type="dxa"/>
            <w:vAlign w:val="center"/>
          </w:tcPr>
          <w:p w14:paraId="0D80C796" w14:textId="2C3E1E39"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ubsternal thyroidectomy</w:t>
            </w:r>
          </w:p>
        </w:tc>
        <w:tc>
          <w:tcPr>
            <w:tcW w:w="1134" w:type="dxa"/>
            <w:vAlign w:val="center"/>
          </w:tcPr>
          <w:p w14:paraId="20758F4C" w14:textId="2E37A6D1"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59072D3A" w14:textId="28075CFE"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035EE304" w14:textId="3D875789"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6A37B4DE" w14:textId="0C3605C1"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76228D20" w14:textId="0F876E92" w:rsidR="00E438D0" w:rsidRPr="00AD6165" w:rsidRDefault="00E438D0" w:rsidP="00FD2BD2">
            <w:pPr>
              <w:ind w:rightChars="14" w:right="31"/>
              <w:jc w:val="both"/>
              <w:rPr>
                <w:sz w:val="17"/>
                <w:szCs w:val="17"/>
              </w:rPr>
            </w:pPr>
            <w:r w:rsidRPr="00AD6165">
              <w:rPr>
                <w:sz w:val="17"/>
                <w:szCs w:val="17"/>
              </w:rPr>
              <w:t>NO</w:t>
            </w:r>
          </w:p>
        </w:tc>
      </w:tr>
    </w:tbl>
    <w:p w14:paraId="30C3CFCC" w14:textId="74DFF107" w:rsidR="005D7D24" w:rsidRPr="0096196F" w:rsidRDefault="005D7D24" w:rsidP="00873B90">
      <w:pPr>
        <w:pStyle w:val="1"/>
        <w:numPr>
          <w:ilvl w:val="2"/>
          <w:numId w:val="14"/>
        </w:numPr>
        <w:tabs>
          <w:tab w:val="left" w:pos="851"/>
        </w:tabs>
        <w:ind w:left="709"/>
        <w:rPr>
          <w:b/>
          <w:bCs/>
          <w:sz w:val="24"/>
          <w:szCs w:val="24"/>
        </w:rPr>
      </w:pPr>
      <w:bookmarkStart w:id="67" w:name="_Toc38891778"/>
      <w:bookmarkStart w:id="68" w:name="_Toc39663633"/>
      <w:r w:rsidRPr="0096196F">
        <w:rPr>
          <w:rFonts w:hint="eastAsia"/>
          <w:b/>
          <w:bCs/>
          <w:sz w:val="24"/>
          <w:szCs w:val="24"/>
        </w:rPr>
        <w:t>T</w:t>
      </w:r>
      <w:r w:rsidRPr="0096196F">
        <w:rPr>
          <w:b/>
          <w:bCs/>
          <w:sz w:val="24"/>
          <w:szCs w:val="24"/>
        </w:rPr>
        <w:t>hyroid cancer Concept Sets</w:t>
      </w:r>
      <w:bookmarkEnd w:id="67"/>
      <w:bookmarkEnd w:id="68"/>
    </w:p>
    <w:p w14:paraId="4E2E878A" w14:textId="77777777" w:rsidR="00873B90" w:rsidRPr="00873B90" w:rsidRDefault="00873B90" w:rsidP="00873B90"/>
    <w:tbl>
      <w:tblPr>
        <w:tblStyle w:val="afa"/>
        <w:tblW w:w="8539" w:type="dxa"/>
        <w:jc w:val="center"/>
        <w:tblLayout w:type="fixed"/>
        <w:tblLook w:val="04A0" w:firstRow="1" w:lastRow="0" w:firstColumn="1" w:lastColumn="0" w:noHBand="0" w:noVBand="1"/>
      </w:tblPr>
      <w:tblGrid>
        <w:gridCol w:w="1129"/>
        <w:gridCol w:w="1560"/>
        <w:gridCol w:w="1134"/>
        <w:gridCol w:w="1275"/>
        <w:gridCol w:w="993"/>
        <w:gridCol w:w="1275"/>
        <w:gridCol w:w="1173"/>
      </w:tblGrid>
      <w:tr w:rsidR="00E95B5A" w:rsidRPr="006B48F6" w14:paraId="6E5C25E9" w14:textId="77777777" w:rsidTr="009D25D5">
        <w:trPr>
          <w:trHeight w:val="136"/>
          <w:jc w:val="center"/>
        </w:trPr>
        <w:tc>
          <w:tcPr>
            <w:tcW w:w="1129" w:type="dxa"/>
            <w:shd w:val="clear" w:color="auto" w:fill="D7D2CF"/>
          </w:tcPr>
          <w:p w14:paraId="7E4AC1ED" w14:textId="77777777" w:rsidR="00E95B5A" w:rsidRPr="00873B90" w:rsidRDefault="00E95B5A" w:rsidP="009D25D5">
            <w:pPr>
              <w:jc w:val="center"/>
              <w:rPr>
                <w:b/>
                <w:bCs/>
                <w:sz w:val="17"/>
                <w:szCs w:val="17"/>
              </w:rPr>
            </w:pPr>
            <w:r w:rsidRPr="00873B90">
              <w:rPr>
                <w:rFonts w:hint="eastAsia"/>
                <w:b/>
                <w:bCs/>
                <w:sz w:val="17"/>
                <w:szCs w:val="17"/>
              </w:rPr>
              <w:t>Concept</w:t>
            </w:r>
            <w:r w:rsidRPr="00873B90">
              <w:rPr>
                <w:b/>
                <w:bCs/>
                <w:sz w:val="17"/>
                <w:szCs w:val="17"/>
              </w:rPr>
              <w:t xml:space="preserve"> </w:t>
            </w:r>
            <w:r w:rsidRPr="00873B90">
              <w:rPr>
                <w:rFonts w:hint="eastAsia"/>
                <w:b/>
                <w:bCs/>
                <w:sz w:val="17"/>
                <w:szCs w:val="17"/>
              </w:rPr>
              <w:t>ID</w:t>
            </w:r>
          </w:p>
        </w:tc>
        <w:tc>
          <w:tcPr>
            <w:tcW w:w="1560" w:type="dxa"/>
            <w:shd w:val="clear" w:color="auto" w:fill="D7D2CF"/>
          </w:tcPr>
          <w:p w14:paraId="14FEA4D3" w14:textId="77777777" w:rsidR="00E95B5A" w:rsidRPr="00873B90" w:rsidRDefault="00E95B5A" w:rsidP="009D25D5">
            <w:pPr>
              <w:ind w:rightChars="16" w:right="35"/>
              <w:rPr>
                <w:b/>
                <w:bCs/>
                <w:sz w:val="17"/>
                <w:szCs w:val="17"/>
              </w:rPr>
            </w:pPr>
            <w:r w:rsidRPr="00873B90">
              <w:rPr>
                <w:rFonts w:hint="eastAsia"/>
                <w:b/>
                <w:bCs/>
                <w:sz w:val="17"/>
                <w:szCs w:val="17"/>
              </w:rPr>
              <w:t>Concept</w:t>
            </w:r>
            <w:r w:rsidRPr="00873B90">
              <w:rPr>
                <w:b/>
                <w:bCs/>
                <w:sz w:val="17"/>
                <w:szCs w:val="17"/>
              </w:rPr>
              <w:t xml:space="preserve"> </w:t>
            </w:r>
            <w:r w:rsidRPr="00873B90">
              <w:rPr>
                <w:rFonts w:hint="eastAsia"/>
                <w:b/>
                <w:bCs/>
                <w:sz w:val="17"/>
                <w:szCs w:val="17"/>
              </w:rPr>
              <w:t>Name</w:t>
            </w:r>
          </w:p>
        </w:tc>
        <w:tc>
          <w:tcPr>
            <w:tcW w:w="1134" w:type="dxa"/>
            <w:shd w:val="clear" w:color="auto" w:fill="D7D2CF"/>
          </w:tcPr>
          <w:p w14:paraId="0805F2B8" w14:textId="77777777" w:rsidR="00E95B5A" w:rsidRPr="00873B90" w:rsidRDefault="00E95B5A" w:rsidP="009D25D5">
            <w:pPr>
              <w:jc w:val="center"/>
              <w:rPr>
                <w:b/>
                <w:bCs/>
                <w:sz w:val="17"/>
                <w:szCs w:val="17"/>
              </w:rPr>
            </w:pPr>
            <w:r w:rsidRPr="00873B90">
              <w:rPr>
                <w:rFonts w:hint="eastAsia"/>
                <w:b/>
                <w:bCs/>
                <w:sz w:val="17"/>
                <w:szCs w:val="17"/>
              </w:rPr>
              <w:t>Domain</w:t>
            </w:r>
          </w:p>
        </w:tc>
        <w:tc>
          <w:tcPr>
            <w:tcW w:w="1275" w:type="dxa"/>
            <w:shd w:val="clear" w:color="auto" w:fill="D7D2CF"/>
          </w:tcPr>
          <w:p w14:paraId="673D3BEE" w14:textId="77777777" w:rsidR="00E95B5A" w:rsidRPr="00873B90" w:rsidRDefault="00E95B5A" w:rsidP="009D25D5">
            <w:pPr>
              <w:ind w:rightChars="15" w:right="33"/>
              <w:jc w:val="center"/>
              <w:rPr>
                <w:b/>
                <w:bCs/>
                <w:sz w:val="17"/>
                <w:szCs w:val="17"/>
              </w:rPr>
            </w:pPr>
            <w:r w:rsidRPr="00873B90">
              <w:rPr>
                <w:rFonts w:hint="eastAsia"/>
                <w:b/>
                <w:bCs/>
                <w:sz w:val="17"/>
                <w:szCs w:val="17"/>
              </w:rPr>
              <w:t>Vocabulary</w:t>
            </w:r>
          </w:p>
        </w:tc>
        <w:tc>
          <w:tcPr>
            <w:tcW w:w="993" w:type="dxa"/>
            <w:shd w:val="clear" w:color="auto" w:fill="D7D2CF"/>
          </w:tcPr>
          <w:p w14:paraId="3331176B" w14:textId="77777777" w:rsidR="00E95B5A" w:rsidRPr="00873B90" w:rsidRDefault="00E95B5A" w:rsidP="009D25D5">
            <w:pPr>
              <w:ind w:rightChars="13" w:right="29"/>
              <w:jc w:val="center"/>
              <w:rPr>
                <w:b/>
                <w:bCs/>
                <w:sz w:val="17"/>
                <w:szCs w:val="17"/>
              </w:rPr>
            </w:pPr>
            <w:r w:rsidRPr="00873B90">
              <w:rPr>
                <w:rFonts w:hint="eastAsia"/>
                <w:b/>
                <w:bCs/>
                <w:sz w:val="17"/>
                <w:szCs w:val="17"/>
              </w:rPr>
              <w:t>Excluded</w:t>
            </w:r>
          </w:p>
        </w:tc>
        <w:tc>
          <w:tcPr>
            <w:tcW w:w="1275" w:type="dxa"/>
            <w:shd w:val="clear" w:color="auto" w:fill="D7D2CF"/>
          </w:tcPr>
          <w:p w14:paraId="7D5C244E" w14:textId="77777777" w:rsidR="00E95B5A" w:rsidRPr="00873B90" w:rsidRDefault="00E95B5A" w:rsidP="009D25D5">
            <w:pPr>
              <w:jc w:val="center"/>
              <w:rPr>
                <w:b/>
                <w:bCs/>
                <w:sz w:val="17"/>
                <w:szCs w:val="17"/>
              </w:rPr>
            </w:pPr>
            <w:r w:rsidRPr="00873B90">
              <w:rPr>
                <w:rFonts w:hint="eastAsia"/>
                <w:b/>
                <w:bCs/>
                <w:sz w:val="17"/>
                <w:szCs w:val="17"/>
              </w:rPr>
              <w:t>D</w:t>
            </w:r>
            <w:r w:rsidRPr="00873B90">
              <w:rPr>
                <w:b/>
                <w:bCs/>
                <w:sz w:val="17"/>
                <w:szCs w:val="17"/>
              </w:rPr>
              <w:t>escendants</w:t>
            </w:r>
          </w:p>
        </w:tc>
        <w:tc>
          <w:tcPr>
            <w:tcW w:w="1173" w:type="dxa"/>
            <w:shd w:val="clear" w:color="auto" w:fill="D7D2CF"/>
          </w:tcPr>
          <w:p w14:paraId="52E9CCA1" w14:textId="77777777" w:rsidR="00E95B5A" w:rsidRPr="00873B90" w:rsidRDefault="00E95B5A" w:rsidP="009D25D5">
            <w:pPr>
              <w:jc w:val="center"/>
              <w:rPr>
                <w:b/>
                <w:bCs/>
                <w:sz w:val="17"/>
                <w:szCs w:val="17"/>
              </w:rPr>
            </w:pPr>
            <w:r w:rsidRPr="00873B90">
              <w:rPr>
                <w:rFonts w:hint="eastAsia"/>
                <w:b/>
                <w:bCs/>
                <w:sz w:val="17"/>
                <w:szCs w:val="17"/>
              </w:rPr>
              <w:t>M</w:t>
            </w:r>
            <w:r w:rsidRPr="00873B90">
              <w:rPr>
                <w:b/>
                <w:bCs/>
                <w:sz w:val="17"/>
                <w:szCs w:val="17"/>
              </w:rPr>
              <w:t>apped</w:t>
            </w:r>
          </w:p>
        </w:tc>
      </w:tr>
      <w:tr w:rsidR="007C6C33" w:rsidRPr="006B48F6" w14:paraId="3CF035B7" w14:textId="77777777" w:rsidTr="003A6DBE">
        <w:trPr>
          <w:trHeight w:val="20"/>
          <w:jc w:val="center"/>
        </w:trPr>
        <w:tc>
          <w:tcPr>
            <w:tcW w:w="1129" w:type="dxa"/>
            <w:vAlign w:val="center"/>
          </w:tcPr>
          <w:p w14:paraId="60274B49" w14:textId="5EA36F1D" w:rsidR="007C6C33" w:rsidRPr="006B48F6" w:rsidRDefault="007C6C33" w:rsidP="003A6DBE">
            <w:pPr>
              <w:jc w:val="both"/>
              <w:rPr>
                <w:sz w:val="17"/>
                <w:szCs w:val="17"/>
              </w:rPr>
            </w:pPr>
            <w:r>
              <w:rPr>
                <w:rFonts w:hint="eastAsia"/>
                <w:sz w:val="17"/>
                <w:szCs w:val="17"/>
              </w:rPr>
              <w:t>4</w:t>
            </w:r>
            <w:r>
              <w:rPr>
                <w:sz w:val="17"/>
                <w:szCs w:val="17"/>
              </w:rPr>
              <w:t>112986</w:t>
            </w:r>
          </w:p>
        </w:tc>
        <w:tc>
          <w:tcPr>
            <w:tcW w:w="1560" w:type="dxa"/>
            <w:vAlign w:val="center"/>
          </w:tcPr>
          <w:p w14:paraId="5E80223C" w14:textId="44DA8D93" w:rsidR="007C6C33" w:rsidRPr="006B48F6" w:rsidRDefault="007C6C33" w:rsidP="000C03D8">
            <w:pPr>
              <w:rPr>
                <w:sz w:val="17"/>
                <w:szCs w:val="17"/>
              </w:rPr>
            </w:pPr>
            <w:r>
              <w:rPr>
                <w:rFonts w:hint="eastAsia"/>
                <w:sz w:val="17"/>
                <w:szCs w:val="17"/>
              </w:rPr>
              <w:t>T</w:t>
            </w:r>
            <w:r>
              <w:rPr>
                <w:sz w:val="17"/>
                <w:szCs w:val="17"/>
              </w:rPr>
              <w:t>hyroid follicular adenoma</w:t>
            </w:r>
          </w:p>
        </w:tc>
        <w:tc>
          <w:tcPr>
            <w:tcW w:w="1134" w:type="dxa"/>
            <w:vAlign w:val="center"/>
          </w:tcPr>
          <w:p w14:paraId="74AE3528" w14:textId="7B629B6F" w:rsidR="007C6C33" w:rsidRPr="006B48F6" w:rsidRDefault="007C6C33"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5A3A25CF" w14:textId="094CE096" w:rsidR="007C6C33" w:rsidRPr="006B48F6" w:rsidRDefault="007C6C33" w:rsidP="003A6DBE">
            <w:pPr>
              <w:ind w:rightChars="14" w:right="31"/>
              <w:jc w:val="both"/>
              <w:rPr>
                <w:sz w:val="17"/>
                <w:szCs w:val="17"/>
              </w:rPr>
            </w:pPr>
            <w:r>
              <w:rPr>
                <w:sz w:val="17"/>
                <w:szCs w:val="17"/>
              </w:rPr>
              <w:t>SNOMED</w:t>
            </w:r>
          </w:p>
        </w:tc>
        <w:tc>
          <w:tcPr>
            <w:tcW w:w="993" w:type="dxa"/>
            <w:vAlign w:val="center"/>
          </w:tcPr>
          <w:p w14:paraId="03C94DCB" w14:textId="116226CB" w:rsidR="007C6C33" w:rsidRPr="006B48F6" w:rsidRDefault="007C6C33" w:rsidP="003A6DBE">
            <w:pPr>
              <w:ind w:rightChars="14" w:right="31"/>
              <w:jc w:val="both"/>
              <w:rPr>
                <w:sz w:val="17"/>
                <w:szCs w:val="17"/>
              </w:rPr>
            </w:pPr>
            <w:r>
              <w:rPr>
                <w:rFonts w:hint="eastAsia"/>
                <w:sz w:val="17"/>
                <w:szCs w:val="17"/>
              </w:rPr>
              <w:t>N</w:t>
            </w:r>
            <w:r>
              <w:rPr>
                <w:sz w:val="17"/>
                <w:szCs w:val="17"/>
              </w:rPr>
              <w:t>O</w:t>
            </w:r>
          </w:p>
        </w:tc>
        <w:tc>
          <w:tcPr>
            <w:tcW w:w="1275" w:type="dxa"/>
            <w:vAlign w:val="center"/>
          </w:tcPr>
          <w:p w14:paraId="5CBA252F" w14:textId="7D76E188" w:rsidR="007C6C33" w:rsidRPr="006B48F6" w:rsidRDefault="007C6C33" w:rsidP="003A6DBE">
            <w:pPr>
              <w:ind w:rightChars="-47" w:right="-103"/>
              <w:jc w:val="both"/>
              <w:rPr>
                <w:sz w:val="17"/>
                <w:szCs w:val="17"/>
              </w:rPr>
            </w:pPr>
            <w:r>
              <w:rPr>
                <w:rFonts w:hint="eastAsia"/>
                <w:sz w:val="17"/>
                <w:szCs w:val="17"/>
              </w:rPr>
              <w:t>N</w:t>
            </w:r>
            <w:r>
              <w:rPr>
                <w:sz w:val="17"/>
                <w:szCs w:val="17"/>
              </w:rPr>
              <w:t>O</w:t>
            </w:r>
          </w:p>
        </w:tc>
        <w:tc>
          <w:tcPr>
            <w:tcW w:w="1173" w:type="dxa"/>
            <w:vAlign w:val="center"/>
          </w:tcPr>
          <w:p w14:paraId="6C315E01" w14:textId="54B7098E" w:rsidR="007C6C33" w:rsidRPr="006B48F6" w:rsidRDefault="007C6C33" w:rsidP="003A6DBE">
            <w:pPr>
              <w:ind w:rightChars="30" w:right="66"/>
              <w:jc w:val="both"/>
              <w:rPr>
                <w:sz w:val="17"/>
                <w:szCs w:val="17"/>
              </w:rPr>
            </w:pPr>
            <w:r>
              <w:rPr>
                <w:sz w:val="17"/>
                <w:szCs w:val="17"/>
              </w:rPr>
              <w:t>NO</w:t>
            </w:r>
          </w:p>
        </w:tc>
      </w:tr>
      <w:tr w:rsidR="00A06852" w:rsidRPr="006B48F6" w14:paraId="3E9FD520" w14:textId="77777777" w:rsidTr="003A6DBE">
        <w:trPr>
          <w:trHeight w:val="20"/>
          <w:jc w:val="center"/>
        </w:trPr>
        <w:tc>
          <w:tcPr>
            <w:tcW w:w="1129" w:type="dxa"/>
            <w:vAlign w:val="center"/>
          </w:tcPr>
          <w:p w14:paraId="66496FF1" w14:textId="1579E30B" w:rsidR="00A06852" w:rsidRPr="006B48F6" w:rsidRDefault="00A06852" w:rsidP="003A6DBE">
            <w:pPr>
              <w:jc w:val="both"/>
              <w:rPr>
                <w:sz w:val="17"/>
                <w:szCs w:val="17"/>
              </w:rPr>
            </w:pPr>
            <w:r>
              <w:rPr>
                <w:rFonts w:hint="eastAsia"/>
                <w:sz w:val="17"/>
                <w:szCs w:val="17"/>
              </w:rPr>
              <w:t>4</w:t>
            </w:r>
            <w:r>
              <w:rPr>
                <w:sz w:val="17"/>
                <w:szCs w:val="17"/>
              </w:rPr>
              <w:t>315809</w:t>
            </w:r>
          </w:p>
        </w:tc>
        <w:tc>
          <w:tcPr>
            <w:tcW w:w="1560" w:type="dxa"/>
            <w:vAlign w:val="center"/>
          </w:tcPr>
          <w:p w14:paraId="2A584ED0" w14:textId="06577411" w:rsidR="00A06852" w:rsidRPr="006B48F6" w:rsidRDefault="00A06852" w:rsidP="000C03D8">
            <w:pPr>
              <w:rPr>
                <w:sz w:val="17"/>
                <w:szCs w:val="17"/>
              </w:rPr>
            </w:pPr>
            <w:r>
              <w:rPr>
                <w:rFonts w:hint="eastAsia"/>
                <w:sz w:val="17"/>
                <w:szCs w:val="17"/>
              </w:rPr>
              <w:t>S</w:t>
            </w:r>
            <w:r>
              <w:rPr>
                <w:sz w:val="17"/>
                <w:szCs w:val="17"/>
              </w:rPr>
              <w:t>econdary Malignant neoplasm of thyroid gland</w:t>
            </w:r>
          </w:p>
        </w:tc>
        <w:tc>
          <w:tcPr>
            <w:tcW w:w="1134" w:type="dxa"/>
            <w:vAlign w:val="center"/>
          </w:tcPr>
          <w:p w14:paraId="18D4485F" w14:textId="1E40325B" w:rsidR="00A06852" w:rsidRPr="006B48F6" w:rsidRDefault="00A0685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22E930F1" w14:textId="1FD891FF" w:rsidR="00A06852" w:rsidRPr="006B48F6" w:rsidRDefault="00A06852" w:rsidP="003A6DBE">
            <w:pPr>
              <w:ind w:rightChars="15" w:right="33"/>
              <w:jc w:val="both"/>
              <w:rPr>
                <w:sz w:val="17"/>
                <w:szCs w:val="17"/>
              </w:rPr>
            </w:pPr>
            <w:r>
              <w:rPr>
                <w:sz w:val="17"/>
                <w:szCs w:val="17"/>
              </w:rPr>
              <w:t>SNOMED</w:t>
            </w:r>
          </w:p>
        </w:tc>
        <w:tc>
          <w:tcPr>
            <w:tcW w:w="993" w:type="dxa"/>
            <w:vAlign w:val="center"/>
          </w:tcPr>
          <w:p w14:paraId="67074B84" w14:textId="52659B4F"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1DE8E91D" w14:textId="1F03FDF8"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0B43AF11" w14:textId="7732C584" w:rsidR="00A06852" w:rsidRPr="006B48F6" w:rsidRDefault="00A06852" w:rsidP="003A6DBE">
            <w:pPr>
              <w:ind w:rightChars="15" w:right="33"/>
              <w:jc w:val="both"/>
              <w:rPr>
                <w:sz w:val="17"/>
                <w:szCs w:val="17"/>
              </w:rPr>
            </w:pPr>
            <w:r>
              <w:rPr>
                <w:sz w:val="17"/>
                <w:szCs w:val="17"/>
              </w:rPr>
              <w:t>NO</w:t>
            </w:r>
          </w:p>
        </w:tc>
      </w:tr>
      <w:tr w:rsidR="00A06852" w:rsidRPr="006B48F6" w14:paraId="4353C6C8" w14:textId="77777777" w:rsidTr="003A6DBE">
        <w:trPr>
          <w:trHeight w:val="20"/>
          <w:jc w:val="center"/>
        </w:trPr>
        <w:tc>
          <w:tcPr>
            <w:tcW w:w="1129" w:type="dxa"/>
            <w:vAlign w:val="center"/>
          </w:tcPr>
          <w:p w14:paraId="14BFFE13" w14:textId="41DD091D" w:rsidR="00A06852" w:rsidRPr="006B48F6" w:rsidRDefault="00A06852" w:rsidP="003A6DBE">
            <w:pPr>
              <w:jc w:val="both"/>
              <w:rPr>
                <w:sz w:val="17"/>
                <w:szCs w:val="17"/>
              </w:rPr>
            </w:pPr>
            <w:r>
              <w:rPr>
                <w:rFonts w:hint="eastAsia"/>
                <w:sz w:val="17"/>
                <w:szCs w:val="17"/>
              </w:rPr>
              <w:t>3</w:t>
            </w:r>
            <w:r>
              <w:rPr>
                <w:sz w:val="17"/>
                <w:szCs w:val="17"/>
              </w:rPr>
              <w:t>7110333</w:t>
            </w:r>
          </w:p>
        </w:tc>
        <w:tc>
          <w:tcPr>
            <w:tcW w:w="1560" w:type="dxa"/>
            <w:vAlign w:val="center"/>
          </w:tcPr>
          <w:p w14:paraId="2482E364" w14:textId="7B6F1878" w:rsidR="00A06852" w:rsidRPr="006B48F6" w:rsidRDefault="00A06852" w:rsidP="000C03D8">
            <w:pPr>
              <w:rPr>
                <w:bCs/>
                <w:sz w:val="17"/>
                <w:szCs w:val="17"/>
              </w:rPr>
            </w:pPr>
            <w:r>
              <w:rPr>
                <w:rFonts w:hint="eastAsia"/>
                <w:bCs/>
                <w:sz w:val="17"/>
                <w:szCs w:val="17"/>
              </w:rPr>
              <w:t>P</w:t>
            </w:r>
            <w:r>
              <w:rPr>
                <w:bCs/>
                <w:sz w:val="17"/>
                <w:szCs w:val="17"/>
              </w:rPr>
              <w:t>rimary undifferentiated carcinoma of thyroid gland</w:t>
            </w:r>
          </w:p>
        </w:tc>
        <w:tc>
          <w:tcPr>
            <w:tcW w:w="1134" w:type="dxa"/>
            <w:vAlign w:val="center"/>
          </w:tcPr>
          <w:p w14:paraId="4C5A278D" w14:textId="13D84BE7" w:rsidR="00A06852" w:rsidRPr="00E438D0" w:rsidRDefault="00A0685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39AC3D37" w14:textId="6BE49231" w:rsidR="00A06852" w:rsidRPr="00E438D0" w:rsidRDefault="00A06852" w:rsidP="003A6DBE">
            <w:pPr>
              <w:ind w:rightChars="15" w:right="33"/>
              <w:jc w:val="both"/>
              <w:rPr>
                <w:sz w:val="17"/>
                <w:szCs w:val="17"/>
              </w:rPr>
            </w:pPr>
            <w:r>
              <w:rPr>
                <w:sz w:val="17"/>
                <w:szCs w:val="17"/>
              </w:rPr>
              <w:t>SNOMED</w:t>
            </w:r>
          </w:p>
        </w:tc>
        <w:tc>
          <w:tcPr>
            <w:tcW w:w="993" w:type="dxa"/>
            <w:vAlign w:val="center"/>
          </w:tcPr>
          <w:p w14:paraId="1FB53D86" w14:textId="3AC94143" w:rsidR="00A06852" w:rsidRPr="00E438D0"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07060FA8" w14:textId="55D96AB3" w:rsidR="00A06852" w:rsidRPr="00E438D0" w:rsidRDefault="00A0685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0E934892" w14:textId="10DF3A2F" w:rsidR="00A06852" w:rsidRPr="00E438D0" w:rsidRDefault="00A06852" w:rsidP="003A6DBE">
            <w:pPr>
              <w:ind w:rightChars="15" w:right="33"/>
              <w:jc w:val="both"/>
              <w:rPr>
                <w:sz w:val="17"/>
                <w:szCs w:val="17"/>
              </w:rPr>
            </w:pPr>
            <w:r>
              <w:rPr>
                <w:sz w:val="17"/>
                <w:szCs w:val="17"/>
              </w:rPr>
              <w:t>NO</w:t>
            </w:r>
          </w:p>
        </w:tc>
      </w:tr>
      <w:tr w:rsidR="00A06852" w:rsidRPr="006B48F6" w14:paraId="50E6E4AA" w14:textId="77777777" w:rsidTr="003A6DBE">
        <w:trPr>
          <w:trHeight w:val="20"/>
          <w:jc w:val="center"/>
        </w:trPr>
        <w:tc>
          <w:tcPr>
            <w:tcW w:w="1129" w:type="dxa"/>
            <w:vAlign w:val="center"/>
          </w:tcPr>
          <w:p w14:paraId="7FFDB3E7" w14:textId="3D755015" w:rsidR="00A06852" w:rsidRPr="006B48F6" w:rsidRDefault="00A06852" w:rsidP="003A6DBE">
            <w:pPr>
              <w:jc w:val="both"/>
              <w:rPr>
                <w:sz w:val="17"/>
                <w:szCs w:val="17"/>
              </w:rPr>
            </w:pPr>
            <w:r>
              <w:rPr>
                <w:rFonts w:hint="eastAsia"/>
                <w:sz w:val="17"/>
                <w:szCs w:val="17"/>
              </w:rPr>
              <w:t>4</w:t>
            </w:r>
            <w:r>
              <w:rPr>
                <w:sz w:val="17"/>
                <w:szCs w:val="17"/>
              </w:rPr>
              <w:t>116228</w:t>
            </w:r>
          </w:p>
        </w:tc>
        <w:tc>
          <w:tcPr>
            <w:tcW w:w="1560" w:type="dxa"/>
            <w:vAlign w:val="center"/>
          </w:tcPr>
          <w:p w14:paraId="072353C3" w14:textId="4C8B1C60" w:rsidR="00A06852" w:rsidRPr="006B48F6" w:rsidRDefault="00A06852" w:rsidP="000C03D8">
            <w:pPr>
              <w:rPr>
                <w:sz w:val="17"/>
                <w:szCs w:val="17"/>
              </w:rPr>
            </w:pPr>
            <w:r>
              <w:rPr>
                <w:sz w:val="17"/>
                <w:szCs w:val="17"/>
              </w:rPr>
              <w:t>Papillary thyroid carcinoma</w:t>
            </w:r>
          </w:p>
        </w:tc>
        <w:tc>
          <w:tcPr>
            <w:tcW w:w="1134" w:type="dxa"/>
            <w:vAlign w:val="center"/>
          </w:tcPr>
          <w:p w14:paraId="71510D2B" w14:textId="33527FEF" w:rsidR="00A06852" w:rsidRPr="006B48F6" w:rsidRDefault="00A0685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4D7326B4" w14:textId="7F02CC9C" w:rsidR="00A06852" w:rsidRPr="006B48F6" w:rsidRDefault="00A06852" w:rsidP="003A6DBE">
            <w:pPr>
              <w:ind w:rightChars="15" w:right="33"/>
              <w:jc w:val="both"/>
              <w:rPr>
                <w:sz w:val="17"/>
                <w:szCs w:val="17"/>
              </w:rPr>
            </w:pPr>
            <w:r>
              <w:rPr>
                <w:sz w:val="17"/>
                <w:szCs w:val="17"/>
              </w:rPr>
              <w:t>SNOMED</w:t>
            </w:r>
          </w:p>
        </w:tc>
        <w:tc>
          <w:tcPr>
            <w:tcW w:w="993" w:type="dxa"/>
            <w:vAlign w:val="center"/>
          </w:tcPr>
          <w:p w14:paraId="55A09970" w14:textId="2970863E"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0D2B338F" w14:textId="5CDABEE1"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4D65AE92" w14:textId="4ED9AD15" w:rsidR="00A06852" w:rsidRPr="006B48F6" w:rsidRDefault="00A06852" w:rsidP="003A6DBE">
            <w:pPr>
              <w:ind w:rightChars="15" w:right="33"/>
              <w:jc w:val="both"/>
              <w:rPr>
                <w:sz w:val="17"/>
                <w:szCs w:val="17"/>
              </w:rPr>
            </w:pPr>
            <w:r>
              <w:rPr>
                <w:sz w:val="17"/>
                <w:szCs w:val="17"/>
              </w:rPr>
              <w:t>NO</w:t>
            </w:r>
          </w:p>
        </w:tc>
      </w:tr>
      <w:tr w:rsidR="00A06852" w:rsidRPr="006B48F6" w14:paraId="2498C8E2" w14:textId="77777777" w:rsidTr="003A6DBE">
        <w:trPr>
          <w:trHeight w:val="20"/>
          <w:jc w:val="center"/>
        </w:trPr>
        <w:tc>
          <w:tcPr>
            <w:tcW w:w="1129" w:type="dxa"/>
            <w:vAlign w:val="center"/>
          </w:tcPr>
          <w:p w14:paraId="44DF2E7E" w14:textId="525418EB" w:rsidR="00A06852" w:rsidRPr="006B48F6" w:rsidRDefault="00BA4808" w:rsidP="003A6DBE">
            <w:pPr>
              <w:ind w:left="138" w:hangingChars="81" w:hanging="138"/>
              <w:jc w:val="both"/>
              <w:rPr>
                <w:sz w:val="17"/>
                <w:szCs w:val="17"/>
              </w:rPr>
            </w:pPr>
            <w:r>
              <w:rPr>
                <w:sz w:val="17"/>
                <w:szCs w:val="17"/>
              </w:rPr>
              <w:t>4131909</w:t>
            </w:r>
          </w:p>
        </w:tc>
        <w:tc>
          <w:tcPr>
            <w:tcW w:w="1560" w:type="dxa"/>
            <w:vAlign w:val="center"/>
          </w:tcPr>
          <w:p w14:paraId="41075E5B" w14:textId="4D7D727E" w:rsidR="00A06852" w:rsidRPr="006B48F6" w:rsidRDefault="00BA4808" w:rsidP="000C03D8">
            <w:pPr>
              <w:ind w:left="138" w:hangingChars="81" w:hanging="138"/>
              <w:rPr>
                <w:sz w:val="17"/>
                <w:szCs w:val="17"/>
              </w:rPr>
            </w:pPr>
            <w:r>
              <w:rPr>
                <w:rFonts w:hint="eastAsia"/>
                <w:sz w:val="17"/>
                <w:szCs w:val="17"/>
              </w:rPr>
              <w:t>N</w:t>
            </w:r>
            <w:r>
              <w:rPr>
                <w:sz w:val="17"/>
                <w:szCs w:val="17"/>
              </w:rPr>
              <w:t>eoplasm of thyroid gland</w:t>
            </w:r>
          </w:p>
        </w:tc>
        <w:tc>
          <w:tcPr>
            <w:tcW w:w="1134" w:type="dxa"/>
            <w:vAlign w:val="center"/>
          </w:tcPr>
          <w:p w14:paraId="52BBA6F1" w14:textId="0371D6CE" w:rsidR="00A06852" w:rsidRPr="006B48F6" w:rsidRDefault="00A0685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04005C3F" w14:textId="414A5DA6" w:rsidR="00A06852" w:rsidRPr="006B48F6" w:rsidRDefault="00A06852" w:rsidP="003A6DBE">
            <w:pPr>
              <w:ind w:rightChars="15" w:right="33"/>
              <w:jc w:val="both"/>
              <w:rPr>
                <w:sz w:val="17"/>
                <w:szCs w:val="17"/>
              </w:rPr>
            </w:pPr>
            <w:r>
              <w:rPr>
                <w:sz w:val="17"/>
                <w:szCs w:val="17"/>
              </w:rPr>
              <w:t>SNOMED</w:t>
            </w:r>
          </w:p>
        </w:tc>
        <w:tc>
          <w:tcPr>
            <w:tcW w:w="993" w:type="dxa"/>
            <w:vAlign w:val="center"/>
          </w:tcPr>
          <w:p w14:paraId="1CDF978F" w14:textId="5CF787B7"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48C6050B" w14:textId="1F1E4C3A"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6FBC4465" w14:textId="685F1141" w:rsidR="00A06852" w:rsidRPr="006B48F6" w:rsidRDefault="00A06852" w:rsidP="003A6DBE">
            <w:pPr>
              <w:ind w:rightChars="15" w:right="33"/>
              <w:jc w:val="both"/>
              <w:rPr>
                <w:sz w:val="17"/>
                <w:szCs w:val="17"/>
              </w:rPr>
            </w:pPr>
            <w:r>
              <w:rPr>
                <w:sz w:val="17"/>
                <w:szCs w:val="17"/>
              </w:rPr>
              <w:t>NO</w:t>
            </w:r>
          </w:p>
        </w:tc>
      </w:tr>
      <w:tr w:rsidR="00A06852" w:rsidRPr="006B48F6" w14:paraId="7A82B023" w14:textId="77777777" w:rsidTr="003A6DBE">
        <w:trPr>
          <w:trHeight w:val="20"/>
          <w:jc w:val="center"/>
        </w:trPr>
        <w:tc>
          <w:tcPr>
            <w:tcW w:w="1129" w:type="dxa"/>
            <w:vAlign w:val="center"/>
          </w:tcPr>
          <w:p w14:paraId="145F590D" w14:textId="4D91B15C" w:rsidR="00A06852" w:rsidRPr="006B48F6" w:rsidRDefault="00BA4808" w:rsidP="003A6DBE">
            <w:pPr>
              <w:jc w:val="both"/>
              <w:rPr>
                <w:sz w:val="17"/>
                <w:szCs w:val="17"/>
              </w:rPr>
            </w:pPr>
            <w:r>
              <w:rPr>
                <w:rFonts w:hint="eastAsia"/>
                <w:sz w:val="17"/>
                <w:szCs w:val="17"/>
              </w:rPr>
              <w:t>4</w:t>
            </w:r>
            <w:r>
              <w:rPr>
                <w:sz w:val="17"/>
                <w:szCs w:val="17"/>
              </w:rPr>
              <w:t>4500451</w:t>
            </w:r>
          </w:p>
        </w:tc>
        <w:tc>
          <w:tcPr>
            <w:tcW w:w="1560" w:type="dxa"/>
            <w:vAlign w:val="center"/>
          </w:tcPr>
          <w:p w14:paraId="28E7FE1F" w14:textId="0B8D934E" w:rsidR="00A06852" w:rsidRPr="006B48F6" w:rsidRDefault="00BA4808" w:rsidP="000C03D8">
            <w:pPr>
              <w:rPr>
                <w:sz w:val="17"/>
                <w:szCs w:val="17"/>
              </w:rPr>
            </w:pPr>
            <w:r>
              <w:rPr>
                <w:rFonts w:hint="eastAsia"/>
                <w:sz w:val="17"/>
                <w:szCs w:val="17"/>
              </w:rPr>
              <w:t>M</w:t>
            </w:r>
            <w:r>
              <w:rPr>
                <w:sz w:val="17"/>
                <w:szCs w:val="17"/>
              </w:rPr>
              <w:t xml:space="preserve">ixed medullary-papillary </w:t>
            </w:r>
            <w:r>
              <w:rPr>
                <w:sz w:val="17"/>
                <w:szCs w:val="17"/>
              </w:rPr>
              <w:lastRenderedPageBreak/>
              <w:t>carcinoma of thyroid gland</w:t>
            </w:r>
          </w:p>
        </w:tc>
        <w:tc>
          <w:tcPr>
            <w:tcW w:w="1134" w:type="dxa"/>
            <w:vAlign w:val="center"/>
          </w:tcPr>
          <w:p w14:paraId="670CC027" w14:textId="55E1F779" w:rsidR="00A06852" w:rsidRPr="006B48F6" w:rsidRDefault="00A06852" w:rsidP="003A6DBE">
            <w:pPr>
              <w:ind w:rightChars="15" w:right="33"/>
              <w:jc w:val="both"/>
              <w:rPr>
                <w:sz w:val="17"/>
                <w:szCs w:val="17"/>
              </w:rPr>
            </w:pPr>
            <w:r>
              <w:rPr>
                <w:rFonts w:hint="eastAsia"/>
                <w:sz w:val="17"/>
                <w:szCs w:val="17"/>
              </w:rPr>
              <w:lastRenderedPageBreak/>
              <w:t>C</w:t>
            </w:r>
            <w:r>
              <w:rPr>
                <w:sz w:val="17"/>
                <w:szCs w:val="17"/>
              </w:rPr>
              <w:t>ondition</w:t>
            </w:r>
          </w:p>
        </w:tc>
        <w:tc>
          <w:tcPr>
            <w:tcW w:w="1275" w:type="dxa"/>
            <w:vAlign w:val="center"/>
          </w:tcPr>
          <w:p w14:paraId="6F3490A6" w14:textId="58DFADA7" w:rsidR="00A06852" w:rsidRPr="006B48F6" w:rsidRDefault="00A06852" w:rsidP="003A6DBE">
            <w:pPr>
              <w:ind w:rightChars="15" w:right="33"/>
              <w:jc w:val="both"/>
              <w:rPr>
                <w:sz w:val="17"/>
                <w:szCs w:val="17"/>
              </w:rPr>
            </w:pPr>
            <w:r>
              <w:rPr>
                <w:sz w:val="17"/>
                <w:szCs w:val="17"/>
              </w:rPr>
              <w:t>SNOMED</w:t>
            </w:r>
          </w:p>
        </w:tc>
        <w:tc>
          <w:tcPr>
            <w:tcW w:w="993" w:type="dxa"/>
            <w:vAlign w:val="center"/>
          </w:tcPr>
          <w:p w14:paraId="4E9E3381" w14:textId="1815D190"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262AB7CD" w14:textId="18153863"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4FDA0871" w14:textId="0120F4DA" w:rsidR="00A06852" w:rsidRPr="006B48F6" w:rsidRDefault="00A06852" w:rsidP="003A6DBE">
            <w:pPr>
              <w:ind w:rightChars="15" w:right="33"/>
              <w:jc w:val="both"/>
              <w:rPr>
                <w:sz w:val="17"/>
                <w:szCs w:val="17"/>
              </w:rPr>
            </w:pPr>
            <w:r>
              <w:rPr>
                <w:sz w:val="17"/>
                <w:szCs w:val="17"/>
              </w:rPr>
              <w:t>NO</w:t>
            </w:r>
          </w:p>
        </w:tc>
      </w:tr>
      <w:tr w:rsidR="00A06852" w:rsidRPr="006B48F6" w14:paraId="5A01B01E" w14:textId="77777777" w:rsidTr="003A6DBE">
        <w:trPr>
          <w:trHeight w:val="20"/>
          <w:jc w:val="center"/>
        </w:trPr>
        <w:tc>
          <w:tcPr>
            <w:tcW w:w="1129" w:type="dxa"/>
            <w:vAlign w:val="center"/>
          </w:tcPr>
          <w:p w14:paraId="02AC2DCC" w14:textId="7219C00D" w:rsidR="00A06852" w:rsidRPr="006B48F6" w:rsidRDefault="00DD00D9" w:rsidP="003A6DBE">
            <w:pPr>
              <w:jc w:val="both"/>
              <w:rPr>
                <w:sz w:val="17"/>
                <w:szCs w:val="17"/>
              </w:rPr>
            </w:pPr>
            <w:r>
              <w:rPr>
                <w:rFonts w:hint="eastAsia"/>
                <w:sz w:val="17"/>
                <w:szCs w:val="17"/>
              </w:rPr>
              <w:t>3</w:t>
            </w:r>
            <w:r>
              <w:rPr>
                <w:sz w:val="17"/>
                <w:szCs w:val="17"/>
              </w:rPr>
              <w:t>6561819</w:t>
            </w:r>
          </w:p>
        </w:tc>
        <w:tc>
          <w:tcPr>
            <w:tcW w:w="1560" w:type="dxa"/>
            <w:vAlign w:val="center"/>
          </w:tcPr>
          <w:p w14:paraId="2265A0FC" w14:textId="4BF2C6B0" w:rsidR="00A06852" w:rsidRPr="006B48F6" w:rsidRDefault="00DD00D9" w:rsidP="000C03D8">
            <w:pPr>
              <w:rPr>
                <w:sz w:val="17"/>
                <w:szCs w:val="17"/>
              </w:rPr>
            </w:pPr>
            <w:r>
              <w:rPr>
                <w:rFonts w:hint="eastAsia"/>
                <w:sz w:val="17"/>
                <w:szCs w:val="17"/>
              </w:rPr>
              <w:t>M</w:t>
            </w:r>
            <w:r>
              <w:rPr>
                <w:sz w:val="17"/>
                <w:szCs w:val="17"/>
              </w:rPr>
              <w:t>ixed medullary-follicular carcinoma of thyroid gland</w:t>
            </w:r>
          </w:p>
        </w:tc>
        <w:tc>
          <w:tcPr>
            <w:tcW w:w="1134" w:type="dxa"/>
            <w:vAlign w:val="center"/>
          </w:tcPr>
          <w:p w14:paraId="2FDDAE07" w14:textId="6D59604B" w:rsidR="00A06852" w:rsidRPr="006B48F6" w:rsidRDefault="00A0685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666A2226" w14:textId="18D01C41" w:rsidR="00A06852" w:rsidRPr="006B48F6" w:rsidRDefault="00A06852" w:rsidP="003A6DBE">
            <w:pPr>
              <w:ind w:rightChars="15" w:right="33"/>
              <w:jc w:val="both"/>
              <w:rPr>
                <w:sz w:val="17"/>
                <w:szCs w:val="17"/>
              </w:rPr>
            </w:pPr>
            <w:r>
              <w:rPr>
                <w:sz w:val="17"/>
                <w:szCs w:val="17"/>
              </w:rPr>
              <w:t>SNOMED</w:t>
            </w:r>
          </w:p>
        </w:tc>
        <w:tc>
          <w:tcPr>
            <w:tcW w:w="993" w:type="dxa"/>
            <w:vAlign w:val="center"/>
          </w:tcPr>
          <w:p w14:paraId="10AD0352" w14:textId="02D89899"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58650966" w14:textId="4A62D4C9"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37267921" w14:textId="4C8A0D7F" w:rsidR="00A06852" w:rsidRPr="006B48F6" w:rsidRDefault="00A06852" w:rsidP="003A6DBE">
            <w:pPr>
              <w:ind w:rightChars="15" w:right="33"/>
              <w:jc w:val="both"/>
              <w:rPr>
                <w:sz w:val="17"/>
                <w:szCs w:val="17"/>
              </w:rPr>
            </w:pPr>
            <w:r>
              <w:rPr>
                <w:sz w:val="17"/>
                <w:szCs w:val="17"/>
              </w:rPr>
              <w:t>NO</w:t>
            </w:r>
          </w:p>
        </w:tc>
      </w:tr>
      <w:tr w:rsidR="00924DFB" w:rsidRPr="006B48F6" w14:paraId="7BCFE371" w14:textId="77777777" w:rsidTr="003A6DBE">
        <w:trPr>
          <w:trHeight w:val="20"/>
          <w:jc w:val="center"/>
        </w:trPr>
        <w:tc>
          <w:tcPr>
            <w:tcW w:w="1129" w:type="dxa"/>
            <w:vAlign w:val="center"/>
          </w:tcPr>
          <w:p w14:paraId="1CC2711D" w14:textId="197B020E" w:rsidR="00924DFB" w:rsidRDefault="00924DFB" w:rsidP="003A6DBE">
            <w:pPr>
              <w:jc w:val="both"/>
              <w:rPr>
                <w:sz w:val="17"/>
                <w:szCs w:val="17"/>
              </w:rPr>
            </w:pPr>
            <w:r>
              <w:rPr>
                <w:rFonts w:hint="eastAsia"/>
                <w:sz w:val="17"/>
                <w:szCs w:val="17"/>
              </w:rPr>
              <w:t>4</w:t>
            </w:r>
            <w:r>
              <w:rPr>
                <w:sz w:val="17"/>
                <w:szCs w:val="17"/>
              </w:rPr>
              <w:t>116229</w:t>
            </w:r>
          </w:p>
        </w:tc>
        <w:tc>
          <w:tcPr>
            <w:tcW w:w="1560" w:type="dxa"/>
            <w:vAlign w:val="center"/>
          </w:tcPr>
          <w:p w14:paraId="6A7A2D3D" w14:textId="08187586" w:rsidR="00924DFB" w:rsidRDefault="00924DFB" w:rsidP="000C03D8">
            <w:pPr>
              <w:rPr>
                <w:sz w:val="17"/>
                <w:szCs w:val="17"/>
              </w:rPr>
            </w:pPr>
            <w:r>
              <w:rPr>
                <w:rFonts w:hint="eastAsia"/>
                <w:sz w:val="17"/>
                <w:szCs w:val="17"/>
              </w:rPr>
              <w:t>M</w:t>
            </w:r>
            <w:r>
              <w:rPr>
                <w:sz w:val="17"/>
                <w:szCs w:val="17"/>
              </w:rPr>
              <w:t>ixed follicular and papillary thyroid carcinoma</w:t>
            </w:r>
          </w:p>
        </w:tc>
        <w:tc>
          <w:tcPr>
            <w:tcW w:w="1134" w:type="dxa"/>
            <w:vAlign w:val="center"/>
          </w:tcPr>
          <w:p w14:paraId="6C2676D7" w14:textId="28B2E919" w:rsidR="00924DFB" w:rsidRDefault="00924DFB"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1AAA15B6" w14:textId="72A5244B" w:rsidR="00924DFB" w:rsidRDefault="00924DFB" w:rsidP="003A6DBE">
            <w:pPr>
              <w:ind w:rightChars="15" w:right="33"/>
              <w:jc w:val="both"/>
              <w:rPr>
                <w:sz w:val="17"/>
                <w:szCs w:val="17"/>
              </w:rPr>
            </w:pPr>
            <w:r>
              <w:rPr>
                <w:sz w:val="17"/>
                <w:szCs w:val="17"/>
              </w:rPr>
              <w:t>SNOMED</w:t>
            </w:r>
          </w:p>
        </w:tc>
        <w:tc>
          <w:tcPr>
            <w:tcW w:w="993" w:type="dxa"/>
            <w:vAlign w:val="center"/>
          </w:tcPr>
          <w:p w14:paraId="0A0FA77C" w14:textId="446E44A3" w:rsidR="00924DFB" w:rsidRDefault="00924DFB"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1598F4A6" w14:textId="554BF090" w:rsidR="00924DFB" w:rsidRDefault="00924DFB"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27EE4B6A" w14:textId="5D58ABDD" w:rsidR="00924DFB" w:rsidRDefault="00924DFB" w:rsidP="003A6DBE">
            <w:pPr>
              <w:ind w:rightChars="15" w:right="33"/>
              <w:jc w:val="both"/>
              <w:rPr>
                <w:sz w:val="17"/>
                <w:szCs w:val="17"/>
              </w:rPr>
            </w:pPr>
            <w:r>
              <w:rPr>
                <w:sz w:val="17"/>
                <w:szCs w:val="17"/>
              </w:rPr>
              <w:t>NO</w:t>
            </w:r>
          </w:p>
        </w:tc>
      </w:tr>
      <w:tr w:rsidR="00913D95" w:rsidRPr="006B48F6" w14:paraId="3D0AD79D" w14:textId="77777777" w:rsidTr="003A6DBE">
        <w:trPr>
          <w:trHeight w:val="20"/>
          <w:jc w:val="center"/>
        </w:trPr>
        <w:tc>
          <w:tcPr>
            <w:tcW w:w="1129" w:type="dxa"/>
            <w:vAlign w:val="center"/>
          </w:tcPr>
          <w:p w14:paraId="50C82A6A" w14:textId="6ACBDF8C" w:rsidR="00913D95" w:rsidRDefault="00913D95" w:rsidP="003A6DBE">
            <w:pPr>
              <w:jc w:val="both"/>
              <w:rPr>
                <w:sz w:val="17"/>
                <w:szCs w:val="17"/>
              </w:rPr>
            </w:pPr>
            <w:r>
              <w:rPr>
                <w:rFonts w:hint="eastAsia"/>
                <w:sz w:val="17"/>
                <w:szCs w:val="17"/>
              </w:rPr>
              <w:t>4</w:t>
            </w:r>
            <w:r>
              <w:rPr>
                <w:sz w:val="17"/>
                <w:szCs w:val="17"/>
              </w:rPr>
              <w:t>4501526</w:t>
            </w:r>
          </w:p>
        </w:tc>
        <w:tc>
          <w:tcPr>
            <w:tcW w:w="1560" w:type="dxa"/>
            <w:vAlign w:val="center"/>
          </w:tcPr>
          <w:p w14:paraId="2A0FF309" w14:textId="1FA321B2" w:rsidR="00913D95" w:rsidRDefault="00913D95" w:rsidP="000C03D8">
            <w:pPr>
              <w:rPr>
                <w:sz w:val="17"/>
                <w:szCs w:val="17"/>
              </w:rPr>
            </w:pPr>
            <w:r>
              <w:rPr>
                <w:sz w:val="17"/>
                <w:szCs w:val="17"/>
              </w:rPr>
              <w:t>Medullary thyroid carcinoma of thyroid gland</w:t>
            </w:r>
          </w:p>
        </w:tc>
        <w:tc>
          <w:tcPr>
            <w:tcW w:w="1134" w:type="dxa"/>
            <w:vAlign w:val="center"/>
          </w:tcPr>
          <w:p w14:paraId="40EB6188" w14:textId="70E9C25E" w:rsidR="00913D95" w:rsidRDefault="00913D95"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21098044" w14:textId="52D28616" w:rsidR="00913D95" w:rsidRDefault="00913D95" w:rsidP="003A6DBE">
            <w:pPr>
              <w:ind w:rightChars="15" w:right="33"/>
              <w:jc w:val="both"/>
              <w:rPr>
                <w:sz w:val="17"/>
                <w:szCs w:val="17"/>
              </w:rPr>
            </w:pPr>
            <w:r>
              <w:rPr>
                <w:sz w:val="17"/>
                <w:szCs w:val="17"/>
              </w:rPr>
              <w:t>SNOMED</w:t>
            </w:r>
          </w:p>
        </w:tc>
        <w:tc>
          <w:tcPr>
            <w:tcW w:w="993" w:type="dxa"/>
            <w:vAlign w:val="center"/>
          </w:tcPr>
          <w:p w14:paraId="048A6CBA" w14:textId="716EDDDE" w:rsidR="00913D95" w:rsidRDefault="00913D95"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4D79BBA4" w14:textId="454292B9" w:rsidR="00913D95" w:rsidRDefault="00913D95"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52205287" w14:textId="26038D76" w:rsidR="00913D95" w:rsidRDefault="00913D95" w:rsidP="003A6DBE">
            <w:pPr>
              <w:ind w:rightChars="15" w:right="33"/>
              <w:jc w:val="both"/>
              <w:rPr>
                <w:sz w:val="17"/>
                <w:szCs w:val="17"/>
              </w:rPr>
            </w:pPr>
            <w:r>
              <w:rPr>
                <w:sz w:val="17"/>
                <w:szCs w:val="17"/>
              </w:rPr>
              <w:t>NO</w:t>
            </w:r>
          </w:p>
        </w:tc>
      </w:tr>
      <w:tr w:rsidR="006759F7" w:rsidRPr="006B48F6" w14:paraId="06D57E86" w14:textId="77777777" w:rsidTr="003A6DBE">
        <w:trPr>
          <w:trHeight w:val="20"/>
          <w:jc w:val="center"/>
        </w:trPr>
        <w:tc>
          <w:tcPr>
            <w:tcW w:w="1129" w:type="dxa"/>
            <w:vAlign w:val="center"/>
          </w:tcPr>
          <w:p w14:paraId="1D4E8E2C" w14:textId="414EA613" w:rsidR="006759F7" w:rsidRDefault="006759F7" w:rsidP="003A6DBE">
            <w:pPr>
              <w:jc w:val="both"/>
              <w:rPr>
                <w:sz w:val="17"/>
                <w:szCs w:val="17"/>
              </w:rPr>
            </w:pPr>
            <w:r>
              <w:rPr>
                <w:rFonts w:hint="eastAsia"/>
                <w:sz w:val="17"/>
                <w:szCs w:val="17"/>
              </w:rPr>
              <w:t>4</w:t>
            </w:r>
            <w:r>
              <w:rPr>
                <w:sz w:val="17"/>
                <w:szCs w:val="17"/>
              </w:rPr>
              <w:t>111011</w:t>
            </w:r>
          </w:p>
        </w:tc>
        <w:tc>
          <w:tcPr>
            <w:tcW w:w="1560" w:type="dxa"/>
            <w:vAlign w:val="center"/>
          </w:tcPr>
          <w:p w14:paraId="69B0DEE9" w14:textId="5F7DFDCC" w:rsidR="006759F7" w:rsidRDefault="006759F7" w:rsidP="000C03D8">
            <w:pPr>
              <w:rPr>
                <w:sz w:val="17"/>
                <w:szCs w:val="17"/>
              </w:rPr>
            </w:pPr>
            <w:r>
              <w:rPr>
                <w:rFonts w:hint="eastAsia"/>
                <w:sz w:val="17"/>
                <w:szCs w:val="17"/>
              </w:rPr>
              <w:t>M</w:t>
            </w:r>
            <w:r>
              <w:rPr>
                <w:sz w:val="17"/>
                <w:szCs w:val="17"/>
              </w:rPr>
              <w:t>edullary thyroid carcinoma</w:t>
            </w:r>
          </w:p>
        </w:tc>
        <w:tc>
          <w:tcPr>
            <w:tcW w:w="1134" w:type="dxa"/>
            <w:vAlign w:val="center"/>
          </w:tcPr>
          <w:p w14:paraId="416481F0" w14:textId="105E6B55" w:rsidR="006759F7" w:rsidRDefault="006759F7"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47D9A03D" w14:textId="114858B9" w:rsidR="006759F7" w:rsidRDefault="006759F7" w:rsidP="003A6DBE">
            <w:pPr>
              <w:ind w:rightChars="15" w:right="33"/>
              <w:jc w:val="both"/>
              <w:rPr>
                <w:sz w:val="17"/>
                <w:szCs w:val="17"/>
              </w:rPr>
            </w:pPr>
            <w:r>
              <w:rPr>
                <w:sz w:val="17"/>
                <w:szCs w:val="17"/>
              </w:rPr>
              <w:t>SNOMED</w:t>
            </w:r>
          </w:p>
        </w:tc>
        <w:tc>
          <w:tcPr>
            <w:tcW w:w="993" w:type="dxa"/>
            <w:vAlign w:val="center"/>
          </w:tcPr>
          <w:p w14:paraId="02E52C04" w14:textId="1F807791" w:rsidR="006759F7" w:rsidRDefault="006759F7"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2CD63F7D" w14:textId="1E77BEA9" w:rsidR="006759F7" w:rsidRDefault="006759F7"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324E746E" w14:textId="72DA09B8" w:rsidR="006759F7" w:rsidRDefault="006759F7" w:rsidP="003A6DBE">
            <w:pPr>
              <w:ind w:rightChars="15" w:right="33"/>
              <w:jc w:val="both"/>
              <w:rPr>
                <w:sz w:val="17"/>
                <w:szCs w:val="17"/>
              </w:rPr>
            </w:pPr>
            <w:r>
              <w:rPr>
                <w:sz w:val="17"/>
                <w:szCs w:val="17"/>
              </w:rPr>
              <w:t>NO</w:t>
            </w:r>
          </w:p>
        </w:tc>
      </w:tr>
      <w:tr w:rsidR="00722FC5" w:rsidRPr="006B48F6" w14:paraId="58972C3C" w14:textId="77777777" w:rsidTr="003A6DBE">
        <w:trPr>
          <w:trHeight w:val="20"/>
          <w:jc w:val="center"/>
        </w:trPr>
        <w:tc>
          <w:tcPr>
            <w:tcW w:w="1129" w:type="dxa"/>
            <w:vAlign w:val="center"/>
          </w:tcPr>
          <w:p w14:paraId="3A464091" w14:textId="6BDBDD46" w:rsidR="00722FC5" w:rsidRDefault="00722FC5" w:rsidP="003A6DBE">
            <w:pPr>
              <w:jc w:val="both"/>
              <w:rPr>
                <w:sz w:val="17"/>
                <w:szCs w:val="17"/>
              </w:rPr>
            </w:pPr>
            <w:r>
              <w:rPr>
                <w:rFonts w:hint="eastAsia"/>
                <w:sz w:val="17"/>
                <w:szCs w:val="17"/>
              </w:rPr>
              <w:t>4</w:t>
            </w:r>
            <w:r>
              <w:rPr>
                <w:sz w:val="17"/>
                <w:szCs w:val="17"/>
              </w:rPr>
              <w:t>178976</w:t>
            </w:r>
          </w:p>
        </w:tc>
        <w:tc>
          <w:tcPr>
            <w:tcW w:w="1560" w:type="dxa"/>
            <w:vAlign w:val="center"/>
          </w:tcPr>
          <w:p w14:paraId="3427BEA3" w14:textId="52A4859B" w:rsidR="00722FC5" w:rsidRDefault="00722FC5" w:rsidP="000C03D8">
            <w:pPr>
              <w:rPr>
                <w:sz w:val="17"/>
                <w:szCs w:val="17"/>
              </w:rPr>
            </w:pPr>
            <w:r>
              <w:rPr>
                <w:rFonts w:hint="eastAsia"/>
                <w:sz w:val="17"/>
                <w:szCs w:val="17"/>
              </w:rPr>
              <w:t>M</w:t>
            </w:r>
            <w:r>
              <w:rPr>
                <w:sz w:val="17"/>
                <w:szCs w:val="17"/>
              </w:rPr>
              <w:t>alignant tumor of thyroid gland</w:t>
            </w:r>
          </w:p>
        </w:tc>
        <w:tc>
          <w:tcPr>
            <w:tcW w:w="1134" w:type="dxa"/>
            <w:vAlign w:val="center"/>
          </w:tcPr>
          <w:p w14:paraId="73C94363" w14:textId="47367B3A" w:rsidR="00722FC5" w:rsidRDefault="00722FC5"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0B2B1472" w14:textId="10224621" w:rsidR="00722FC5" w:rsidRDefault="00722FC5" w:rsidP="003A6DBE">
            <w:pPr>
              <w:ind w:rightChars="15" w:right="33"/>
              <w:jc w:val="both"/>
              <w:rPr>
                <w:sz w:val="17"/>
                <w:szCs w:val="17"/>
              </w:rPr>
            </w:pPr>
            <w:r>
              <w:rPr>
                <w:sz w:val="17"/>
                <w:szCs w:val="17"/>
              </w:rPr>
              <w:t>SNOMED</w:t>
            </w:r>
          </w:p>
        </w:tc>
        <w:tc>
          <w:tcPr>
            <w:tcW w:w="993" w:type="dxa"/>
            <w:vAlign w:val="center"/>
          </w:tcPr>
          <w:p w14:paraId="0EBC070C" w14:textId="0DE9133E" w:rsidR="00722FC5" w:rsidRDefault="00722FC5"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5E672296" w14:textId="4193EE4A" w:rsidR="00722FC5" w:rsidRDefault="00722FC5"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35A6BC6B" w14:textId="632972A2" w:rsidR="00722FC5" w:rsidRDefault="00722FC5" w:rsidP="003A6DBE">
            <w:pPr>
              <w:ind w:rightChars="15" w:right="33"/>
              <w:jc w:val="both"/>
              <w:rPr>
                <w:sz w:val="17"/>
                <w:szCs w:val="17"/>
              </w:rPr>
            </w:pPr>
            <w:r>
              <w:rPr>
                <w:sz w:val="17"/>
                <w:szCs w:val="17"/>
              </w:rPr>
              <w:t>NO</w:t>
            </w:r>
          </w:p>
        </w:tc>
      </w:tr>
      <w:tr w:rsidR="00A81EFB" w:rsidRPr="006B48F6" w14:paraId="570704F2" w14:textId="77777777" w:rsidTr="003A6DBE">
        <w:trPr>
          <w:trHeight w:val="20"/>
          <w:jc w:val="center"/>
        </w:trPr>
        <w:tc>
          <w:tcPr>
            <w:tcW w:w="1129" w:type="dxa"/>
            <w:vAlign w:val="center"/>
          </w:tcPr>
          <w:p w14:paraId="7E5F2D0B" w14:textId="1FEEEAA8" w:rsidR="00A81EFB" w:rsidRDefault="00A81EFB" w:rsidP="003A6DBE">
            <w:pPr>
              <w:jc w:val="both"/>
              <w:rPr>
                <w:sz w:val="17"/>
                <w:szCs w:val="17"/>
              </w:rPr>
            </w:pPr>
            <w:r>
              <w:rPr>
                <w:rFonts w:hint="eastAsia"/>
                <w:sz w:val="17"/>
                <w:szCs w:val="17"/>
              </w:rPr>
              <w:t>4</w:t>
            </w:r>
            <w:r>
              <w:rPr>
                <w:sz w:val="17"/>
                <w:szCs w:val="17"/>
              </w:rPr>
              <w:t>200884</w:t>
            </w:r>
          </w:p>
        </w:tc>
        <w:tc>
          <w:tcPr>
            <w:tcW w:w="1560" w:type="dxa"/>
            <w:vAlign w:val="center"/>
          </w:tcPr>
          <w:p w14:paraId="244FEFFD" w14:textId="4CAD9187" w:rsidR="00A81EFB" w:rsidRDefault="00A81EFB" w:rsidP="000C03D8">
            <w:pPr>
              <w:rPr>
                <w:sz w:val="17"/>
                <w:szCs w:val="17"/>
              </w:rPr>
            </w:pPr>
            <w:r>
              <w:rPr>
                <w:rFonts w:hint="eastAsia"/>
                <w:sz w:val="17"/>
                <w:szCs w:val="17"/>
              </w:rPr>
              <w:t>L</w:t>
            </w:r>
            <w:r>
              <w:rPr>
                <w:sz w:val="17"/>
                <w:szCs w:val="17"/>
              </w:rPr>
              <w:t>ocal recurrence of malignant tumor of thyroid gland</w:t>
            </w:r>
          </w:p>
        </w:tc>
        <w:tc>
          <w:tcPr>
            <w:tcW w:w="1134" w:type="dxa"/>
            <w:vAlign w:val="center"/>
          </w:tcPr>
          <w:p w14:paraId="29B69374" w14:textId="4E45509F" w:rsidR="00A81EFB" w:rsidRDefault="00A81EFB"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5C439B1C" w14:textId="5432B761" w:rsidR="00A81EFB" w:rsidRDefault="00A81EFB" w:rsidP="003A6DBE">
            <w:pPr>
              <w:ind w:rightChars="15" w:right="33"/>
              <w:jc w:val="both"/>
              <w:rPr>
                <w:sz w:val="17"/>
                <w:szCs w:val="17"/>
              </w:rPr>
            </w:pPr>
            <w:r>
              <w:rPr>
                <w:sz w:val="17"/>
                <w:szCs w:val="17"/>
              </w:rPr>
              <w:t>SNOMED</w:t>
            </w:r>
          </w:p>
        </w:tc>
        <w:tc>
          <w:tcPr>
            <w:tcW w:w="993" w:type="dxa"/>
            <w:vAlign w:val="center"/>
          </w:tcPr>
          <w:p w14:paraId="28A27670" w14:textId="38B1F95A" w:rsidR="00A81EFB" w:rsidRDefault="00A81EFB"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7BA6646D" w14:textId="1EB7C7DD" w:rsidR="00A81EFB" w:rsidRDefault="00A81EFB"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39679D36" w14:textId="0B7B3EC8" w:rsidR="00A81EFB" w:rsidRDefault="00A81EFB" w:rsidP="003A6DBE">
            <w:pPr>
              <w:ind w:rightChars="15" w:right="33"/>
              <w:jc w:val="both"/>
              <w:rPr>
                <w:sz w:val="17"/>
                <w:szCs w:val="17"/>
              </w:rPr>
            </w:pPr>
            <w:r>
              <w:rPr>
                <w:sz w:val="17"/>
                <w:szCs w:val="17"/>
              </w:rPr>
              <w:t>NO</w:t>
            </w:r>
          </w:p>
        </w:tc>
      </w:tr>
      <w:tr w:rsidR="00937F32" w:rsidRPr="006B48F6" w14:paraId="52C1EF57" w14:textId="77777777" w:rsidTr="003A6DBE">
        <w:trPr>
          <w:trHeight w:val="20"/>
          <w:jc w:val="center"/>
        </w:trPr>
        <w:tc>
          <w:tcPr>
            <w:tcW w:w="1129" w:type="dxa"/>
            <w:vAlign w:val="center"/>
          </w:tcPr>
          <w:p w14:paraId="1D3BABB5" w14:textId="43348538" w:rsidR="00937F32" w:rsidRDefault="00937F32" w:rsidP="003A6DBE">
            <w:pPr>
              <w:jc w:val="both"/>
              <w:rPr>
                <w:sz w:val="17"/>
                <w:szCs w:val="17"/>
              </w:rPr>
            </w:pPr>
            <w:r>
              <w:rPr>
                <w:rFonts w:hint="eastAsia"/>
                <w:sz w:val="17"/>
                <w:szCs w:val="17"/>
              </w:rPr>
              <w:t>4</w:t>
            </w:r>
            <w:r>
              <w:rPr>
                <w:sz w:val="17"/>
                <w:szCs w:val="17"/>
              </w:rPr>
              <w:t>307263</w:t>
            </w:r>
          </w:p>
        </w:tc>
        <w:tc>
          <w:tcPr>
            <w:tcW w:w="1560" w:type="dxa"/>
            <w:vAlign w:val="center"/>
          </w:tcPr>
          <w:p w14:paraId="1536F5DE" w14:textId="080E412C" w:rsidR="00937F32" w:rsidRDefault="00937F32" w:rsidP="000C03D8">
            <w:pPr>
              <w:rPr>
                <w:sz w:val="17"/>
                <w:szCs w:val="17"/>
              </w:rPr>
            </w:pPr>
            <w:r>
              <w:rPr>
                <w:rFonts w:hint="eastAsia"/>
                <w:sz w:val="17"/>
                <w:szCs w:val="17"/>
              </w:rPr>
              <w:t>H</w:t>
            </w:r>
            <w:r>
              <w:rPr>
                <w:sz w:val="17"/>
                <w:szCs w:val="17"/>
              </w:rPr>
              <w:t>urthle cell carcinoma of thyroid</w:t>
            </w:r>
          </w:p>
        </w:tc>
        <w:tc>
          <w:tcPr>
            <w:tcW w:w="1134" w:type="dxa"/>
            <w:vAlign w:val="center"/>
          </w:tcPr>
          <w:p w14:paraId="7882FCD4" w14:textId="2AE9B96B" w:rsidR="00937F32" w:rsidRDefault="00937F3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542A5BE5" w14:textId="637B183C" w:rsidR="00937F32" w:rsidRDefault="00937F32" w:rsidP="003A6DBE">
            <w:pPr>
              <w:ind w:rightChars="15" w:right="33"/>
              <w:jc w:val="both"/>
              <w:rPr>
                <w:sz w:val="17"/>
                <w:szCs w:val="17"/>
              </w:rPr>
            </w:pPr>
            <w:r>
              <w:rPr>
                <w:sz w:val="17"/>
                <w:szCs w:val="17"/>
              </w:rPr>
              <w:t>SNOMED</w:t>
            </w:r>
          </w:p>
        </w:tc>
        <w:tc>
          <w:tcPr>
            <w:tcW w:w="993" w:type="dxa"/>
            <w:vAlign w:val="center"/>
          </w:tcPr>
          <w:p w14:paraId="7814409F" w14:textId="045D91E3" w:rsidR="00937F32" w:rsidRDefault="00937F3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3C000B33" w14:textId="14B26E03" w:rsidR="00937F32" w:rsidRDefault="00937F3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68BA6BAE" w14:textId="1C331394" w:rsidR="00937F32" w:rsidRDefault="00937F32" w:rsidP="003A6DBE">
            <w:pPr>
              <w:ind w:rightChars="15" w:right="33"/>
              <w:jc w:val="both"/>
              <w:rPr>
                <w:sz w:val="17"/>
                <w:szCs w:val="17"/>
              </w:rPr>
            </w:pPr>
            <w:r>
              <w:rPr>
                <w:sz w:val="17"/>
                <w:szCs w:val="17"/>
              </w:rPr>
              <w:t>NO</w:t>
            </w:r>
          </w:p>
        </w:tc>
      </w:tr>
      <w:tr w:rsidR="00937F32" w:rsidRPr="006B48F6" w14:paraId="7AF3E047" w14:textId="77777777" w:rsidTr="003A6DBE">
        <w:trPr>
          <w:trHeight w:val="20"/>
          <w:jc w:val="center"/>
        </w:trPr>
        <w:tc>
          <w:tcPr>
            <w:tcW w:w="1129" w:type="dxa"/>
            <w:vAlign w:val="center"/>
          </w:tcPr>
          <w:p w14:paraId="6681D610" w14:textId="645005CA" w:rsidR="00937F32" w:rsidRDefault="00937F32" w:rsidP="003A6DBE">
            <w:pPr>
              <w:jc w:val="both"/>
              <w:rPr>
                <w:sz w:val="17"/>
                <w:szCs w:val="17"/>
              </w:rPr>
            </w:pPr>
            <w:r>
              <w:rPr>
                <w:sz w:val="17"/>
                <w:szCs w:val="17"/>
              </w:rPr>
              <w:t>4111010</w:t>
            </w:r>
          </w:p>
        </w:tc>
        <w:tc>
          <w:tcPr>
            <w:tcW w:w="1560" w:type="dxa"/>
            <w:vAlign w:val="center"/>
          </w:tcPr>
          <w:p w14:paraId="1DFDFF01" w14:textId="16A2FBA5" w:rsidR="00937F32" w:rsidRDefault="00937F32" w:rsidP="000C03D8">
            <w:pPr>
              <w:rPr>
                <w:sz w:val="17"/>
                <w:szCs w:val="17"/>
              </w:rPr>
            </w:pPr>
            <w:r>
              <w:rPr>
                <w:sz w:val="17"/>
                <w:szCs w:val="17"/>
              </w:rPr>
              <w:t>Follicular thyroid carcinoma</w:t>
            </w:r>
          </w:p>
        </w:tc>
        <w:tc>
          <w:tcPr>
            <w:tcW w:w="1134" w:type="dxa"/>
            <w:vAlign w:val="center"/>
          </w:tcPr>
          <w:p w14:paraId="342C7F03" w14:textId="2C6353DB" w:rsidR="00937F32" w:rsidRDefault="00937F3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2A117207" w14:textId="7994C9B4" w:rsidR="00937F32" w:rsidRDefault="00937F32" w:rsidP="003A6DBE">
            <w:pPr>
              <w:ind w:rightChars="15" w:right="33"/>
              <w:jc w:val="both"/>
              <w:rPr>
                <w:sz w:val="17"/>
                <w:szCs w:val="17"/>
              </w:rPr>
            </w:pPr>
            <w:r>
              <w:rPr>
                <w:sz w:val="17"/>
                <w:szCs w:val="17"/>
              </w:rPr>
              <w:t>SNOMED</w:t>
            </w:r>
          </w:p>
        </w:tc>
        <w:tc>
          <w:tcPr>
            <w:tcW w:w="993" w:type="dxa"/>
            <w:vAlign w:val="center"/>
          </w:tcPr>
          <w:p w14:paraId="7A504B82" w14:textId="5C0AF3BA" w:rsidR="00937F32" w:rsidRDefault="00937F3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756DB9AD" w14:textId="2B3511CB" w:rsidR="00937F32" w:rsidRDefault="00937F32"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0D792101" w14:textId="2DF86FD0" w:rsidR="00937F32" w:rsidRDefault="00937F32" w:rsidP="003A6DBE">
            <w:pPr>
              <w:ind w:rightChars="15" w:right="33"/>
              <w:jc w:val="both"/>
              <w:rPr>
                <w:sz w:val="17"/>
                <w:szCs w:val="17"/>
              </w:rPr>
            </w:pPr>
            <w:r>
              <w:rPr>
                <w:sz w:val="17"/>
                <w:szCs w:val="17"/>
              </w:rPr>
              <w:t>NO</w:t>
            </w:r>
          </w:p>
        </w:tc>
      </w:tr>
      <w:tr w:rsidR="006F22F5" w:rsidRPr="006B48F6" w14:paraId="4A21686E" w14:textId="77777777" w:rsidTr="003A6DBE">
        <w:trPr>
          <w:trHeight w:val="20"/>
          <w:jc w:val="center"/>
        </w:trPr>
        <w:tc>
          <w:tcPr>
            <w:tcW w:w="1129" w:type="dxa"/>
            <w:vAlign w:val="center"/>
          </w:tcPr>
          <w:p w14:paraId="7E88A712" w14:textId="722F3808" w:rsidR="00D80E74" w:rsidRDefault="000C03D8" w:rsidP="000C03D8">
            <w:pPr>
              <w:jc w:val="both"/>
              <w:rPr>
                <w:sz w:val="17"/>
                <w:szCs w:val="17"/>
              </w:rPr>
            </w:pPr>
            <w:r>
              <w:rPr>
                <w:rFonts w:hint="eastAsia"/>
                <w:sz w:val="17"/>
                <w:szCs w:val="17"/>
              </w:rPr>
              <w:t>40488900</w:t>
            </w:r>
          </w:p>
        </w:tc>
        <w:tc>
          <w:tcPr>
            <w:tcW w:w="1560" w:type="dxa"/>
            <w:vAlign w:val="center"/>
          </w:tcPr>
          <w:p w14:paraId="5B7E47B7" w14:textId="3461D6EF" w:rsidR="006F22F5" w:rsidRDefault="006F22F5" w:rsidP="000C03D8">
            <w:pPr>
              <w:rPr>
                <w:sz w:val="17"/>
                <w:szCs w:val="17"/>
              </w:rPr>
            </w:pPr>
            <w:r>
              <w:rPr>
                <w:rFonts w:hint="eastAsia"/>
                <w:sz w:val="17"/>
                <w:szCs w:val="17"/>
              </w:rPr>
              <w:t>C</w:t>
            </w:r>
            <w:r>
              <w:rPr>
                <w:sz w:val="17"/>
                <w:szCs w:val="17"/>
              </w:rPr>
              <w:t>arcinoma of thyroid</w:t>
            </w:r>
          </w:p>
        </w:tc>
        <w:tc>
          <w:tcPr>
            <w:tcW w:w="1134" w:type="dxa"/>
            <w:vAlign w:val="center"/>
          </w:tcPr>
          <w:p w14:paraId="169210B9" w14:textId="2DBF5FD4" w:rsidR="006F22F5" w:rsidRDefault="006F22F5"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7C98497E" w14:textId="21CC1B7D" w:rsidR="006F22F5" w:rsidRDefault="006F22F5" w:rsidP="003A6DBE">
            <w:pPr>
              <w:ind w:rightChars="15" w:right="33"/>
              <w:jc w:val="both"/>
              <w:rPr>
                <w:sz w:val="17"/>
                <w:szCs w:val="17"/>
              </w:rPr>
            </w:pPr>
            <w:r>
              <w:rPr>
                <w:sz w:val="17"/>
                <w:szCs w:val="17"/>
              </w:rPr>
              <w:t>SNOMED</w:t>
            </w:r>
          </w:p>
        </w:tc>
        <w:tc>
          <w:tcPr>
            <w:tcW w:w="993" w:type="dxa"/>
            <w:vAlign w:val="center"/>
          </w:tcPr>
          <w:p w14:paraId="79486121" w14:textId="2E474B39" w:rsidR="006F22F5" w:rsidRDefault="006F22F5"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68C320A7" w14:textId="001DA81F" w:rsidR="006F22F5" w:rsidRDefault="006F22F5"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20C895A4" w14:textId="0CC75BA5" w:rsidR="006F22F5" w:rsidRDefault="006F22F5" w:rsidP="003A6DBE">
            <w:pPr>
              <w:ind w:rightChars="15" w:right="33"/>
              <w:jc w:val="both"/>
              <w:rPr>
                <w:sz w:val="17"/>
                <w:szCs w:val="17"/>
              </w:rPr>
            </w:pPr>
            <w:r>
              <w:rPr>
                <w:sz w:val="17"/>
                <w:szCs w:val="17"/>
              </w:rPr>
              <w:t>NO</w:t>
            </w:r>
          </w:p>
        </w:tc>
      </w:tr>
      <w:tr w:rsidR="006F22F5" w:rsidRPr="006B48F6" w14:paraId="02AA00A8" w14:textId="77777777" w:rsidTr="003A6DBE">
        <w:trPr>
          <w:trHeight w:val="20"/>
          <w:jc w:val="center"/>
        </w:trPr>
        <w:tc>
          <w:tcPr>
            <w:tcW w:w="1129" w:type="dxa"/>
            <w:vAlign w:val="center"/>
          </w:tcPr>
          <w:p w14:paraId="26540808" w14:textId="577B0403" w:rsidR="006F22F5" w:rsidRDefault="006F22F5" w:rsidP="003A6DBE">
            <w:pPr>
              <w:jc w:val="both"/>
              <w:rPr>
                <w:sz w:val="17"/>
                <w:szCs w:val="17"/>
              </w:rPr>
            </w:pPr>
            <w:r>
              <w:rPr>
                <w:rFonts w:hint="eastAsia"/>
                <w:sz w:val="17"/>
                <w:szCs w:val="17"/>
              </w:rPr>
              <w:t>4</w:t>
            </w:r>
            <w:r>
              <w:rPr>
                <w:sz w:val="17"/>
                <w:szCs w:val="17"/>
              </w:rPr>
              <w:t>112985</w:t>
            </w:r>
          </w:p>
        </w:tc>
        <w:tc>
          <w:tcPr>
            <w:tcW w:w="1560" w:type="dxa"/>
            <w:vAlign w:val="center"/>
          </w:tcPr>
          <w:p w14:paraId="00C4F234" w14:textId="5E40FB9F" w:rsidR="006F22F5" w:rsidRDefault="006F22F5" w:rsidP="000C03D8">
            <w:pPr>
              <w:rPr>
                <w:sz w:val="17"/>
                <w:szCs w:val="17"/>
              </w:rPr>
            </w:pPr>
            <w:r>
              <w:rPr>
                <w:rFonts w:hint="eastAsia"/>
                <w:sz w:val="17"/>
                <w:szCs w:val="17"/>
              </w:rPr>
              <w:t>A</w:t>
            </w:r>
            <w:r>
              <w:rPr>
                <w:sz w:val="17"/>
                <w:szCs w:val="17"/>
              </w:rPr>
              <w:t>naplastic thyroid carcinoma</w:t>
            </w:r>
          </w:p>
        </w:tc>
        <w:tc>
          <w:tcPr>
            <w:tcW w:w="1134" w:type="dxa"/>
            <w:vAlign w:val="center"/>
          </w:tcPr>
          <w:p w14:paraId="1E8C5975" w14:textId="35A952A9" w:rsidR="006F22F5" w:rsidRDefault="006F22F5"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0950A990" w14:textId="3BD4E062" w:rsidR="006F22F5" w:rsidRDefault="006F22F5" w:rsidP="003A6DBE">
            <w:pPr>
              <w:ind w:rightChars="15" w:right="33"/>
              <w:jc w:val="both"/>
              <w:rPr>
                <w:sz w:val="17"/>
                <w:szCs w:val="17"/>
              </w:rPr>
            </w:pPr>
            <w:r>
              <w:rPr>
                <w:sz w:val="17"/>
                <w:szCs w:val="17"/>
              </w:rPr>
              <w:t>SNOMED</w:t>
            </w:r>
          </w:p>
        </w:tc>
        <w:tc>
          <w:tcPr>
            <w:tcW w:w="993" w:type="dxa"/>
            <w:vAlign w:val="center"/>
          </w:tcPr>
          <w:p w14:paraId="76859FEF" w14:textId="70B0D1E9" w:rsidR="006F22F5" w:rsidRDefault="006F22F5"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7F55993B" w14:textId="4A71CE55" w:rsidR="006F22F5" w:rsidRDefault="006F22F5" w:rsidP="003A6DBE">
            <w:pPr>
              <w:ind w:rightChars="15" w:right="33"/>
              <w:jc w:val="both"/>
              <w:rPr>
                <w:sz w:val="17"/>
                <w:szCs w:val="17"/>
              </w:rPr>
            </w:pPr>
            <w:r>
              <w:rPr>
                <w:rFonts w:hint="eastAsia"/>
                <w:sz w:val="17"/>
                <w:szCs w:val="17"/>
              </w:rPr>
              <w:t>N</w:t>
            </w:r>
            <w:r>
              <w:rPr>
                <w:sz w:val="17"/>
                <w:szCs w:val="17"/>
              </w:rPr>
              <w:t>O</w:t>
            </w:r>
          </w:p>
        </w:tc>
        <w:tc>
          <w:tcPr>
            <w:tcW w:w="1173" w:type="dxa"/>
            <w:vAlign w:val="center"/>
          </w:tcPr>
          <w:p w14:paraId="11E46958" w14:textId="0B0561EF" w:rsidR="006F22F5" w:rsidRDefault="006F22F5" w:rsidP="003A6DBE">
            <w:pPr>
              <w:ind w:rightChars="15" w:right="33"/>
              <w:jc w:val="both"/>
              <w:rPr>
                <w:sz w:val="17"/>
                <w:szCs w:val="17"/>
              </w:rPr>
            </w:pPr>
            <w:r>
              <w:rPr>
                <w:sz w:val="17"/>
                <w:szCs w:val="17"/>
              </w:rPr>
              <w:t>NO</w:t>
            </w:r>
          </w:p>
        </w:tc>
      </w:tr>
    </w:tbl>
    <w:p w14:paraId="49BE1AB5" w14:textId="77777777" w:rsidR="003479CE" w:rsidRPr="00AC31A5" w:rsidRDefault="003479CE" w:rsidP="00AC31A5"/>
    <w:p w14:paraId="57C82233" w14:textId="1B0BBBAE" w:rsidR="00671D55" w:rsidRPr="0096196F" w:rsidRDefault="007B5651" w:rsidP="00873B90">
      <w:pPr>
        <w:pStyle w:val="1"/>
        <w:numPr>
          <w:ilvl w:val="1"/>
          <w:numId w:val="14"/>
        </w:numPr>
        <w:ind w:left="709"/>
        <w:rPr>
          <w:b/>
          <w:bCs/>
        </w:rPr>
      </w:pPr>
      <w:bookmarkStart w:id="69" w:name="_Toc37320992"/>
      <w:bookmarkStart w:id="70" w:name="_Toc37325576"/>
      <w:bookmarkStart w:id="71" w:name="_Toc38891779"/>
      <w:bookmarkStart w:id="72" w:name="_Toc39663634"/>
      <w:r w:rsidRPr="0096196F">
        <w:rPr>
          <w:b/>
          <w:bCs/>
        </w:rPr>
        <w:t>Outcomes</w:t>
      </w:r>
      <w:bookmarkEnd w:id="69"/>
      <w:bookmarkEnd w:id="70"/>
      <w:bookmarkEnd w:id="71"/>
      <w:bookmarkEnd w:id="72"/>
    </w:p>
    <w:p w14:paraId="20A4D1E7" w14:textId="640C3B44" w:rsidR="008632C4" w:rsidRPr="0096196F" w:rsidRDefault="00F2077B" w:rsidP="00873B90">
      <w:pPr>
        <w:pStyle w:val="1"/>
        <w:numPr>
          <w:ilvl w:val="2"/>
          <w:numId w:val="14"/>
        </w:numPr>
        <w:tabs>
          <w:tab w:val="left" w:pos="851"/>
        </w:tabs>
        <w:ind w:left="709"/>
        <w:rPr>
          <w:b/>
          <w:bCs/>
          <w:sz w:val="24"/>
          <w:szCs w:val="24"/>
        </w:rPr>
      </w:pPr>
      <w:bookmarkStart w:id="73" w:name="_Toc38891780"/>
      <w:bookmarkStart w:id="74" w:name="_Toc39663635"/>
      <w:r w:rsidRPr="0096196F">
        <w:rPr>
          <w:rFonts w:hint="eastAsia"/>
          <w:b/>
          <w:bCs/>
          <w:sz w:val="24"/>
          <w:szCs w:val="24"/>
        </w:rPr>
        <w:t>Primary</w:t>
      </w:r>
      <w:r w:rsidRPr="0096196F">
        <w:rPr>
          <w:b/>
          <w:bCs/>
          <w:sz w:val="24"/>
          <w:szCs w:val="24"/>
        </w:rPr>
        <w:t xml:space="preserve"> </w:t>
      </w:r>
      <w:r w:rsidRPr="0096196F">
        <w:rPr>
          <w:rFonts w:hint="eastAsia"/>
          <w:b/>
          <w:bCs/>
          <w:sz w:val="24"/>
          <w:szCs w:val="24"/>
        </w:rPr>
        <w:t>outcome:</w:t>
      </w:r>
      <w:r w:rsidRPr="0096196F">
        <w:rPr>
          <w:b/>
          <w:bCs/>
          <w:sz w:val="24"/>
          <w:szCs w:val="24"/>
        </w:rPr>
        <w:t xml:space="preserve"> </w:t>
      </w:r>
      <w:r w:rsidR="00417A1E" w:rsidRPr="0096196F">
        <w:rPr>
          <w:b/>
          <w:bCs/>
          <w:sz w:val="24"/>
          <w:szCs w:val="24"/>
        </w:rPr>
        <w:t>S</w:t>
      </w:r>
      <w:r w:rsidR="00417A1E" w:rsidRPr="0096196F">
        <w:rPr>
          <w:rFonts w:hint="eastAsia"/>
          <w:b/>
          <w:bCs/>
          <w:sz w:val="24"/>
          <w:szCs w:val="24"/>
        </w:rPr>
        <w:t>econd</w:t>
      </w:r>
      <w:r w:rsidR="002A6905" w:rsidRPr="0096196F">
        <w:rPr>
          <w:b/>
          <w:bCs/>
          <w:sz w:val="24"/>
          <w:szCs w:val="24"/>
        </w:rPr>
        <w:t xml:space="preserve"> </w:t>
      </w:r>
      <w:r w:rsidR="00FA5716" w:rsidRPr="0096196F">
        <w:rPr>
          <w:rFonts w:hint="eastAsia"/>
          <w:b/>
          <w:bCs/>
          <w:sz w:val="24"/>
          <w:szCs w:val="24"/>
        </w:rPr>
        <w:t>cancer</w:t>
      </w:r>
      <w:r w:rsidR="00FD1720" w:rsidRPr="0096196F">
        <w:rPr>
          <w:rFonts w:hint="eastAsia"/>
          <w:b/>
          <w:bCs/>
          <w:sz w:val="24"/>
          <w:szCs w:val="24"/>
        </w:rPr>
        <w:t>s</w:t>
      </w:r>
      <w:r w:rsidR="00FA5716" w:rsidRPr="0096196F">
        <w:rPr>
          <w:b/>
          <w:bCs/>
          <w:sz w:val="24"/>
          <w:szCs w:val="24"/>
        </w:rPr>
        <w:t xml:space="preserve"> </w:t>
      </w:r>
      <w:r w:rsidR="00FD1720" w:rsidRPr="0096196F">
        <w:rPr>
          <w:rFonts w:hint="eastAsia"/>
          <w:b/>
          <w:bCs/>
          <w:sz w:val="24"/>
          <w:szCs w:val="24"/>
        </w:rPr>
        <w:t>after</w:t>
      </w:r>
      <w:r w:rsidRPr="0096196F">
        <w:rPr>
          <w:b/>
          <w:bCs/>
          <w:sz w:val="24"/>
          <w:szCs w:val="24"/>
        </w:rPr>
        <w:t xml:space="preserve"> </w:t>
      </w:r>
      <w:r w:rsidRPr="0096196F">
        <w:rPr>
          <w:rFonts w:hint="eastAsia"/>
          <w:b/>
          <w:bCs/>
          <w:sz w:val="24"/>
          <w:szCs w:val="24"/>
        </w:rPr>
        <w:t>thyroid</w:t>
      </w:r>
      <w:r w:rsidRPr="0096196F">
        <w:rPr>
          <w:b/>
          <w:bCs/>
          <w:sz w:val="24"/>
          <w:szCs w:val="24"/>
        </w:rPr>
        <w:t xml:space="preserve"> </w:t>
      </w:r>
      <w:r w:rsidRPr="0096196F">
        <w:rPr>
          <w:rFonts w:hint="eastAsia"/>
          <w:b/>
          <w:bCs/>
          <w:sz w:val="24"/>
          <w:szCs w:val="24"/>
        </w:rPr>
        <w:t>cancer</w:t>
      </w:r>
      <w:bookmarkEnd w:id="73"/>
      <w:bookmarkEnd w:id="74"/>
      <w:r w:rsidR="008632C4" w:rsidRPr="0096196F">
        <w:rPr>
          <w:b/>
          <w:bCs/>
          <w:sz w:val="24"/>
          <w:szCs w:val="24"/>
        </w:rPr>
        <w:t xml:space="preserve"> </w:t>
      </w:r>
    </w:p>
    <w:p w14:paraId="5B82ED8F" w14:textId="64479FD4" w:rsidR="00F10DD3" w:rsidRDefault="00F10DD3" w:rsidP="00873B90">
      <w:pPr>
        <w:ind w:leftChars="65" w:left="143" w:firstLine="1"/>
      </w:pPr>
      <w:r>
        <w:rPr>
          <w:rFonts w:hint="eastAsia"/>
        </w:rPr>
        <w:t>I</w:t>
      </w:r>
      <w:r>
        <w:t>nitial Event cohort) People having any of the following:</w:t>
      </w:r>
    </w:p>
    <w:p w14:paraId="2ACB7A5C" w14:textId="7F84FA72" w:rsidR="008632C4" w:rsidRDefault="00095408" w:rsidP="00873B90">
      <w:pPr>
        <w:pStyle w:val="a7"/>
        <w:numPr>
          <w:ilvl w:val="3"/>
          <w:numId w:val="3"/>
        </w:numPr>
        <w:ind w:leftChars="0" w:left="851" w:hanging="284"/>
      </w:pPr>
      <w:r>
        <w:t>A condition occurrence of Any Condition</w:t>
      </w:r>
    </w:p>
    <w:p w14:paraId="2B88D676" w14:textId="7E829C0F" w:rsidR="00095408" w:rsidRDefault="00E21888" w:rsidP="00873B90">
      <w:pPr>
        <w:pStyle w:val="a7"/>
        <w:numPr>
          <w:ilvl w:val="4"/>
          <w:numId w:val="3"/>
        </w:numPr>
        <w:ind w:leftChars="409" w:left="1066" w:hanging="166"/>
      </w:pPr>
      <w:r>
        <w:rPr>
          <w:rFonts w:hint="eastAsia"/>
        </w:rPr>
        <w:t>C</w:t>
      </w:r>
      <w:r>
        <w:t xml:space="preserve">ondition Source Concept is </w:t>
      </w:r>
      <w:r w:rsidR="00126393">
        <w:t>Overall Cancer without thyroid cancer</w:t>
      </w:r>
    </w:p>
    <w:p w14:paraId="73A9F71D" w14:textId="65C2CC21" w:rsidR="00EA0463" w:rsidRDefault="00EA0463" w:rsidP="00873B90">
      <w:pPr>
        <w:ind w:leftChars="409" w:left="900"/>
        <w:rPr>
          <w:b/>
          <w:bCs/>
        </w:rPr>
      </w:pPr>
      <w:r>
        <w:t xml:space="preserve">With Continuous observation of at least 0 days prior and 0 days after event index date, and limit initial event to: </w:t>
      </w:r>
      <w:r w:rsidRPr="00EA0463">
        <w:rPr>
          <w:b/>
          <w:bCs/>
        </w:rPr>
        <w:t>all events per person</w:t>
      </w:r>
    </w:p>
    <w:p w14:paraId="0885DAF9" w14:textId="29A4EEBE" w:rsidR="00503174" w:rsidRDefault="00503174" w:rsidP="00313302">
      <w:pPr>
        <w:ind w:leftChars="65" w:left="143" w:firstLine="1"/>
        <w:rPr>
          <w:b/>
          <w:bCs/>
        </w:rPr>
      </w:pPr>
      <w:r>
        <w:rPr>
          <w:rFonts w:hint="eastAsia"/>
        </w:rPr>
        <w:t>L</w:t>
      </w:r>
      <w:r>
        <w:t xml:space="preserve">imit qualifying cohort to </w:t>
      </w:r>
      <w:r>
        <w:rPr>
          <w:b/>
          <w:bCs/>
        </w:rPr>
        <w:t>all</w:t>
      </w:r>
      <w:r w:rsidRPr="007D5433">
        <w:rPr>
          <w:b/>
          <w:bCs/>
        </w:rPr>
        <w:t xml:space="preserve"> event</w:t>
      </w:r>
      <w:r>
        <w:rPr>
          <w:b/>
          <w:bCs/>
        </w:rPr>
        <w:t>s</w:t>
      </w:r>
      <w:r w:rsidRPr="007D5433">
        <w:rPr>
          <w:b/>
          <w:bCs/>
        </w:rPr>
        <w:t xml:space="preserve"> per person</w:t>
      </w:r>
      <w:r>
        <w:rPr>
          <w:b/>
          <w:bCs/>
        </w:rPr>
        <w:t>.</w:t>
      </w:r>
    </w:p>
    <w:p w14:paraId="3767C26B" w14:textId="785A80E4" w:rsidR="00503174" w:rsidRDefault="00D30E3C" w:rsidP="00873B90">
      <w:pPr>
        <w:ind w:leftChars="65" w:left="143" w:firstLine="1"/>
      </w:pPr>
      <w:r w:rsidRPr="00D30E3C">
        <w:rPr>
          <w:rFonts w:hint="eastAsia"/>
        </w:rPr>
        <w:t>D</w:t>
      </w:r>
      <w:r w:rsidRPr="00D30E3C">
        <w:t>ate Offset Exit Criteria</w:t>
      </w:r>
      <w:r w:rsidR="00FF7B5D">
        <w:t>)</w:t>
      </w:r>
    </w:p>
    <w:p w14:paraId="4C57B4E3" w14:textId="396CB38C" w:rsidR="00CD2AF4" w:rsidRDefault="00CD2AF4" w:rsidP="00873B90">
      <w:pPr>
        <w:pStyle w:val="a7"/>
        <w:numPr>
          <w:ilvl w:val="3"/>
          <w:numId w:val="3"/>
        </w:numPr>
        <w:ind w:leftChars="0" w:left="851" w:hanging="284"/>
      </w:pPr>
      <w:r>
        <w:t>This cohort definition end date will be the index event’s start date plus 1 days</w:t>
      </w:r>
    </w:p>
    <w:tbl>
      <w:tblPr>
        <w:tblStyle w:val="afa"/>
        <w:tblW w:w="8539" w:type="dxa"/>
        <w:jc w:val="center"/>
        <w:tblLayout w:type="fixed"/>
        <w:tblLook w:val="04A0" w:firstRow="1" w:lastRow="0" w:firstColumn="1" w:lastColumn="0" w:noHBand="0" w:noVBand="1"/>
      </w:tblPr>
      <w:tblGrid>
        <w:gridCol w:w="2689"/>
        <w:gridCol w:w="1134"/>
        <w:gridCol w:w="1275"/>
        <w:gridCol w:w="993"/>
        <w:gridCol w:w="1275"/>
        <w:gridCol w:w="1173"/>
      </w:tblGrid>
      <w:tr w:rsidR="00313302" w:rsidRPr="00873B90" w14:paraId="18E7CCF6" w14:textId="77777777" w:rsidTr="00314495">
        <w:trPr>
          <w:trHeight w:val="136"/>
          <w:jc w:val="center"/>
        </w:trPr>
        <w:tc>
          <w:tcPr>
            <w:tcW w:w="2689" w:type="dxa"/>
            <w:shd w:val="clear" w:color="auto" w:fill="D7D2CF"/>
          </w:tcPr>
          <w:p w14:paraId="184C8681" w14:textId="4EC996BD" w:rsidR="00313302" w:rsidRPr="00873B90" w:rsidRDefault="00165929" w:rsidP="00314495">
            <w:pPr>
              <w:ind w:rightChars="16" w:right="35"/>
              <w:rPr>
                <w:b/>
                <w:bCs/>
                <w:sz w:val="17"/>
                <w:szCs w:val="17"/>
              </w:rPr>
            </w:pPr>
            <w:r w:rsidRPr="009D25D5">
              <w:rPr>
                <w:b/>
                <w:bCs/>
                <w:sz w:val="17"/>
                <w:szCs w:val="17"/>
              </w:rPr>
              <w:t>Concept set Name</w:t>
            </w:r>
          </w:p>
        </w:tc>
        <w:tc>
          <w:tcPr>
            <w:tcW w:w="1134" w:type="dxa"/>
            <w:shd w:val="clear" w:color="auto" w:fill="D7D2CF"/>
          </w:tcPr>
          <w:p w14:paraId="4AD0C626" w14:textId="77777777" w:rsidR="00313302" w:rsidRPr="00873B90" w:rsidRDefault="00313302" w:rsidP="00314495">
            <w:pPr>
              <w:jc w:val="center"/>
              <w:rPr>
                <w:b/>
                <w:bCs/>
                <w:sz w:val="17"/>
                <w:szCs w:val="17"/>
              </w:rPr>
            </w:pPr>
            <w:r w:rsidRPr="00873B90">
              <w:rPr>
                <w:rFonts w:hint="eastAsia"/>
                <w:b/>
                <w:bCs/>
                <w:sz w:val="17"/>
                <w:szCs w:val="17"/>
              </w:rPr>
              <w:t>Domain</w:t>
            </w:r>
          </w:p>
        </w:tc>
        <w:tc>
          <w:tcPr>
            <w:tcW w:w="1275" w:type="dxa"/>
            <w:shd w:val="clear" w:color="auto" w:fill="D7D2CF"/>
          </w:tcPr>
          <w:p w14:paraId="464E7DFD" w14:textId="77777777" w:rsidR="00313302" w:rsidRPr="00873B90" w:rsidRDefault="00313302" w:rsidP="00314495">
            <w:pPr>
              <w:ind w:rightChars="15" w:right="33"/>
              <w:jc w:val="center"/>
              <w:rPr>
                <w:b/>
                <w:bCs/>
                <w:sz w:val="17"/>
                <w:szCs w:val="17"/>
              </w:rPr>
            </w:pPr>
            <w:r w:rsidRPr="00873B90">
              <w:rPr>
                <w:rFonts w:hint="eastAsia"/>
                <w:b/>
                <w:bCs/>
                <w:sz w:val="17"/>
                <w:szCs w:val="17"/>
              </w:rPr>
              <w:t>Vocabulary</w:t>
            </w:r>
          </w:p>
        </w:tc>
        <w:tc>
          <w:tcPr>
            <w:tcW w:w="993" w:type="dxa"/>
            <w:shd w:val="clear" w:color="auto" w:fill="D7D2CF"/>
          </w:tcPr>
          <w:p w14:paraId="4C44391D" w14:textId="77777777" w:rsidR="00313302" w:rsidRPr="00873B90" w:rsidRDefault="00313302" w:rsidP="00314495">
            <w:pPr>
              <w:ind w:rightChars="13" w:right="29"/>
              <w:jc w:val="center"/>
              <w:rPr>
                <w:b/>
                <w:bCs/>
                <w:sz w:val="17"/>
                <w:szCs w:val="17"/>
              </w:rPr>
            </w:pPr>
            <w:r w:rsidRPr="00873B90">
              <w:rPr>
                <w:rFonts w:hint="eastAsia"/>
                <w:b/>
                <w:bCs/>
                <w:sz w:val="17"/>
                <w:szCs w:val="17"/>
              </w:rPr>
              <w:t>Excluded</w:t>
            </w:r>
          </w:p>
        </w:tc>
        <w:tc>
          <w:tcPr>
            <w:tcW w:w="1275" w:type="dxa"/>
            <w:shd w:val="clear" w:color="auto" w:fill="D7D2CF"/>
          </w:tcPr>
          <w:p w14:paraId="704FDE15" w14:textId="77777777" w:rsidR="00313302" w:rsidRPr="00873B90" w:rsidRDefault="00313302" w:rsidP="00314495">
            <w:pPr>
              <w:jc w:val="center"/>
              <w:rPr>
                <w:b/>
                <w:bCs/>
                <w:sz w:val="17"/>
                <w:szCs w:val="17"/>
              </w:rPr>
            </w:pPr>
            <w:r w:rsidRPr="00873B90">
              <w:rPr>
                <w:rFonts w:hint="eastAsia"/>
                <w:b/>
                <w:bCs/>
                <w:sz w:val="17"/>
                <w:szCs w:val="17"/>
              </w:rPr>
              <w:t>D</w:t>
            </w:r>
            <w:r w:rsidRPr="00873B90">
              <w:rPr>
                <w:b/>
                <w:bCs/>
                <w:sz w:val="17"/>
                <w:szCs w:val="17"/>
              </w:rPr>
              <w:t>escendants</w:t>
            </w:r>
          </w:p>
        </w:tc>
        <w:tc>
          <w:tcPr>
            <w:tcW w:w="1173" w:type="dxa"/>
            <w:shd w:val="clear" w:color="auto" w:fill="D7D2CF"/>
          </w:tcPr>
          <w:p w14:paraId="4307AF95" w14:textId="77777777" w:rsidR="00313302" w:rsidRPr="00873B90" w:rsidRDefault="00313302" w:rsidP="00314495">
            <w:pPr>
              <w:jc w:val="center"/>
              <w:rPr>
                <w:b/>
                <w:bCs/>
                <w:sz w:val="17"/>
                <w:szCs w:val="17"/>
              </w:rPr>
            </w:pPr>
            <w:r w:rsidRPr="00873B90">
              <w:rPr>
                <w:rFonts w:hint="eastAsia"/>
                <w:b/>
                <w:bCs/>
                <w:sz w:val="17"/>
                <w:szCs w:val="17"/>
              </w:rPr>
              <w:t>M</w:t>
            </w:r>
            <w:r w:rsidRPr="00873B90">
              <w:rPr>
                <w:b/>
                <w:bCs/>
                <w:sz w:val="17"/>
                <w:szCs w:val="17"/>
              </w:rPr>
              <w:t>apped</w:t>
            </w:r>
          </w:p>
        </w:tc>
      </w:tr>
      <w:tr w:rsidR="00165929" w:rsidRPr="006B48F6" w14:paraId="7AE6DFEA" w14:textId="77777777" w:rsidTr="00FD2BD2">
        <w:trPr>
          <w:trHeight w:val="448"/>
          <w:jc w:val="center"/>
        </w:trPr>
        <w:tc>
          <w:tcPr>
            <w:tcW w:w="2689" w:type="dxa"/>
            <w:vAlign w:val="center"/>
          </w:tcPr>
          <w:p w14:paraId="43F2A61A" w14:textId="77777777" w:rsidR="00165929" w:rsidRPr="00165929" w:rsidRDefault="00165929" w:rsidP="00FD2BD2">
            <w:pPr>
              <w:jc w:val="both"/>
              <w:rPr>
                <w:sz w:val="17"/>
                <w:szCs w:val="17"/>
              </w:rPr>
            </w:pPr>
            <w:r w:rsidRPr="00165929">
              <w:rPr>
                <w:rFonts w:hint="eastAsia"/>
                <w:sz w:val="17"/>
                <w:szCs w:val="17"/>
              </w:rPr>
              <w:t>All</w:t>
            </w:r>
            <w:r w:rsidRPr="00165929">
              <w:rPr>
                <w:sz w:val="17"/>
                <w:szCs w:val="17"/>
              </w:rPr>
              <w:t xml:space="preserve"> </w:t>
            </w:r>
            <w:r w:rsidRPr="00165929">
              <w:rPr>
                <w:rFonts w:hint="eastAsia"/>
                <w:sz w:val="17"/>
                <w:szCs w:val="17"/>
              </w:rPr>
              <w:t>Cancer</w:t>
            </w:r>
            <w:r w:rsidRPr="00165929">
              <w:rPr>
                <w:sz w:val="17"/>
                <w:szCs w:val="17"/>
              </w:rPr>
              <w:t xml:space="preserve"> without </w:t>
            </w:r>
            <w:r w:rsidRPr="00165929">
              <w:rPr>
                <w:rFonts w:hint="eastAsia"/>
                <w:sz w:val="17"/>
                <w:szCs w:val="17"/>
              </w:rPr>
              <w:t>thyroid</w:t>
            </w:r>
            <w:r w:rsidRPr="00165929">
              <w:rPr>
                <w:sz w:val="17"/>
                <w:szCs w:val="17"/>
              </w:rPr>
              <w:t xml:space="preserve"> </w:t>
            </w:r>
            <w:r w:rsidRPr="00165929">
              <w:rPr>
                <w:rFonts w:hint="eastAsia"/>
                <w:sz w:val="17"/>
                <w:szCs w:val="17"/>
              </w:rPr>
              <w:t>cancer</w:t>
            </w:r>
          </w:p>
          <w:p w14:paraId="3A4C5619" w14:textId="4EDB0A49" w:rsidR="00165929" w:rsidRPr="00165929" w:rsidRDefault="00165929" w:rsidP="00FD2BD2">
            <w:pPr>
              <w:jc w:val="both"/>
              <w:rPr>
                <w:sz w:val="17"/>
                <w:szCs w:val="17"/>
              </w:rPr>
            </w:pPr>
            <w:r w:rsidRPr="00165929">
              <w:rPr>
                <w:rFonts w:hint="eastAsia"/>
                <w:sz w:val="17"/>
                <w:szCs w:val="17"/>
              </w:rPr>
              <w:t>(O</w:t>
            </w:r>
            <w:r w:rsidRPr="00165929">
              <w:rPr>
                <w:sz w:val="17"/>
                <w:szCs w:val="17"/>
              </w:rPr>
              <w:t>verall C code, ~D48)</w:t>
            </w:r>
          </w:p>
        </w:tc>
        <w:tc>
          <w:tcPr>
            <w:tcW w:w="1134" w:type="dxa"/>
            <w:vAlign w:val="center"/>
          </w:tcPr>
          <w:p w14:paraId="1D8FE0E4" w14:textId="77777777" w:rsidR="00165929" w:rsidRPr="006B48F6" w:rsidRDefault="00165929" w:rsidP="00FD2BD2">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33B33C35" w14:textId="06BFF653" w:rsidR="00165929" w:rsidRPr="006B48F6" w:rsidRDefault="00165929" w:rsidP="00FD2BD2">
            <w:pPr>
              <w:ind w:rightChars="15" w:right="33"/>
              <w:jc w:val="both"/>
              <w:rPr>
                <w:sz w:val="17"/>
                <w:szCs w:val="17"/>
              </w:rPr>
            </w:pPr>
            <w:r w:rsidRPr="00165929">
              <w:rPr>
                <w:rFonts w:hint="eastAsia"/>
                <w:sz w:val="17"/>
                <w:szCs w:val="17"/>
              </w:rPr>
              <w:t>I</w:t>
            </w:r>
            <w:r w:rsidRPr="00165929">
              <w:rPr>
                <w:sz w:val="17"/>
                <w:szCs w:val="17"/>
              </w:rPr>
              <w:t>CD10</w:t>
            </w:r>
          </w:p>
        </w:tc>
        <w:tc>
          <w:tcPr>
            <w:tcW w:w="993" w:type="dxa"/>
            <w:vAlign w:val="center"/>
          </w:tcPr>
          <w:p w14:paraId="7E198BA0" w14:textId="77777777" w:rsidR="00165929" w:rsidRPr="006B48F6" w:rsidRDefault="00165929" w:rsidP="00FD2BD2">
            <w:pPr>
              <w:ind w:rightChars="14" w:right="31"/>
              <w:jc w:val="both"/>
              <w:rPr>
                <w:sz w:val="17"/>
                <w:szCs w:val="17"/>
              </w:rPr>
            </w:pPr>
            <w:r>
              <w:rPr>
                <w:rFonts w:hint="eastAsia"/>
                <w:sz w:val="17"/>
                <w:szCs w:val="17"/>
              </w:rPr>
              <w:t>N</w:t>
            </w:r>
            <w:r>
              <w:rPr>
                <w:sz w:val="17"/>
                <w:szCs w:val="17"/>
              </w:rPr>
              <w:t>O</w:t>
            </w:r>
          </w:p>
        </w:tc>
        <w:tc>
          <w:tcPr>
            <w:tcW w:w="1275" w:type="dxa"/>
            <w:vAlign w:val="center"/>
          </w:tcPr>
          <w:p w14:paraId="350E792E" w14:textId="77777777" w:rsidR="00165929" w:rsidRPr="006B48F6" w:rsidRDefault="00165929" w:rsidP="00FD2BD2">
            <w:pPr>
              <w:ind w:rightChars="-47" w:right="-103"/>
              <w:jc w:val="both"/>
              <w:rPr>
                <w:sz w:val="17"/>
                <w:szCs w:val="17"/>
              </w:rPr>
            </w:pPr>
            <w:r>
              <w:rPr>
                <w:rFonts w:hint="eastAsia"/>
                <w:sz w:val="17"/>
                <w:szCs w:val="17"/>
              </w:rPr>
              <w:t>N</w:t>
            </w:r>
            <w:r>
              <w:rPr>
                <w:sz w:val="17"/>
                <w:szCs w:val="17"/>
              </w:rPr>
              <w:t>O</w:t>
            </w:r>
          </w:p>
        </w:tc>
        <w:tc>
          <w:tcPr>
            <w:tcW w:w="1173" w:type="dxa"/>
            <w:vAlign w:val="center"/>
          </w:tcPr>
          <w:p w14:paraId="074B9D86" w14:textId="77777777" w:rsidR="00165929" w:rsidRPr="006B48F6" w:rsidRDefault="00165929" w:rsidP="00FD2BD2">
            <w:pPr>
              <w:ind w:rightChars="30" w:right="66"/>
              <w:jc w:val="both"/>
              <w:rPr>
                <w:sz w:val="17"/>
                <w:szCs w:val="17"/>
              </w:rPr>
            </w:pPr>
            <w:r>
              <w:rPr>
                <w:sz w:val="17"/>
                <w:szCs w:val="17"/>
              </w:rPr>
              <w:t>NO</w:t>
            </w:r>
          </w:p>
        </w:tc>
      </w:tr>
    </w:tbl>
    <w:p w14:paraId="3583FA42" w14:textId="77777777" w:rsidR="000D5F85" w:rsidRPr="00417A1E" w:rsidRDefault="000D5F85" w:rsidP="00F2077B">
      <w:pPr>
        <w:pStyle w:val="a7"/>
        <w:ind w:leftChars="0" w:left="1160"/>
      </w:pPr>
    </w:p>
    <w:p w14:paraId="7C5E8E78" w14:textId="51B2377D" w:rsidR="009C0C03" w:rsidRPr="0096196F" w:rsidRDefault="009C0C03" w:rsidP="00873B90">
      <w:pPr>
        <w:pStyle w:val="1"/>
        <w:numPr>
          <w:ilvl w:val="2"/>
          <w:numId w:val="14"/>
        </w:numPr>
        <w:tabs>
          <w:tab w:val="left" w:pos="851"/>
        </w:tabs>
        <w:ind w:left="709"/>
        <w:rPr>
          <w:b/>
          <w:bCs/>
          <w:sz w:val="24"/>
          <w:szCs w:val="24"/>
        </w:rPr>
      </w:pPr>
      <w:bookmarkStart w:id="75" w:name="_Toc38891781"/>
      <w:bookmarkStart w:id="76" w:name="_Toc39663636"/>
      <w:r w:rsidRPr="0096196F">
        <w:rPr>
          <w:rFonts w:hint="eastAsia"/>
          <w:b/>
          <w:bCs/>
          <w:sz w:val="24"/>
          <w:szCs w:val="24"/>
        </w:rPr>
        <w:t>Negative</w:t>
      </w:r>
      <w:r w:rsidRPr="0096196F">
        <w:rPr>
          <w:b/>
          <w:bCs/>
          <w:sz w:val="24"/>
          <w:szCs w:val="24"/>
        </w:rPr>
        <w:t xml:space="preserve"> </w:t>
      </w:r>
      <w:r w:rsidRPr="0096196F">
        <w:rPr>
          <w:rFonts w:hint="eastAsia"/>
          <w:b/>
          <w:bCs/>
          <w:sz w:val="24"/>
          <w:szCs w:val="24"/>
        </w:rPr>
        <w:t>Controls</w:t>
      </w:r>
      <w:bookmarkStart w:id="77" w:name="_Toc37320993"/>
      <w:bookmarkStart w:id="78" w:name="_Toc37325577"/>
      <w:bookmarkEnd w:id="75"/>
      <w:bookmarkEnd w:id="76"/>
    </w:p>
    <w:p w14:paraId="4279D8B2" w14:textId="125E6562" w:rsidR="009C0C03" w:rsidRDefault="009C0C03" w:rsidP="00873B90">
      <w:pPr>
        <w:ind w:leftChars="65" w:left="143" w:firstLine="1"/>
      </w:pPr>
      <w:r>
        <w:rPr>
          <w:rFonts w:hint="eastAsia"/>
        </w:rPr>
        <w:t>Negative</w:t>
      </w:r>
      <w:r>
        <w:t xml:space="preserve"> </w:t>
      </w:r>
      <w:r>
        <w:rPr>
          <w:rFonts w:hint="eastAsia"/>
        </w:rPr>
        <w:t>controls</w:t>
      </w:r>
      <w:r>
        <w:t xml:space="preserve"> </w:t>
      </w:r>
      <w:r>
        <w:rPr>
          <w:rFonts w:hint="eastAsia"/>
        </w:rPr>
        <w:t>are</w:t>
      </w:r>
      <w:r>
        <w:t xml:space="preserve"> </w:t>
      </w:r>
      <w:r>
        <w:rPr>
          <w:rFonts w:hint="eastAsia"/>
        </w:rPr>
        <w:t>concepts</w:t>
      </w:r>
      <w:r>
        <w:t xml:space="preserve"> </w:t>
      </w:r>
      <w:r w:rsidR="00111DDE">
        <w:rPr>
          <w:rFonts w:hint="eastAsia"/>
        </w:rPr>
        <w:t>known</w:t>
      </w:r>
      <w:r w:rsidR="00111DDE">
        <w:t xml:space="preserve"> </w:t>
      </w:r>
      <w:r w:rsidR="00111DDE">
        <w:rPr>
          <w:rFonts w:hint="eastAsia"/>
        </w:rPr>
        <w:t>to</w:t>
      </w:r>
      <w:r w:rsidR="00111DDE">
        <w:t xml:space="preserve"> </w:t>
      </w:r>
      <w:r w:rsidR="00111DDE">
        <w:rPr>
          <w:rFonts w:hint="eastAsia"/>
        </w:rPr>
        <w:t>be</w:t>
      </w:r>
      <w:r w:rsidR="00111DDE">
        <w:t xml:space="preserve"> </w:t>
      </w:r>
      <w:r w:rsidR="008023A5">
        <w:rPr>
          <w:rFonts w:hint="eastAsia"/>
        </w:rPr>
        <w:t>neither</w:t>
      </w:r>
      <w:r w:rsidR="008023A5">
        <w:t xml:space="preserve"> caused </w:t>
      </w:r>
      <w:r w:rsidR="008023A5">
        <w:rPr>
          <w:rFonts w:hint="eastAsia"/>
        </w:rPr>
        <w:t>by</w:t>
      </w:r>
      <w:r w:rsidR="008023A5">
        <w:t xml:space="preserve"> t</w:t>
      </w:r>
      <w:r w:rsidR="00111DDE">
        <w:rPr>
          <w:rFonts w:hint="eastAsia"/>
        </w:rPr>
        <w:t>he</w:t>
      </w:r>
      <w:r w:rsidR="00111DDE">
        <w:t xml:space="preserve"> </w:t>
      </w:r>
      <w:r w:rsidR="00111DDE">
        <w:rPr>
          <w:rFonts w:hint="eastAsia"/>
        </w:rPr>
        <w:t>target</w:t>
      </w:r>
      <w:r w:rsidR="00111DDE">
        <w:t xml:space="preserve"> </w:t>
      </w:r>
      <w:r w:rsidR="008023A5">
        <w:t>nor</w:t>
      </w:r>
      <w:r w:rsidR="00111DDE">
        <w:t xml:space="preserve"> </w:t>
      </w:r>
      <w:r w:rsidR="00111DDE">
        <w:rPr>
          <w:rFonts w:hint="eastAsia"/>
        </w:rPr>
        <w:t>comparator</w:t>
      </w:r>
      <w:r w:rsidR="00111DDE">
        <w:t xml:space="preserve"> </w:t>
      </w:r>
      <w:r w:rsidR="00C30EEB">
        <w:t>exposure</w:t>
      </w:r>
      <w:r w:rsidR="00FE4EA4">
        <w:rPr>
          <w:rFonts w:hint="eastAsia"/>
        </w:rPr>
        <w:t>,</w:t>
      </w:r>
      <w:r w:rsidR="00FE4EA4">
        <w:t xml:space="preserve"> </w:t>
      </w:r>
      <w:r w:rsidR="00FE4EA4">
        <w:rPr>
          <w:rFonts w:hint="eastAsia"/>
        </w:rPr>
        <w:t>so</w:t>
      </w:r>
      <w:r w:rsidR="00FE4EA4">
        <w:t xml:space="preserve"> </w:t>
      </w:r>
      <w:r w:rsidR="00FE4EA4">
        <w:rPr>
          <w:rFonts w:hint="eastAsia"/>
        </w:rPr>
        <w:t>that</w:t>
      </w:r>
      <w:r w:rsidR="00FE4EA4">
        <w:t xml:space="preserve"> </w:t>
      </w:r>
      <w:r w:rsidR="00FE4EA4">
        <w:rPr>
          <w:rFonts w:hint="eastAsia"/>
        </w:rPr>
        <w:t>the</w:t>
      </w:r>
      <w:r w:rsidR="00FE4EA4">
        <w:t xml:space="preserve"> </w:t>
      </w:r>
      <w:r w:rsidR="00FE4EA4">
        <w:rPr>
          <w:rFonts w:hint="eastAsia"/>
        </w:rPr>
        <w:t>true</w:t>
      </w:r>
      <w:r w:rsidR="00FE4EA4">
        <w:t xml:space="preserve"> </w:t>
      </w:r>
      <w:r w:rsidR="00FE4EA4">
        <w:rPr>
          <w:rFonts w:hint="eastAsia"/>
        </w:rPr>
        <w:t>relative</w:t>
      </w:r>
      <w:r w:rsidR="00FE4EA4">
        <w:t xml:space="preserve"> </w:t>
      </w:r>
      <w:r w:rsidR="00FE4EA4">
        <w:rPr>
          <w:rFonts w:hint="eastAsia"/>
        </w:rPr>
        <w:t>risk</w:t>
      </w:r>
      <w:r w:rsidR="00842A3F">
        <w:t xml:space="preserve"> </w:t>
      </w:r>
      <w:r w:rsidR="00842A3F">
        <w:rPr>
          <w:rFonts w:hint="eastAsia"/>
        </w:rPr>
        <w:t>can</w:t>
      </w:r>
      <w:r w:rsidR="00842A3F">
        <w:t xml:space="preserve"> </w:t>
      </w:r>
      <w:r w:rsidR="00842A3F">
        <w:rPr>
          <w:rFonts w:hint="eastAsia"/>
        </w:rPr>
        <w:t>be</w:t>
      </w:r>
      <w:r w:rsidR="00842A3F">
        <w:t xml:space="preserve"> </w:t>
      </w:r>
      <w:r w:rsidR="00842A3F">
        <w:rPr>
          <w:rFonts w:hint="eastAsia"/>
        </w:rPr>
        <w:t>assumed</w:t>
      </w:r>
      <w:r w:rsidR="00FE4EA4">
        <w:t xml:space="preserve"> betwee</w:t>
      </w:r>
      <w:r w:rsidR="00FE4EA4">
        <w:rPr>
          <w:rFonts w:hint="eastAsia"/>
        </w:rPr>
        <w:t>n</w:t>
      </w:r>
      <w:r w:rsidR="00FE4EA4">
        <w:t xml:space="preserve"> </w:t>
      </w:r>
      <w:r w:rsidR="00842A3F">
        <w:rPr>
          <w:rFonts w:hint="eastAsia"/>
        </w:rPr>
        <w:t>the</w:t>
      </w:r>
      <w:r w:rsidR="00842A3F">
        <w:t xml:space="preserve"> </w:t>
      </w:r>
      <w:r w:rsidR="00842A3F">
        <w:rPr>
          <w:rFonts w:hint="eastAsia"/>
        </w:rPr>
        <w:t>two</w:t>
      </w:r>
      <w:r w:rsidR="00842A3F">
        <w:t xml:space="preserve"> </w:t>
      </w:r>
      <w:r w:rsidR="00842A3F">
        <w:rPr>
          <w:rFonts w:hint="eastAsia"/>
        </w:rPr>
        <w:t>cohorts</w:t>
      </w:r>
      <w:r w:rsidR="00842A3F">
        <w:t xml:space="preserve"> </w:t>
      </w:r>
      <w:r w:rsidR="00842A3F">
        <w:rPr>
          <w:rFonts w:hint="eastAsia"/>
        </w:rPr>
        <w:t>is</w:t>
      </w:r>
      <w:r w:rsidR="00842A3F">
        <w:t xml:space="preserve"> </w:t>
      </w:r>
      <w:r w:rsidR="00842A3F">
        <w:rPr>
          <w:rFonts w:hint="eastAsia"/>
        </w:rPr>
        <w:t>1.</w:t>
      </w:r>
      <w:r w:rsidR="004E6363">
        <w:t xml:space="preserve"> </w:t>
      </w:r>
      <w:r w:rsidR="00F87FAD">
        <w:t>T</w:t>
      </w:r>
      <w:r w:rsidR="00F87FAD">
        <w:rPr>
          <w:rFonts w:hint="eastAsia"/>
        </w:rPr>
        <w:t>he</w:t>
      </w:r>
      <w:r w:rsidR="00F87FAD">
        <w:t xml:space="preserve"> </w:t>
      </w:r>
      <w:r w:rsidR="00F87FAD">
        <w:rPr>
          <w:rFonts w:hint="eastAsia"/>
        </w:rPr>
        <w:t>table</w:t>
      </w:r>
      <w:r w:rsidR="00F87FAD">
        <w:t xml:space="preserve"> </w:t>
      </w:r>
      <w:r w:rsidR="00F87FAD">
        <w:rPr>
          <w:rFonts w:hint="eastAsia"/>
        </w:rPr>
        <w:t>describe</w:t>
      </w:r>
      <w:r w:rsidR="00FC1D48">
        <w:rPr>
          <w:rFonts w:hint="eastAsia"/>
        </w:rPr>
        <w:t>s</w:t>
      </w:r>
      <w:r w:rsidR="00F87FAD">
        <w:t xml:space="preserve"> </w:t>
      </w:r>
      <w:r w:rsidR="00774883">
        <w:rPr>
          <w:rFonts w:hint="eastAsia"/>
        </w:rPr>
        <w:t>the</w:t>
      </w:r>
      <w:r w:rsidR="00774883">
        <w:t xml:space="preserve"> </w:t>
      </w:r>
      <w:r w:rsidR="00774883">
        <w:rPr>
          <w:rFonts w:hint="eastAsia"/>
        </w:rPr>
        <w:t>final</w:t>
      </w:r>
      <w:r w:rsidR="00774883">
        <w:t xml:space="preserve"> </w:t>
      </w:r>
      <w:r w:rsidR="00774883">
        <w:rPr>
          <w:rFonts w:hint="eastAsia"/>
        </w:rPr>
        <w:t>list</w:t>
      </w:r>
      <w:r w:rsidR="00774883">
        <w:t xml:space="preserve"> </w:t>
      </w:r>
      <w:r w:rsidR="00774883">
        <w:rPr>
          <w:rFonts w:hint="eastAsia"/>
        </w:rPr>
        <w:t>of</w:t>
      </w:r>
      <w:r w:rsidR="00774883">
        <w:t xml:space="preserve"> </w:t>
      </w:r>
      <w:r w:rsidR="00413F37">
        <w:rPr>
          <w:rFonts w:hint="eastAsia"/>
        </w:rPr>
        <w:t>68</w:t>
      </w:r>
      <w:r w:rsidR="00413F37">
        <w:t xml:space="preserve"> </w:t>
      </w:r>
      <w:r w:rsidR="003B2FD7">
        <w:rPr>
          <w:rFonts w:hint="eastAsia"/>
        </w:rPr>
        <w:t>negative</w:t>
      </w:r>
      <w:r w:rsidR="003B2FD7">
        <w:t xml:space="preserve"> </w:t>
      </w:r>
      <w:r w:rsidR="003B2FD7">
        <w:rPr>
          <w:rFonts w:hint="eastAsia"/>
        </w:rPr>
        <w:t>control</w:t>
      </w:r>
      <w:r w:rsidR="00F87FAD">
        <w:t xml:space="preserve"> </w:t>
      </w:r>
      <w:r w:rsidR="00F87FAD">
        <w:rPr>
          <w:rFonts w:hint="eastAsia"/>
        </w:rPr>
        <w:t>outcomes</w:t>
      </w:r>
      <w:r w:rsidR="001067DA">
        <w:t xml:space="preserve"> </w:t>
      </w:r>
      <w:r w:rsidR="001067DA">
        <w:rPr>
          <w:rFonts w:hint="eastAsia"/>
        </w:rPr>
        <w:t>which</w:t>
      </w:r>
      <w:r w:rsidR="001067DA">
        <w:t xml:space="preserve"> </w:t>
      </w:r>
      <w:r w:rsidR="00646FC2">
        <w:rPr>
          <w:rFonts w:hint="eastAsia"/>
        </w:rPr>
        <w:t>manual</w:t>
      </w:r>
      <w:r w:rsidR="00646FC2">
        <w:t xml:space="preserve"> review</w:t>
      </w:r>
      <w:r w:rsidR="00646FC2">
        <w:rPr>
          <w:rFonts w:hint="eastAsia"/>
        </w:rPr>
        <w:t xml:space="preserve"> </w:t>
      </w:r>
      <w:r w:rsidR="001067DA">
        <w:rPr>
          <w:rFonts w:hint="eastAsia"/>
        </w:rPr>
        <w:t>was</w:t>
      </w:r>
      <w:r w:rsidR="001067DA">
        <w:t xml:space="preserve"> </w:t>
      </w:r>
      <w:r w:rsidR="005E2B36">
        <w:rPr>
          <w:rFonts w:hint="eastAsia"/>
        </w:rPr>
        <w:t>undergone</w:t>
      </w:r>
      <w:r w:rsidR="00806CBC">
        <w:rPr>
          <w:rFonts w:hint="eastAsia"/>
        </w:rPr>
        <w:t>.</w:t>
      </w:r>
    </w:p>
    <w:tbl>
      <w:tblPr>
        <w:tblStyle w:val="afa"/>
        <w:tblW w:w="4717" w:type="pct"/>
        <w:tblInd w:w="279" w:type="dxa"/>
        <w:tblLook w:val="04A0" w:firstRow="1" w:lastRow="0" w:firstColumn="1" w:lastColumn="0" w:noHBand="0" w:noVBand="1"/>
      </w:tblPr>
      <w:tblGrid>
        <w:gridCol w:w="1842"/>
        <w:gridCol w:w="6664"/>
      </w:tblGrid>
      <w:tr w:rsidR="008052B0" w:rsidRPr="00771407" w14:paraId="2B41BDA1" w14:textId="77777777" w:rsidTr="00066035">
        <w:trPr>
          <w:trHeight w:val="154"/>
        </w:trPr>
        <w:tc>
          <w:tcPr>
            <w:tcW w:w="1083" w:type="pct"/>
            <w:shd w:val="clear" w:color="auto" w:fill="D7D2CF"/>
            <w:noWrap/>
            <w:hideMark/>
          </w:tcPr>
          <w:p w14:paraId="40E0F0D4" w14:textId="472A453D" w:rsidR="008052B0" w:rsidRPr="007763E3" w:rsidRDefault="008052B0" w:rsidP="008052B0">
            <w:pPr>
              <w:rPr>
                <w:b/>
                <w:bCs/>
                <w:sz w:val="17"/>
                <w:szCs w:val="17"/>
              </w:rPr>
            </w:pPr>
            <w:r w:rsidRPr="007763E3">
              <w:rPr>
                <w:b/>
                <w:bCs/>
                <w:sz w:val="17"/>
                <w:szCs w:val="17"/>
              </w:rPr>
              <w:lastRenderedPageBreak/>
              <w:t xml:space="preserve">Concept </w:t>
            </w:r>
            <w:r w:rsidRPr="007763E3">
              <w:rPr>
                <w:rFonts w:hint="eastAsia"/>
                <w:b/>
                <w:bCs/>
                <w:sz w:val="17"/>
                <w:szCs w:val="17"/>
              </w:rPr>
              <w:t>Id</w:t>
            </w:r>
          </w:p>
        </w:tc>
        <w:tc>
          <w:tcPr>
            <w:tcW w:w="3917" w:type="pct"/>
            <w:shd w:val="clear" w:color="auto" w:fill="D7D2CF"/>
            <w:noWrap/>
            <w:hideMark/>
          </w:tcPr>
          <w:p w14:paraId="1083CC4F" w14:textId="070FE770" w:rsidR="009603AE" w:rsidRPr="007763E3" w:rsidRDefault="008052B0" w:rsidP="008052B0">
            <w:pPr>
              <w:rPr>
                <w:b/>
                <w:bCs/>
                <w:sz w:val="17"/>
                <w:szCs w:val="17"/>
              </w:rPr>
            </w:pPr>
            <w:r w:rsidRPr="007763E3">
              <w:rPr>
                <w:rFonts w:hint="eastAsia"/>
                <w:b/>
                <w:bCs/>
                <w:sz w:val="17"/>
                <w:szCs w:val="17"/>
              </w:rPr>
              <w:t>Concept</w:t>
            </w:r>
            <w:r w:rsidRPr="007763E3">
              <w:rPr>
                <w:b/>
                <w:bCs/>
                <w:sz w:val="17"/>
                <w:szCs w:val="17"/>
              </w:rPr>
              <w:t xml:space="preserve"> </w:t>
            </w:r>
            <w:r w:rsidRPr="007763E3">
              <w:rPr>
                <w:rFonts w:hint="eastAsia"/>
                <w:b/>
                <w:bCs/>
                <w:sz w:val="17"/>
                <w:szCs w:val="17"/>
              </w:rPr>
              <w:t>Nam</w:t>
            </w:r>
            <w:r w:rsidR="009603AE" w:rsidRPr="007763E3">
              <w:rPr>
                <w:b/>
                <w:bCs/>
                <w:sz w:val="17"/>
                <w:szCs w:val="17"/>
              </w:rPr>
              <w:t>e</w:t>
            </w:r>
          </w:p>
        </w:tc>
      </w:tr>
      <w:tr w:rsidR="008052B0" w:rsidRPr="00771407" w14:paraId="13ADB1F3" w14:textId="77777777" w:rsidTr="00FD2BD2">
        <w:trPr>
          <w:trHeight w:val="340"/>
        </w:trPr>
        <w:tc>
          <w:tcPr>
            <w:tcW w:w="1083" w:type="pct"/>
            <w:noWrap/>
            <w:vAlign w:val="center"/>
            <w:hideMark/>
          </w:tcPr>
          <w:p w14:paraId="1414958B" w14:textId="77777777" w:rsidR="00771407" w:rsidRPr="00771407" w:rsidRDefault="00771407" w:rsidP="00FD2BD2">
            <w:pPr>
              <w:jc w:val="both"/>
              <w:rPr>
                <w:sz w:val="17"/>
                <w:szCs w:val="17"/>
              </w:rPr>
            </w:pPr>
            <w:r w:rsidRPr="00771407">
              <w:rPr>
                <w:rFonts w:hint="eastAsia"/>
                <w:sz w:val="17"/>
                <w:szCs w:val="17"/>
              </w:rPr>
              <w:t>134438</w:t>
            </w:r>
          </w:p>
        </w:tc>
        <w:tc>
          <w:tcPr>
            <w:tcW w:w="3917" w:type="pct"/>
            <w:noWrap/>
            <w:vAlign w:val="center"/>
            <w:hideMark/>
          </w:tcPr>
          <w:p w14:paraId="74B9B6FB" w14:textId="77777777" w:rsidR="00771407" w:rsidRPr="00771407" w:rsidRDefault="00771407" w:rsidP="00FD2BD2">
            <w:pPr>
              <w:jc w:val="both"/>
              <w:rPr>
                <w:sz w:val="17"/>
                <w:szCs w:val="17"/>
              </w:rPr>
            </w:pPr>
            <w:r w:rsidRPr="00771407">
              <w:rPr>
                <w:rFonts w:hint="eastAsia"/>
                <w:sz w:val="17"/>
                <w:szCs w:val="17"/>
              </w:rPr>
              <w:t>Contact dermatitis</w:t>
            </w:r>
          </w:p>
        </w:tc>
      </w:tr>
      <w:tr w:rsidR="008052B0" w:rsidRPr="00771407" w14:paraId="58472CE0" w14:textId="77777777" w:rsidTr="00FD2BD2">
        <w:trPr>
          <w:trHeight w:val="340"/>
        </w:trPr>
        <w:tc>
          <w:tcPr>
            <w:tcW w:w="1083" w:type="pct"/>
            <w:noWrap/>
            <w:vAlign w:val="center"/>
            <w:hideMark/>
          </w:tcPr>
          <w:p w14:paraId="09906703" w14:textId="77777777" w:rsidR="00771407" w:rsidRPr="00771407" w:rsidRDefault="00771407" w:rsidP="00FD2BD2">
            <w:pPr>
              <w:jc w:val="both"/>
              <w:rPr>
                <w:sz w:val="17"/>
                <w:szCs w:val="17"/>
              </w:rPr>
            </w:pPr>
            <w:r w:rsidRPr="00771407">
              <w:rPr>
                <w:rFonts w:hint="eastAsia"/>
                <w:sz w:val="17"/>
                <w:szCs w:val="17"/>
              </w:rPr>
              <w:t>374375</w:t>
            </w:r>
          </w:p>
        </w:tc>
        <w:tc>
          <w:tcPr>
            <w:tcW w:w="3917" w:type="pct"/>
            <w:noWrap/>
            <w:vAlign w:val="center"/>
            <w:hideMark/>
          </w:tcPr>
          <w:p w14:paraId="03CC8641" w14:textId="77777777" w:rsidR="00771407" w:rsidRPr="00771407" w:rsidRDefault="00771407" w:rsidP="00FD2BD2">
            <w:pPr>
              <w:jc w:val="both"/>
              <w:rPr>
                <w:sz w:val="17"/>
                <w:szCs w:val="17"/>
              </w:rPr>
            </w:pPr>
            <w:r w:rsidRPr="00771407">
              <w:rPr>
                <w:rFonts w:hint="eastAsia"/>
                <w:sz w:val="17"/>
                <w:szCs w:val="17"/>
              </w:rPr>
              <w:t>Impacted cerumen</w:t>
            </w:r>
          </w:p>
        </w:tc>
      </w:tr>
      <w:tr w:rsidR="008052B0" w:rsidRPr="00771407" w14:paraId="32A9745C" w14:textId="77777777" w:rsidTr="00FD2BD2">
        <w:trPr>
          <w:trHeight w:val="340"/>
        </w:trPr>
        <w:tc>
          <w:tcPr>
            <w:tcW w:w="1083" w:type="pct"/>
            <w:noWrap/>
            <w:vAlign w:val="center"/>
            <w:hideMark/>
          </w:tcPr>
          <w:p w14:paraId="3D916F3B" w14:textId="77777777" w:rsidR="00771407" w:rsidRPr="00771407" w:rsidRDefault="00771407" w:rsidP="00FD2BD2">
            <w:pPr>
              <w:jc w:val="both"/>
              <w:rPr>
                <w:sz w:val="17"/>
                <w:szCs w:val="17"/>
              </w:rPr>
            </w:pPr>
            <w:r w:rsidRPr="00771407">
              <w:rPr>
                <w:rFonts w:hint="eastAsia"/>
                <w:sz w:val="17"/>
                <w:szCs w:val="17"/>
              </w:rPr>
              <w:t>437264</w:t>
            </w:r>
          </w:p>
        </w:tc>
        <w:tc>
          <w:tcPr>
            <w:tcW w:w="3917" w:type="pct"/>
            <w:noWrap/>
            <w:vAlign w:val="center"/>
            <w:hideMark/>
          </w:tcPr>
          <w:p w14:paraId="0F650CD1" w14:textId="77777777" w:rsidR="00771407" w:rsidRPr="00771407" w:rsidRDefault="00771407" w:rsidP="00FD2BD2">
            <w:pPr>
              <w:jc w:val="both"/>
              <w:rPr>
                <w:sz w:val="17"/>
                <w:szCs w:val="17"/>
              </w:rPr>
            </w:pPr>
            <w:r w:rsidRPr="00771407">
              <w:rPr>
                <w:rFonts w:hint="eastAsia"/>
                <w:sz w:val="17"/>
                <w:szCs w:val="17"/>
              </w:rPr>
              <w:t>Tobacco dependence syndrome</w:t>
            </w:r>
          </w:p>
        </w:tc>
      </w:tr>
      <w:tr w:rsidR="008052B0" w:rsidRPr="00771407" w14:paraId="05E4DDEA" w14:textId="77777777" w:rsidTr="00FD2BD2">
        <w:trPr>
          <w:trHeight w:val="340"/>
        </w:trPr>
        <w:tc>
          <w:tcPr>
            <w:tcW w:w="1083" w:type="pct"/>
            <w:noWrap/>
            <w:vAlign w:val="center"/>
            <w:hideMark/>
          </w:tcPr>
          <w:p w14:paraId="29E1BD5F" w14:textId="77777777" w:rsidR="00771407" w:rsidRPr="00771407" w:rsidRDefault="00771407" w:rsidP="00FD2BD2">
            <w:pPr>
              <w:jc w:val="both"/>
              <w:rPr>
                <w:sz w:val="17"/>
                <w:szCs w:val="17"/>
              </w:rPr>
            </w:pPr>
            <w:r w:rsidRPr="00771407">
              <w:rPr>
                <w:rFonts w:hint="eastAsia"/>
                <w:sz w:val="17"/>
                <w:szCs w:val="17"/>
              </w:rPr>
              <w:t>373478</w:t>
            </w:r>
          </w:p>
        </w:tc>
        <w:tc>
          <w:tcPr>
            <w:tcW w:w="3917" w:type="pct"/>
            <w:noWrap/>
            <w:vAlign w:val="center"/>
            <w:hideMark/>
          </w:tcPr>
          <w:p w14:paraId="542AB815" w14:textId="77777777" w:rsidR="00771407" w:rsidRPr="00771407" w:rsidRDefault="00771407" w:rsidP="00FD2BD2">
            <w:pPr>
              <w:jc w:val="both"/>
              <w:rPr>
                <w:sz w:val="17"/>
                <w:szCs w:val="17"/>
              </w:rPr>
            </w:pPr>
            <w:r w:rsidRPr="00771407">
              <w:rPr>
                <w:rFonts w:hint="eastAsia"/>
                <w:sz w:val="17"/>
                <w:szCs w:val="17"/>
              </w:rPr>
              <w:t>Presbyopia</w:t>
            </w:r>
          </w:p>
        </w:tc>
      </w:tr>
      <w:tr w:rsidR="008052B0" w:rsidRPr="00771407" w14:paraId="0F862263" w14:textId="77777777" w:rsidTr="00FD2BD2">
        <w:trPr>
          <w:trHeight w:val="340"/>
        </w:trPr>
        <w:tc>
          <w:tcPr>
            <w:tcW w:w="1083" w:type="pct"/>
            <w:noWrap/>
            <w:vAlign w:val="center"/>
            <w:hideMark/>
          </w:tcPr>
          <w:p w14:paraId="38221D25" w14:textId="77777777" w:rsidR="00771407" w:rsidRPr="00771407" w:rsidRDefault="00771407" w:rsidP="00FD2BD2">
            <w:pPr>
              <w:jc w:val="both"/>
              <w:rPr>
                <w:sz w:val="17"/>
                <w:szCs w:val="17"/>
              </w:rPr>
            </w:pPr>
            <w:r w:rsidRPr="00771407">
              <w:rPr>
                <w:rFonts w:hint="eastAsia"/>
                <w:sz w:val="17"/>
                <w:szCs w:val="17"/>
              </w:rPr>
              <w:t>36713918</w:t>
            </w:r>
          </w:p>
        </w:tc>
        <w:tc>
          <w:tcPr>
            <w:tcW w:w="3917" w:type="pct"/>
            <w:noWrap/>
            <w:vAlign w:val="center"/>
            <w:hideMark/>
          </w:tcPr>
          <w:p w14:paraId="0FC4E4B1" w14:textId="77777777" w:rsidR="00771407" w:rsidRPr="00771407" w:rsidRDefault="00771407" w:rsidP="00FD2BD2">
            <w:pPr>
              <w:jc w:val="both"/>
              <w:rPr>
                <w:sz w:val="17"/>
                <w:szCs w:val="17"/>
              </w:rPr>
            </w:pPr>
            <w:r w:rsidRPr="00771407">
              <w:rPr>
                <w:rFonts w:hint="eastAsia"/>
                <w:sz w:val="17"/>
                <w:szCs w:val="17"/>
              </w:rPr>
              <w:t>Somatic dysfunction of lumbar region</w:t>
            </w:r>
          </w:p>
        </w:tc>
      </w:tr>
      <w:tr w:rsidR="008052B0" w:rsidRPr="00771407" w14:paraId="188E2040" w14:textId="77777777" w:rsidTr="00FD2BD2">
        <w:trPr>
          <w:trHeight w:val="340"/>
        </w:trPr>
        <w:tc>
          <w:tcPr>
            <w:tcW w:w="1083" w:type="pct"/>
            <w:noWrap/>
            <w:vAlign w:val="center"/>
            <w:hideMark/>
          </w:tcPr>
          <w:p w14:paraId="27E1D967" w14:textId="77777777" w:rsidR="00771407" w:rsidRPr="00771407" w:rsidRDefault="00771407" w:rsidP="00FD2BD2">
            <w:pPr>
              <w:jc w:val="both"/>
              <w:rPr>
                <w:sz w:val="17"/>
                <w:szCs w:val="17"/>
              </w:rPr>
            </w:pPr>
            <w:r w:rsidRPr="00771407">
              <w:rPr>
                <w:rFonts w:hint="eastAsia"/>
                <w:sz w:val="17"/>
                <w:szCs w:val="17"/>
              </w:rPr>
              <w:t>140641</w:t>
            </w:r>
          </w:p>
        </w:tc>
        <w:tc>
          <w:tcPr>
            <w:tcW w:w="3917" w:type="pct"/>
            <w:noWrap/>
            <w:vAlign w:val="center"/>
            <w:hideMark/>
          </w:tcPr>
          <w:p w14:paraId="1E5E090E" w14:textId="77777777" w:rsidR="00771407" w:rsidRPr="00771407" w:rsidRDefault="00771407" w:rsidP="00FD2BD2">
            <w:pPr>
              <w:jc w:val="both"/>
              <w:rPr>
                <w:sz w:val="17"/>
                <w:szCs w:val="17"/>
              </w:rPr>
            </w:pPr>
            <w:r w:rsidRPr="00771407">
              <w:rPr>
                <w:rFonts w:hint="eastAsia"/>
                <w:sz w:val="17"/>
                <w:szCs w:val="17"/>
              </w:rPr>
              <w:t>Verruca vulgaris</w:t>
            </w:r>
          </w:p>
        </w:tc>
      </w:tr>
      <w:tr w:rsidR="008052B0" w:rsidRPr="00771407" w14:paraId="0EC97B28" w14:textId="77777777" w:rsidTr="00FD2BD2">
        <w:trPr>
          <w:trHeight w:val="340"/>
        </w:trPr>
        <w:tc>
          <w:tcPr>
            <w:tcW w:w="1083" w:type="pct"/>
            <w:noWrap/>
            <w:vAlign w:val="center"/>
            <w:hideMark/>
          </w:tcPr>
          <w:p w14:paraId="1F77F9A4" w14:textId="77777777" w:rsidR="00771407" w:rsidRPr="00771407" w:rsidRDefault="00771407" w:rsidP="00FD2BD2">
            <w:pPr>
              <w:jc w:val="both"/>
              <w:rPr>
                <w:sz w:val="17"/>
                <w:szCs w:val="17"/>
              </w:rPr>
            </w:pPr>
            <w:r w:rsidRPr="00771407">
              <w:rPr>
                <w:rFonts w:hint="eastAsia"/>
                <w:sz w:val="17"/>
                <w:szCs w:val="17"/>
              </w:rPr>
              <w:t>4115367</w:t>
            </w:r>
          </w:p>
        </w:tc>
        <w:tc>
          <w:tcPr>
            <w:tcW w:w="3917" w:type="pct"/>
            <w:noWrap/>
            <w:vAlign w:val="center"/>
            <w:hideMark/>
          </w:tcPr>
          <w:p w14:paraId="58B0B981" w14:textId="77777777" w:rsidR="00771407" w:rsidRPr="00771407" w:rsidRDefault="00771407" w:rsidP="00FD2BD2">
            <w:pPr>
              <w:jc w:val="both"/>
              <w:rPr>
                <w:sz w:val="17"/>
                <w:szCs w:val="17"/>
              </w:rPr>
            </w:pPr>
            <w:r w:rsidRPr="00771407">
              <w:rPr>
                <w:rFonts w:hint="eastAsia"/>
                <w:sz w:val="17"/>
                <w:szCs w:val="17"/>
              </w:rPr>
              <w:t>Wrist joint pain</w:t>
            </w:r>
          </w:p>
        </w:tc>
      </w:tr>
      <w:tr w:rsidR="008052B0" w:rsidRPr="00771407" w14:paraId="1BAADD96" w14:textId="77777777" w:rsidTr="00FD2BD2">
        <w:trPr>
          <w:trHeight w:val="340"/>
        </w:trPr>
        <w:tc>
          <w:tcPr>
            <w:tcW w:w="1083" w:type="pct"/>
            <w:noWrap/>
            <w:vAlign w:val="center"/>
            <w:hideMark/>
          </w:tcPr>
          <w:p w14:paraId="62867995" w14:textId="77777777" w:rsidR="00771407" w:rsidRPr="00771407" w:rsidRDefault="00771407" w:rsidP="00FD2BD2">
            <w:pPr>
              <w:jc w:val="both"/>
              <w:rPr>
                <w:sz w:val="17"/>
                <w:szCs w:val="17"/>
              </w:rPr>
            </w:pPr>
            <w:r w:rsidRPr="00771407">
              <w:rPr>
                <w:rFonts w:hint="eastAsia"/>
                <w:sz w:val="17"/>
                <w:szCs w:val="17"/>
              </w:rPr>
              <w:t>194083</w:t>
            </w:r>
          </w:p>
        </w:tc>
        <w:tc>
          <w:tcPr>
            <w:tcW w:w="3917" w:type="pct"/>
            <w:noWrap/>
            <w:vAlign w:val="center"/>
            <w:hideMark/>
          </w:tcPr>
          <w:p w14:paraId="5BF330FA" w14:textId="77777777" w:rsidR="00771407" w:rsidRPr="00771407" w:rsidRDefault="00771407" w:rsidP="00FD2BD2">
            <w:pPr>
              <w:jc w:val="both"/>
              <w:rPr>
                <w:sz w:val="17"/>
                <w:szCs w:val="17"/>
              </w:rPr>
            </w:pPr>
            <w:r w:rsidRPr="00771407">
              <w:rPr>
                <w:rFonts w:hint="eastAsia"/>
                <w:sz w:val="17"/>
                <w:szCs w:val="17"/>
              </w:rPr>
              <w:t>Vaginitis and vulvovaginitis</w:t>
            </w:r>
          </w:p>
        </w:tc>
      </w:tr>
      <w:tr w:rsidR="008052B0" w:rsidRPr="00771407" w14:paraId="7762F52A" w14:textId="77777777" w:rsidTr="00FD2BD2">
        <w:trPr>
          <w:trHeight w:val="340"/>
        </w:trPr>
        <w:tc>
          <w:tcPr>
            <w:tcW w:w="1083" w:type="pct"/>
            <w:noWrap/>
            <w:vAlign w:val="center"/>
            <w:hideMark/>
          </w:tcPr>
          <w:p w14:paraId="05037327" w14:textId="77777777" w:rsidR="00771407" w:rsidRPr="00771407" w:rsidRDefault="00771407" w:rsidP="00FD2BD2">
            <w:pPr>
              <w:jc w:val="both"/>
              <w:rPr>
                <w:sz w:val="17"/>
                <w:szCs w:val="17"/>
              </w:rPr>
            </w:pPr>
            <w:r w:rsidRPr="00771407">
              <w:rPr>
                <w:rFonts w:hint="eastAsia"/>
                <w:sz w:val="17"/>
                <w:szCs w:val="17"/>
              </w:rPr>
              <w:t>444132</w:t>
            </w:r>
          </w:p>
        </w:tc>
        <w:tc>
          <w:tcPr>
            <w:tcW w:w="3917" w:type="pct"/>
            <w:noWrap/>
            <w:vAlign w:val="center"/>
            <w:hideMark/>
          </w:tcPr>
          <w:p w14:paraId="7065405C" w14:textId="77777777" w:rsidR="00771407" w:rsidRPr="00771407" w:rsidRDefault="00771407" w:rsidP="00FD2BD2">
            <w:pPr>
              <w:jc w:val="both"/>
              <w:rPr>
                <w:sz w:val="17"/>
                <w:szCs w:val="17"/>
              </w:rPr>
            </w:pPr>
            <w:r w:rsidRPr="00771407">
              <w:rPr>
                <w:rFonts w:hint="eastAsia"/>
                <w:sz w:val="17"/>
                <w:szCs w:val="17"/>
              </w:rPr>
              <w:t>Injury of knee</w:t>
            </w:r>
          </w:p>
        </w:tc>
      </w:tr>
      <w:tr w:rsidR="008052B0" w:rsidRPr="00771407" w14:paraId="51AF9805" w14:textId="77777777" w:rsidTr="00FD2BD2">
        <w:trPr>
          <w:trHeight w:val="340"/>
        </w:trPr>
        <w:tc>
          <w:tcPr>
            <w:tcW w:w="1083" w:type="pct"/>
            <w:noWrap/>
            <w:vAlign w:val="center"/>
            <w:hideMark/>
          </w:tcPr>
          <w:p w14:paraId="2A645441" w14:textId="77777777" w:rsidR="00771407" w:rsidRPr="00771407" w:rsidRDefault="00771407" w:rsidP="00FD2BD2">
            <w:pPr>
              <w:jc w:val="both"/>
              <w:rPr>
                <w:sz w:val="17"/>
                <w:szCs w:val="17"/>
              </w:rPr>
            </w:pPr>
            <w:r w:rsidRPr="00771407">
              <w:rPr>
                <w:rFonts w:hint="eastAsia"/>
                <w:sz w:val="17"/>
                <w:szCs w:val="17"/>
              </w:rPr>
              <w:t>81151</w:t>
            </w:r>
          </w:p>
        </w:tc>
        <w:tc>
          <w:tcPr>
            <w:tcW w:w="3917" w:type="pct"/>
            <w:noWrap/>
            <w:vAlign w:val="center"/>
            <w:hideMark/>
          </w:tcPr>
          <w:p w14:paraId="66010F29" w14:textId="77777777" w:rsidR="00771407" w:rsidRPr="00771407" w:rsidRDefault="00771407" w:rsidP="00FD2BD2">
            <w:pPr>
              <w:jc w:val="both"/>
              <w:rPr>
                <w:sz w:val="17"/>
                <w:szCs w:val="17"/>
              </w:rPr>
            </w:pPr>
            <w:r w:rsidRPr="00771407">
              <w:rPr>
                <w:rFonts w:hint="eastAsia"/>
                <w:sz w:val="17"/>
                <w:szCs w:val="17"/>
              </w:rPr>
              <w:t>Sprain of ankle</w:t>
            </w:r>
          </w:p>
        </w:tc>
      </w:tr>
      <w:tr w:rsidR="008052B0" w:rsidRPr="00771407" w14:paraId="22BD6BE3" w14:textId="77777777" w:rsidTr="00FD2BD2">
        <w:trPr>
          <w:trHeight w:val="340"/>
        </w:trPr>
        <w:tc>
          <w:tcPr>
            <w:tcW w:w="1083" w:type="pct"/>
            <w:noWrap/>
            <w:vAlign w:val="center"/>
            <w:hideMark/>
          </w:tcPr>
          <w:p w14:paraId="5867E8E2" w14:textId="77777777" w:rsidR="00771407" w:rsidRPr="00771407" w:rsidRDefault="00771407" w:rsidP="00FD2BD2">
            <w:pPr>
              <w:jc w:val="both"/>
              <w:rPr>
                <w:sz w:val="17"/>
                <w:szCs w:val="17"/>
              </w:rPr>
            </w:pPr>
            <w:r w:rsidRPr="00771407">
              <w:rPr>
                <w:rFonts w:hint="eastAsia"/>
                <w:sz w:val="17"/>
                <w:szCs w:val="17"/>
              </w:rPr>
              <w:t>440329</w:t>
            </w:r>
          </w:p>
        </w:tc>
        <w:tc>
          <w:tcPr>
            <w:tcW w:w="3917" w:type="pct"/>
            <w:noWrap/>
            <w:vAlign w:val="center"/>
            <w:hideMark/>
          </w:tcPr>
          <w:p w14:paraId="255E039D" w14:textId="77777777" w:rsidR="00771407" w:rsidRPr="00771407" w:rsidRDefault="00771407" w:rsidP="00FD2BD2">
            <w:pPr>
              <w:jc w:val="both"/>
              <w:rPr>
                <w:sz w:val="17"/>
                <w:szCs w:val="17"/>
              </w:rPr>
            </w:pPr>
            <w:r w:rsidRPr="00771407">
              <w:rPr>
                <w:rFonts w:hint="eastAsia"/>
                <w:sz w:val="17"/>
                <w:szCs w:val="17"/>
              </w:rPr>
              <w:t>Herpes zoster without complication</w:t>
            </w:r>
          </w:p>
        </w:tc>
      </w:tr>
      <w:tr w:rsidR="008052B0" w:rsidRPr="00771407" w14:paraId="47757288" w14:textId="77777777" w:rsidTr="00FD2BD2">
        <w:trPr>
          <w:trHeight w:val="340"/>
        </w:trPr>
        <w:tc>
          <w:tcPr>
            <w:tcW w:w="1083" w:type="pct"/>
            <w:noWrap/>
            <w:vAlign w:val="center"/>
            <w:hideMark/>
          </w:tcPr>
          <w:p w14:paraId="57E0B2BD" w14:textId="77777777" w:rsidR="00771407" w:rsidRPr="00771407" w:rsidRDefault="00771407" w:rsidP="00FD2BD2">
            <w:pPr>
              <w:jc w:val="both"/>
              <w:rPr>
                <w:sz w:val="17"/>
                <w:szCs w:val="17"/>
              </w:rPr>
            </w:pPr>
            <w:r w:rsidRPr="00771407">
              <w:rPr>
                <w:rFonts w:hint="eastAsia"/>
                <w:sz w:val="17"/>
                <w:szCs w:val="17"/>
              </w:rPr>
              <w:t>73560</w:t>
            </w:r>
          </w:p>
        </w:tc>
        <w:tc>
          <w:tcPr>
            <w:tcW w:w="3917" w:type="pct"/>
            <w:noWrap/>
            <w:vAlign w:val="center"/>
            <w:hideMark/>
          </w:tcPr>
          <w:p w14:paraId="6235DD3E" w14:textId="77777777" w:rsidR="00771407" w:rsidRPr="00771407" w:rsidRDefault="00771407" w:rsidP="00FD2BD2">
            <w:pPr>
              <w:jc w:val="both"/>
              <w:rPr>
                <w:sz w:val="17"/>
                <w:szCs w:val="17"/>
              </w:rPr>
            </w:pPr>
            <w:r w:rsidRPr="00771407">
              <w:rPr>
                <w:rFonts w:hint="eastAsia"/>
                <w:sz w:val="17"/>
                <w:szCs w:val="17"/>
              </w:rPr>
              <w:t>Calcaneal spur</w:t>
            </w:r>
          </w:p>
        </w:tc>
      </w:tr>
      <w:tr w:rsidR="008052B0" w:rsidRPr="00771407" w14:paraId="5C21A48E" w14:textId="77777777" w:rsidTr="00FD2BD2">
        <w:trPr>
          <w:trHeight w:val="340"/>
        </w:trPr>
        <w:tc>
          <w:tcPr>
            <w:tcW w:w="1083" w:type="pct"/>
            <w:noWrap/>
            <w:vAlign w:val="center"/>
            <w:hideMark/>
          </w:tcPr>
          <w:p w14:paraId="7FB7B188" w14:textId="77777777" w:rsidR="00771407" w:rsidRPr="00771407" w:rsidRDefault="00771407" w:rsidP="00FD2BD2">
            <w:pPr>
              <w:jc w:val="both"/>
              <w:rPr>
                <w:sz w:val="17"/>
                <w:szCs w:val="17"/>
              </w:rPr>
            </w:pPr>
            <w:r w:rsidRPr="00771407">
              <w:rPr>
                <w:rFonts w:hint="eastAsia"/>
                <w:sz w:val="17"/>
                <w:szCs w:val="17"/>
              </w:rPr>
              <w:t>433577</w:t>
            </w:r>
          </w:p>
        </w:tc>
        <w:tc>
          <w:tcPr>
            <w:tcW w:w="3917" w:type="pct"/>
            <w:noWrap/>
            <w:vAlign w:val="center"/>
            <w:hideMark/>
          </w:tcPr>
          <w:p w14:paraId="45229E59" w14:textId="77777777" w:rsidR="00771407" w:rsidRPr="00771407" w:rsidRDefault="00771407" w:rsidP="00FD2BD2">
            <w:pPr>
              <w:jc w:val="both"/>
              <w:rPr>
                <w:sz w:val="17"/>
                <w:szCs w:val="17"/>
              </w:rPr>
            </w:pPr>
            <w:r w:rsidRPr="00771407">
              <w:rPr>
                <w:rFonts w:hint="eastAsia"/>
                <w:sz w:val="17"/>
                <w:szCs w:val="17"/>
              </w:rPr>
              <w:t>Hammer toe</w:t>
            </w:r>
          </w:p>
        </w:tc>
      </w:tr>
      <w:tr w:rsidR="008052B0" w:rsidRPr="00771407" w14:paraId="2FA7B164" w14:textId="77777777" w:rsidTr="00FD2BD2">
        <w:trPr>
          <w:trHeight w:val="340"/>
        </w:trPr>
        <w:tc>
          <w:tcPr>
            <w:tcW w:w="1083" w:type="pct"/>
            <w:noWrap/>
            <w:vAlign w:val="center"/>
            <w:hideMark/>
          </w:tcPr>
          <w:p w14:paraId="11B2CED4" w14:textId="77777777" w:rsidR="00771407" w:rsidRPr="00771407" w:rsidRDefault="00771407" w:rsidP="00FD2BD2">
            <w:pPr>
              <w:jc w:val="both"/>
              <w:rPr>
                <w:sz w:val="17"/>
                <w:szCs w:val="17"/>
              </w:rPr>
            </w:pPr>
            <w:r w:rsidRPr="00771407">
              <w:rPr>
                <w:rFonts w:hint="eastAsia"/>
                <w:sz w:val="17"/>
                <w:szCs w:val="17"/>
              </w:rPr>
              <w:t>81378</w:t>
            </w:r>
          </w:p>
        </w:tc>
        <w:tc>
          <w:tcPr>
            <w:tcW w:w="3917" w:type="pct"/>
            <w:noWrap/>
            <w:vAlign w:val="center"/>
            <w:hideMark/>
          </w:tcPr>
          <w:p w14:paraId="13B55C6E" w14:textId="77777777" w:rsidR="00771407" w:rsidRPr="00771407" w:rsidRDefault="00771407" w:rsidP="00FD2BD2">
            <w:pPr>
              <w:jc w:val="both"/>
              <w:rPr>
                <w:sz w:val="17"/>
                <w:szCs w:val="17"/>
              </w:rPr>
            </w:pPr>
            <w:r w:rsidRPr="00771407">
              <w:rPr>
                <w:rFonts w:hint="eastAsia"/>
                <w:sz w:val="17"/>
                <w:szCs w:val="17"/>
              </w:rPr>
              <w:t>Chondromalacia of patella</w:t>
            </w:r>
          </w:p>
        </w:tc>
      </w:tr>
      <w:tr w:rsidR="008052B0" w:rsidRPr="00771407" w14:paraId="598A9032" w14:textId="77777777" w:rsidTr="00FD2BD2">
        <w:trPr>
          <w:trHeight w:val="340"/>
        </w:trPr>
        <w:tc>
          <w:tcPr>
            <w:tcW w:w="1083" w:type="pct"/>
            <w:noWrap/>
            <w:vAlign w:val="center"/>
            <w:hideMark/>
          </w:tcPr>
          <w:p w14:paraId="4F4D2377" w14:textId="77777777" w:rsidR="00771407" w:rsidRPr="00771407" w:rsidRDefault="00771407" w:rsidP="00FD2BD2">
            <w:pPr>
              <w:jc w:val="both"/>
              <w:rPr>
                <w:sz w:val="17"/>
                <w:szCs w:val="17"/>
              </w:rPr>
            </w:pPr>
            <w:r w:rsidRPr="00771407">
              <w:rPr>
                <w:rFonts w:hint="eastAsia"/>
                <w:sz w:val="17"/>
                <w:szCs w:val="17"/>
              </w:rPr>
              <w:t>72748</w:t>
            </w:r>
          </w:p>
        </w:tc>
        <w:tc>
          <w:tcPr>
            <w:tcW w:w="3917" w:type="pct"/>
            <w:noWrap/>
            <w:vAlign w:val="center"/>
            <w:hideMark/>
          </w:tcPr>
          <w:p w14:paraId="5D5679C6" w14:textId="77777777" w:rsidR="00771407" w:rsidRPr="00771407" w:rsidRDefault="00771407" w:rsidP="00FD2BD2">
            <w:pPr>
              <w:jc w:val="both"/>
              <w:rPr>
                <w:sz w:val="17"/>
                <w:szCs w:val="17"/>
              </w:rPr>
            </w:pPr>
            <w:r w:rsidRPr="00771407">
              <w:rPr>
                <w:rFonts w:hint="eastAsia"/>
                <w:sz w:val="17"/>
                <w:szCs w:val="17"/>
              </w:rPr>
              <w:t>Strain of rotator cuff capsule</w:t>
            </w:r>
          </w:p>
        </w:tc>
      </w:tr>
      <w:tr w:rsidR="008052B0" w:rsidRPr="00771407" w14:paraId="616C2370" w14:textId="77777777" w:rsidTr="00FD2BD2">
        <w:trPr>
          <w:trHeight w:val="340"/>
        </w:trPr>
        <w:tc>
          <w:tcPr>
            <w:tcW w:w="1083" w:type="pct"/>
            <w:noWrap/>
            <w:vAlign w:val="center"/>
            <w:hideMark/>
          </w:tcPr>
          <w:p w14:paraId="33CAC441" w14:textId="77777777" w:rsidR="00771407" w:rsidRPr="00771407" w:rsidRDefault="00771407" w:rsidP="00FD2BD2">
            <w:pPr>
              <w:jc w:val="both"/>
              <w:rPr>
                <w:sz w:val="17"/>
                <w:szCs w:val="17"/>
              </w:rPr>
            </w:pPr>
            <w:r w:rsidRPr="00771407">
              <w:rPr>
                <w:rFonts w:hint="eastAsia"/>
                <w:sz w:val="17"/>
                <w:szCs w:val="17"/>
              </w:rPr>
              <w:t>75911</w:t>
            </w:r>
          </w:p>
        </w:tc>
        <w:tc>
          <w:tcPr>
            <w:tcW w:w="3917" w:type="pct"/>
            <w:noWrap/>
            <w:vAlign w:val="center"/>
            <w:hideMark/>
          </w:tcPr>
          <w:p w14:paraId="04D7AF49" w14:textId="77777777" w:rsidR="00771407" w:rsidRPr="00771407" w:rsidRDefault="00771407" w:rsidP="00FD2BD2">
            <w:pPr>
              <w:jc w:val="both"/>
              <w:rPr>
                <w:sz w:val="17"/>
                <w:szCs w:val="17"/>
              </w:rPr>
            </w:pPr>
            <w:r w:rsidRPr="00771407">
              <w:rPr>
                <w:rFonts w:hint="eastAsia"/>
                <w:sz w:val="17"/>
                <w:szCs w:val="17"/>
              </w:rPr>
              <w:t>Acquired hallux valgus</w:t>
            </w:r>
          </w:p>
        </w:tc>
      </w:tr>
      <w:tr w:rsidR="008052B0" w:rsidRPr="00771407" w14:paraId="33A0C1A9" w14:textId="77777777" w:rsidTr="00FD2BD2">
        <w:trPr>
          <w:trHeight w:val="340"/>
        </w:trPr>
        <w:tc>
          <w:tcPr>
            <w:tcW w:w="1083" w:type="pct"/>
            <w:noWrap/>
            <w:vAlign w:val="center"/>
            <w:hideMark/>
          </w:tcPr>
          <w:p w14:paraId="0C986811" w14:textId="77777777" w:rsidR="00771407" w:rsidRPr="00771407" w:rsidRDefault="00771407" w:rsidP="00FD2BD2">
            <w:pPr>
              <w:jc w:val="both"/>
              <w:rPr>
                <w:sz w:val="17"/>
                <w:szCs w:val="17"/>
              </w:rPr>
            </w:pPr>
            <w:r w:rsidRPr="00771407">
              <w:rPr>
                <w:rFonts w:hint="eastAsia"/>
                <w:sz w:val="17"/>
                <w:szCs w:val="17"/>
              </w:rPr>
              <w:t>441788</w:t>
            </w:r>
          </w:p>
        </w:tc>
        <w:tc>
          <w:tcPr>
            <w:tcW w:w="3917" w:type="pct"/>
            <w:noWrap/>
            <w:vAlign w:val="center"/>
            <w:hideMark/>
          </w:tcPr>
          <w:p w14:paraId="4DDD08A0" w14:textId="77777777" w:rsidR="00771407" w:rsidRPr="00771407" w:rsidRDefault="00771407" w:rsidP="00FD2BD2">
            <w:pPr>
              <w:jc w:val="both"/>
              <w:rPr>
                <w:sz w:val="17"/>
                <w:szCs w:val="17"/>
              </w:rPr>
            </w:pPr>
            <w:r w:rsidRPr="00771407">
              <w:rPr>
                <w:rFonts w:hint="eastAsia"/>
                <w:sz w:val="17"/>
                <w:szCs w:val="17"/>
              </w:rPr>
              <w:t>Human papilloma virus infection</w:t>
            </w:r>
          </w:p>
        </w:tc>
      </w:tr>
      <w:tr w:rsidR="008052B0" w:rsidRPr="00771407" w14:paraId="6666AED5" w14:textId="77777777" w:rsidTr="00FD2BD2">
        <w:trPr>
          <w:trHeight w:val="340"/>
        </w:trPr>
        <w:tc>
          <w:tcPr>
            <w:tcW w:w="1083" w:type="pct"/>
            <w:noWrap/>
            <w:vAlign w:val="center"/>
            <w:hideMark/>
          </w:tcPr>
          <w:p w14:paraId="39323A93" w14:textId="77777777" w:rsidR="00771407" w:rsidRPr="00771407" w:rsidRDefault="00771407" w:rsidP="00FD2BD2">
            <w:pPr>
              <w:jc w:val="both"/>
              <w:rPr>
                <w:sz w:val="17"/>
                <w:szCs w:val="17"/>
              </w:rPr>
            </w:pPr>
            <w:r w:rsidRPr="00771407">
              <w:rPr>
                <w:rFonts w:hint="eastAsia"/>
                <w:sz w:val="17"/>
                <w:szCs w:val="17"/>
              </w:rPr>
              <w:t>376707</w:t>
            </w:r>
          </w:p>
        </w:tc>
        <w:tc>
          <w:tcPr>
            <w:tcW w:w="3917" w:type="pct"/>
            <w:noWrap/>
            <w:vAlign w:val="center"/>
            <w:hideMark/>
          </w:tcPr>
          <w:p w14:paraId="56FDEC7F" w14:textId="77777777" w:rsidR="00771407" w:rsidRPr="00771407" w:rsidRDefault="00771407" w:rsidP="00FD2BD2">
            <w:pPr>
              <w:jc w:val="both"/>
              <w:rPr>
                <w:sz w:val="17"/>
                <w:szCs w:val="17"/>
              </w:rPr>
            </w:pPr>
            <w:r w:rsidRPr="00771407">
              <w:rPr>
                <w:rFonts w:hint="eastAsia"/>
                <w:sz w:val="17"/>
                <w:szCs w:val="17"/>
              </w:rPr>
              <w:t>Acute conjunctivitis</w:t>
            </w:r>
          </w:p>
        </w:tc>
      </w:tr>
      <w:tr w:rsidR="008052B0" w:rsidRPr="00771407" w14:paraId="54BA1F1B" w14:textId="77777777" w:rsidTr="00FD2BD2">
        <w:trPr>
          <w:trHeight w:val="340"/>
        </w:trPr>
        <w:tc>
          <w:tcPr>
            <w:tcW w:w="1083" w:type="pct"/>
            <w:noWrap/>
            <w:vAlign w:val="center"/>
            <w:hideMark/>
          </w:tcPr>
          <w:p w14:paraId="0C4E1466" w14:textId="77777777" w:rsidR="00771407" w:rsidRPr="00771407" w:rsidRDefault="00771407" w:rsidP="00FD2BD2">
            <w:pPr>
              <w:jc w:val="both"/>
              <w:rPr>
                <w:sz w:val="17"/>
                <w:szCs w:val="17"/>
              </w:rPr>
            </w:pPr>
            <w:r w:rsidRPr="00771407">
              <w:rPr>
                <w:rFonts w:hint="eastAsia"/>
                <w:sz w:val="17"/>
                <w:szCs w:val="17"/>
              </w:rPr>
              <w:t>77965</w:t>
            </w:r>
          </w:p>
        </w:tc>
        <w:tc>
          <w:tcPr>
            <w:tcW w:w="3917" w:type="pct"/>
            <w:noWrap/>
            <w:vAlign w:val="center"/>
            <w:hideMark/>
          </w:tcPr>
          <w:p w14:paraId="2A713990" w14:textId="77777777" w:rsidR="00771407" w:rsidRPr="00771407" w:rsidRDefault="00771407" w:rsidP="00FD2BD2">
            <w:pPr>
              <w:jc w:val="both"/>
              <w:rPr>
                <w:sz w:val="17"/>
                <w:szCs w:val="17"/>
              </w:rPr>
            </w:pPr>
            <w:r w:rsidRPr="00771407">
              <w:rPr>
                <w:rFonts w:hint="eastAsia"/>
                <w:sz w:val="17"/>
                <w:szCs w:val="17"/>
              </w:rPr>
              <w:t>Acquired trigger finger</w:t>
            </w:r>
          </w:p>
        </w:tc>
      </w:tr>
      <w:tr w:rsidR="008052B0" w:rsidRPr="00771407" w14:paraId="0452786B" w14:textId="77777777" w:rsidTr="00FD2BD2">
        <w:trPr>
          <w:trHeight w:val="340"/>
        </w:trPr>
        <w:tc>
          <w:tcPr>
            <w:tcW w:w="1083" w:type="pct"/>
            <w:noWrap/>
            <w:vAlign w:val="center"/>
            <w:hideMark/>
          </w:tcPr>
          <w:p w14:paraId="034827D4" w14:textId="77777777" w:rsidR="00771407" w:rsidRPr="00771407" w:rsidRDefault="00771407" w:rsidP="00FD2BD2">
            <w:pPr>
              <w:jc w:val="both"/>
              <w:rPr>
                <w:sz w:val="17"/>
                <w:szCs w:val="17"/>
              </w:rPr>
            </w:pPr>
            <w:r w:rsidRPr="00771407">
              <w:rPr>
                <w:rFonts w:hint="eastAsia"/>
                <w:sz w:val="17"/>
                <w:szCs w:val="17"/>
              </w:rPr>
              <w:t>137951</w:t>
            </w:r>
          </w:p>
        </w:tc>
        <w:tc>
          <w:tcPr>
            <w:tcW w:w="3917" w:type="pct"/>
            <w:noWrap/>
            <w:vAlign w:val="center"/>
            <w:hideMark/>
          </w:tcPr>
          <w:p w14:paraId="022C9B67" w14:textId="77777777" w:rsidR="00771407" w:rsidRPr="00771407" w:rsidRDefault="00771407" w:rsidP="00FD2BD2">
            <w:pPr>
              <w:jc w:val="both"/>
              <w:rPr>
                <w:sz w:val="17"/>
                <w:szCs w:val="17"/>
              </w:rPr>
            </w:pPr>
            <w:r w:rsidRPr="00771407">
              <w:rPr>
                <w:rFonts w:hint="eastAsia"/>
                <w:sz w:val="17"/>
                <w:szCs w:val="17"/>
              </w:rPr>
              <w:t>Acquired keratoderma</w:t>
            </w:r>
          </w:p>
        </w:tc>
      </w:tr>
      <w:tr w:rsidR="008052B0" w:rsidRPr="00771407" w14:paraId="46FF34A5" w14:textId="77777777" w:rsidTr="00FD2BD2">
        <w:trPr>
          <w:trHeight w:val="340"/>
        </w:trPr>
        <w:tc>
          <w:tcPr>
            <w:tcW w:w="1083" w:type="pct"/>
            <w:noWrap/>
            <w:vAlign w:val="center"/>
            <w:hideMark/>
          </w:tcPr>
          <w:p w14:paraId="6AE25B9C" w14:textId="77777777" w:rsidR="00771407" w:rsidRPr="00771407" w:rsidRDefault="00771407" w:rsidP="00FD2BD2">
            <w:pPr>
              <w:jc w:val="both"/>
              <w:rPr>
                <w:sz w:val="17"/>
                <w:szCs w:val="17"/>
              </w:rPr>
            </w:pPr>
            <w:r w:rsidRPr="00771407">
              <w:rPr>
                <w:rFonts w:hint="eastAsia"/>
                <w:sz w:val="17"/>
                <w:szCs w:val="17"/>
              </w:rPr>
              <w:t>73241</w:t>
            </w:r>
          </w:p>
        </w:tc>
        <w:tc>
          <w:tcPr>
            <w:tcW w:w="3917" w:type="pct"/>
            <w:noWrap/>
            <w:vAlign w:val="center"/>
            <w:hideMark/>
          </w:tcPr>
          <w:p w14:paraId="08E15179" w14:textId="77777777" w:rsidR="00771407" w:rsidRPr="00771407" w:rsidRDefault="00771407" w:rsidP="00FD2BD2">
            <w:pPr>
              <w:jc w:val="both"/>
              <w:rPr>
                <w:sz w:val="17"/>
                <w:szCs w:val="17"/>
              </w:rPr>
            </w:pPr>
            <w:r w:rsidRPr="00771407">
              <w:rPr>
                <w:rFonts w:hint="eastAsia"/>
                <w:sz w:val="17"/>
                <w:szCs w:val="17"/>
              </w:rPr>
              <w:t>Anal and rectal polyp</w:t>
            </w:r>
          </w:p>
        </w:tc>
      </w:tr>
      <w:tr w:rsidR="008052B0" w:rsidRPr="00771407" w14:paraId="3BB39A76" w14:textId="77777777" w:rsidTr="00FD2BD2">
        <w:trPr>
          <w:trHeight w:val="340"/>
        </w:trPr>
        <w:tc>
          <w:tcPr>
            <w:tcW w:w="1083" w:type="pct"/>
            <w:noWrap/>
            <w:vAlign w:val="center"/>
            <w:hideMark/>
          </w:tcPr>
          <w:p w14:paraId="479385CB" w14:textId="77777777" w:rsidR="00771407" w:rsidRPr="00771407" w:rsidRDefault="00771407" w:rsidP="00FD2BD2">
            <w:pPr>
              <w:jc w:val="both"/>
              <w:rPr>
                <w:sz w:val="17"/>
                <w:szCs w:val="17"/>
              </w:rPr>
            </w:pPr>
            <w:r w:rsidRPr="00771407">
              <w:rPr>
                <w:rFonts w:hint="eastAsia"/>
                <w:sz w:val="17"/>
                <w:szCs w:val="17"/>
              </w:rPr>
              <w:t>4209423</w:t>
            </w:r>
          </w:p>
        </w:tc>
        <w:tc>
          <w:tcPr>
            <w:tcW w:w="3917" w:type="pct"/>
            <w:noWrap/>
            <w:vAlign w:val="center"/>
            <w:hideMark/>
          </w:tcPr>
          <w:p w14:paraId="01808D26" w14:textId="77777777" w:rsidR="00771407" w:rsidRPr="00771407" w:rsidRDefault="00771407" w:rsidP="00FD2BD2">
            <w:pPr>
              <w:jc w:val="both"/>
              <w:rPr>
                <w:sz w:val="17"/>
                <w:szCs w:val="17"/>
              </w:rPr>
            </w:pPr>
            <w:r w:rsidRPr="00771407">
              <w:rPr>
                <w:rFonts w:hint="eastAsia"/>
                <w:sz w:val="17"/>
                <w:szCs w:val="17"/>
              </w:rPr>
              <w:t>Nicotine dependence</w:t>
            </w:r>
          </w:p>
        </w:tc>
      </w:tr>
      <w:tr w:rsidR="008052B0" w:rsidRPr="00771407" w14:paraId="033364F5" w14:textId="77777777" w:rsidTr="00FD2BD2">
        <w:trPr>
          <w:trHeight w:val="340"/>
        </w:trPr>
        <w:tc>
          <w:tcPr>
            <w:tcW w:w="1083" w:type="pct"/>
            <w:noWrap/>
            <w:vAlign w:val="center"/>
            <w:hideMark/>
          </w:tcPr>
          <w:p w14:paraId="7439686C" w14:textId="77777777" w:rsidR="00771407" w:rsidRPr="00771407" w:rsidRDefault="00771407" w:rsidP="00FD2BD2">
            <w:pPr>
              <w:jc w:val="both"/>
              <w:rPr>
                <w:sz w:val="17"/>
                <w:szCs w:val="17"/>
              </w:rPr>
            </w:pPr>
            <w:r w:rsidRPr="00771407">
              <w:rPr>
                <w:rFonts w:hint="eastAsia"/>
                <w:sz w:val="17"/>
                <w:szCs w:val="17"/>
              </w:rPr>
              <w:t>76786</w:t>
            </w:r>
          </w:p>
        </w:tc>
        <w:tc>
          <w:tcPr>
            <w:tcW w:w="3917" w:type="pct"/>
            <w:noWrap/>
            <w:vAlign w:val="center"/>
            <w:hideMark/>
          </w:tcPr>
          <w:p w14:paraId="5967EE72" w14:textId="77777777" w:rsidR="00771407" w:rsidRPr="00771407" w:rsidRDefault="00771407" w:rsidP="00FD2BD2">
            <w:pPr>
              <w:jc w:val="both"/>
              <w:rPr>
                <w:sz w:val="17"/>
                <w:szCs w:val="17"/>
              </w:rPr>
            </w:pPr>
            <w:r w:rsidRPr="00771407">
              <w:rPr>
                <w:rFonts w:hint="eastAsia"/>
                <w:sz w:val="17"/>
                <w:szCs w:val="17"/>
              </w:rPr>
              <w:t>Derangement of knee</w:t>
            </w:r>
          </w:p>
        </w:tc>
      </w:tr>
      <w:tr w:rsidR="008052B0" w:rsidRPr="00771407" w14:paraId="00AAD411" w14:textId="77777777" w:rsidTr="00FD2BD2">
        <w:trPr>
          <w:trHeight w:val="340"/>
        </w:trPr>
        <w:tc>
          <w:tcPr>
            <w:tcW w:w="1083" w:type="pct"/>
            <w:noWrap/>
            <w:vAlign w:val="center"/>
            <w:hideMark/>
          </w:tcPr>
          <w:p w14:paraId="65B4C0CD" w14:textId="77777777" w:rsidR="00771407" w:rsidRPr="00771407" w:rsidRDefault="00771407" w:rsidP="00FD2BD2">
            <w:pPr>
              <w:jc w:val="both"/>
              <w:rPr>
                <w:sz w:val="17"/>
                <w:szCs w:val="17"/>
              </w:rPr>
            </w:pPr>
            <w:r w:rsidRPr="00771407">
              <w:rPr>
                <w:rFonts w:hint="eastAsia"/>
                <w:sz w:val="17"/>
                <w:szCs w:val="17"/>
              </w:rPr>
              <w:t>78619</w:t>
            </w:r>
          </w:p>
        </w:tc>
        <w:tc>
          <w:tcPr>
            <w:tcW w:w="3917" w:type="pct"/>
            <w:noWrap/>
            <w:vAlign w:val="center"/>
            <w:hideMark/>
          </w:tcPr>
          <w:p w14:paraId="62556259" w14:textId="77777777" w:rsidR="00771407" w:rsidRPr="00771407" w:rsidRDefault="00771407" w:rsidP="00FD2BD2">
            <w:pPr>
              <w:jc w:val="both"/>
              <w:rPr>
                <w:sz w:val="17"/>
                <w:szCs w:val="17"/>
              </w:rPr>
            </w:pPr>
            <w:r w:rsidRPr="00771407">
              <w:rPr>
                <w:rFonts w:hint="eastAsia"/>
                <w:sz w:val="17"/>
                <w:szCs w:val="17"/>
              </w:rPr>
              <w:t>Contusion of knee</w:t>
            </w:r>
          </w:p>
        </w:tc>
      </w:tr>
      <w:tr w:rsidR="008052B0" w:rsidRPr="00771407" w14:paraId="2D12F4BA" w14:textId="77777777" w:rsidTr="00FD2BD2">
        <w:trPr>
          <w:trHeight w:val="340"/>
        </w:trPr>
        <w:tc>
          <w:tcPr>
            <w:tcW w:w="1083" w:type="pct"/>
            <w:noWrap/>
            <w:vAlign w:val="center"/>
            <w:hideMark/>
          </w:tcPr>
          <w:p w14:paraId="34963A96" w14:textId="77777777" w:rsidR="00771407" w:rsidRPr="00771407" w:rsidRDefault="00771407" w:rsidP="00FD2BD2">
            <w:pPr>
              <w:jc w:val="both"/>
              <w:rPr>
                <w:sz w:val="17"/>
                <w:szCs w:val="17"/>
              </w:rPr>
            </w:pPr>
            <w:r w:rsidRPr="00771407">
              <w:rPr>
                <w:rFonts w:hint="eastAsia"/>
                <w:sz w:val="17"/>
                <w:szCs w:val="17"/>
              </w:rPr>
              <w:t>196168</w:t>
            </w:r>
          </w:p>
        </w:tc>
        <w:tc>
          <w:tcPr>
            <w:tcW w:w="3917" w:type="pct"/>
            <w:noWrap/>
            <w:vAlign w:val="center"/>
            <w:hideMark/>
          </w:tcPr>
          <w:p w14:paraId="02525EFE" w14:textId="77777777" w:rsidR="00771407" w:rsidRPr="00771407" w:rsidRDefault="00771407" w:rsidP="00FD2BD2">
            <w:pPr>
              <w:jc w:val="both"/>
              <w:rPr>
                <w:sz w:val="17"/>
                <w:szCs w:val="17"/>
              </w:rPr>
            </w:pPr>
            <w:r w:rsidRPr="00771407">
              <w:rPr>
                <w:rFonts w:hint="eastAsia"/>
                <w:sz w:val="17"/>
                <w:szCs w:val="17"/>
              </w:rPr>
              <w:t>Irregular periods</w:t>
            </w:r>
          </w:p>
        </w:tc>
      </w:tr>
      <w:tr w:rsidR="008052B0" w:rsidRPr="00771407" w14:paraId="4E082A64" w14:textId="77777777" w:rsidTr="00FD2BD2">
        <w:trPr>
          <w:trHeight w:val="340"/>
        </w:trPr>
        <w:tc>
          <w:tcPr>
            <w:tcW w:w="1083" w:type="pct"/>
            <w:noWrap/>
            <w:vAlign w:val="center"/>
            <w:hideMark/>
          </w:tcPr>
          <w:p w14:paraId="4B43597A" w14:textId="77777777" w:rsidR="00771407" w:rsidRPr="00771407" w:rsidRDefault="00771407" w:rsidP="00FD2BD2">
            <w:pPr>
              <w:jc w:val="both"/>
              <w:rPr>
                <w:sz w:val="17"/>
                <w:szCs w:val="17"/>
              </w:rPr>
            </w:pPr>
            <w:r w:rsidRPr="00771407">
              <w:rPr>
                <w:rFonts w:hint="eastAsia"/>
                <w:sz w:val="17"/>
                <w:szCs w:val="17"/>
              </w:rPr>
              <w:t>4092896</w:t>
            </w:r>
          </w:p>
        </w:tc>
        <w:tc>
          <w:tcPr>
            <w:tcW w:w="3917" w:type="pct"/>
            <w:noWrap/>
            <w:vAlign w:val="center"/>
            <w:hideMark/>
          </w:tcPr>
          <w:p w14:paraId="71CC849B" w14:textId="77777777" w:rsidR="00771407" w:rsidRPr="00771407" w:rsidRDefault="00771407" w:rsidP="00FD2BD2">
            <w:pPr>
              <w:jc w:val="both"/>
              <w:rPr>
                <w:sz w:val="17"/>
                <w:szCs w:val="17"/>
              </w:rPr>
            </w:pPr>
            <w:r w:rsidRPr="00771407">
              <w:rPr>
                <w:rFonts w:hint="eastAsia"/>
                <w:sz w:val="17"/>
                <w:szCs w:val="17"/>
              </w:rPr>
              <w:t>Feces contents abnormal</w:t>
            </w:r>
          </w:p>
        </w:tc>
      </w:tr>
      <w:tr w:rsidR="008052B0" w:rsidRPr="00771407" w14:paraId="05404103" w14:textId="77777777" w:rsidTr="00FD2BD2">
        <w:trPr>
          <w:trHeight w:val="340"/>
        </w:trPr>
        <w:tc>
          <w:tcPr>
            <w:tcW w:w="1083" w:type="pct"/>
            <w:noWrap/>
            <w:vAlign w:val="center"/>
            <w:hideMark/>
          </w:tcPr>
          <w:p w14:paraId="2A4F1060" w14:textId="77777777" w:rsidR="00771407" w:rsidRPr="00771407" w:rsidRDefault="00771407" w:rsidP="00FD2BD2">
            <w:pPr>
              <w:jc w:val="both"/>
              <w:rPr>
                <w:sz w:val="17"/>
                <w:szCs w:val="17"/>
              </w:rPr>
            </w:pPr>
            <w:r w:rsidRPr="00771407">
              <w:rPr>
                <w:rFonts w:hint="eastAsia"/>
                <w:sz w:val="17"/>
                <w:szCs w:val="17"/>
              </w:rPr>
              <w:t>380706</w:t>
            </w:r>
          </w:p>
        </w:tc>
        <w:tc>
          <w:tcPr>
            <w:tcW w:w="3917" w:type="pct"/>
            <w:noWrap/>
            <w:vAlign w:val="center"/>
            <w:hideMark/>
          </w:tcPr>
          <w:p w14:paraId="363408BE" w14:textId="77777777" w:rsidR="00771407" w:rsidRPr="00771407" w:rsidRDefault="00771407" w:rsidP="00FD2BD2">
            <w:pPr>
              <w:jc w:val="both"/>
              <w:rPr>
                <w:sz w:val="17"/>
                <w:szCs w:val="17"/>
              </w:rPr>
            </w:pPr>
            <w:r w:rsidRPr="00771407">
              <w:rPr>
                <w:rFonts w:hint="eastAsia"/>
                <w:sz w:val="17"/>
                <w:szCs w:val="17"/>
              </w:rPr>
              <w:t>Regular astigmatism</w:t>
            </w:r>
          </w:p>
        </w:tc>
      </w:tr>
      <w:tr w:rsidR="008052B0" w:rsidRPr="00771407" w14:paraId="0D03BA8C" w14:textId="77777777" w:rsidTr="00FD2BD2">
        <w:trPr>
          <w:trHeight w:val="340"/>
        </w:trPr>
        <w:tc>
          <w:tcPr>
            <w:tcW w:w="1083" w:type="pct"/>
            <w:noWrap/>
            <w:vAlign w:val="center"/>
            <w:hideMark/>
          </w:tcPr>
          <w:p w14:paraId="0D0AB75B" w14:textId="77777777" w:rsidR="00771407" w:rsidRPr="00771407" w:rsidRDefault="00771407" w:rsidP="00FD2BD2">
            <w:pPr>
              <w:jc w:val="both"/>
              <w:rPr>
                <w:sz w:val="17"/>
                <w:szCs w:val="17"/>
              </w:rPr>
            </w:pPr>
            <w:r w:rsidRPr="00771407">
              <w:rPr>
                <w:rFonts w:hint="eastAsia"/>
                <w:sz w:val="17"/>
                <w:szCs w:val="17"/>
              </w:rPr>
              <w:t>195873</w:t>
            </w:r>
          </w:p>
        </w:tc>
        <w:tc>
          <w:tcPr>
            <w:tcW w:w="3917" w:type="pct"/>
            <w:noWrap/>
            <w:vAlign w:val="center"/>
            <w:hideMark/>
          </w:tcPr>
          <w:p w14:paraId="6F28D86D" w14:textId="77777777" w:rsidR="00771407" w:rsidRPr="00771407" w:rsidRDefault="00771407" w:rsidP="00FD2BD2">
            <w:pPr>
              <w:jc w:val="both"/>
              <w:rPr>
                <w:sz w:val="17"/>
                <w:szCs w:val="17"/>
              </w:rPr>
            </w:pPr>
            <w:r w:rsidRPr="00771407">
              <w:rPr>
                <w:rFonts w:hint="eastAsia"/>
                <w:sz w:val="17"/>
                <w:szCs w:val="17"/>
              </w:rPr>
              <w:t>Leukorrhea</w:t>
            </w:r>
          </w:p>
        </w:tc>
      </w:tr>
      <w:tr w:rsidR="008052B0" w:rsidRPr="00771407" w14:paraId="58EFB846" w14:textId="77777777" w:rsidTr="00FD2BD2">
        <w:trPr>
          <w:trHeight w:val="340"/>
        </w:trPr>
        <w:tc>
          <w:tcPr>
            <w:tcW w:w="1083" w:type="pct"/>
            <w:noWrap/>
            <w:vAlign w:val="center"/>
            <w:hideMark/>
          </w:tcPr>
          <w:p w14:paraId="63184487" w14:textId="77777777" w:rsidR="00771407" w:rsidRPr="00771407" w:rsidRDefault="00771407" w:rsidP="00FD2BD2">
            <w:pPr>
              <w:jc w:val="both"/>
              <w:rPr>
                <w:sz w:val="17"/>
                <w:szCs w:val="17"/>
              </w:rPr>
            </w:pPr>
            <w:r w:rsidRPr="00771407">
              <w:rPr>
                <w:rFonts w:hint="eastAsia"/>
                <w:sz w:val="17"/>
                <w:szCs w:val="17"/>
              </w:rPr>
              <w:t>4344500</w:t>
            </w:r>
          </w:p>
        </w:tc>
        <w:tc>
          <w:tcPr>
            <w:tcW w:w="3917" w:type="pct"/>
            <w:noWrap/>
            <w:vAlign w:val="center"/>
            <w:hideMark/>
          </w:tcPr>
          <w:p w14:paraId="3509EDAC" w14:textId="77777777" w:rsidR="00771407" w:rsidRPr="00771407" w:rsidRDefault="00771407" w:rsidP="00FD2BD2">
            <w:pPr>
              <w:jc w:val="both"/>
              <w:rPr>
                <w:sz w:val="17"/>
                <w:szCs w:val="17"/>
              </w:rPr>
            </w:pPr>
            <w:r w:rsidRPr="00771407">
              <w:rPr>
                <w:rFonts w:hint="eastAsia"/>
                <w:sz w:val="17"/>
                <w:szCs w:val="17"/>
              </w:rPr>
              <w:t>Impingement syndrome of shoulder region</w:t>
            </w:r>
          </w:p>
        </w:tc>
      </w:tr>
      <w:tr w:rsidR="008052B0" w:rsidRPr="00771407" w14:paraId="50E14F75" w14:textId="77777777" w:rsidTr="00FD2BD2">
        <w:trPr>
          <w:trHeight w:val="340"/>
        </w:trPr>
        <w:tc>
          <w:tcPr>
            <w:tcW w:w="1083" w:type="pct"/>
            <w:noWrap/>
            <w:vAlign w:val="center"/>
            <w:hideMark/>
          </w:tcPr>
          <w:p w14:paraId="7F7D38A2" w14:textId="77777777" w:rsidR="00771407" w:rsidRPr="00771407" w:rsidRDefault="00771407" w:rsidP="00FD2BD2">
            <w:pPr>
              <w:jc w:val="both"/>
              <w:rPr>
                <w:sz w:val="17"/>
                <w:szCs w:val="17"/>
              </w:rPr>
            </w:pPr>
            <w:r w:rsidRPr="00771407">
              <w:rPr>
                <w:rFonts w:hint="eastAsia"/>
                <w:sz w:val="17"/>
                <w:szCs w:val="17"/>
              </w:rPr>
              <w:t>4170770</w:t>
            </w:r>
          </w:p>
        </w:tc>
        <w:tc>
          <w:tcPr>
            <w:tcW w:w="3917" w:type="pct"/>
            <w:noWrap/>
            <w:vAlign w:val="center"/>
            <w:hideMark/>
          </w:tcPr>
          <w:p w14:paraId="01F28B94" w14:textId="77777777" w:rsidR="00771407" w:rsidRPr="00771407" w:rsidRDefault="00771407" w:rsidP="00FD2BD2">
            <w:pPr>
              <w:jc w:val="both"/>
              <w:rPr>
                <w:sz w:val="17"/>
                <w:szCs w:val="17"/>
              </w:rPr>
            </w:pPr>
            <w:r w:rsidRPr="00771407">
              <w:rPr>
                <w:rFonts w:hint="eastAsia"/>
                <w:sz w:val="17"/>
                <w:szCs w:val="17"/>
              </w:rPr>
              <w:t>Epidermoid cyst</w:t>
            </w:r>
          </w:p>
        </w:tc>
      </w:tr>
      <w:tr w:rsidR="008052B0" w:rsidRPr="00771407" w14:paraId="598AD7B0" w14:textId="77777777" w:rsidTr="00FD2BD2">
        <w:trPr>
          <w:trHeight w:val="340"/>
        </w:trPr>
        <w:tc>
          <w:tcPr>
            <w:tcW w:w="1083" w:type="pct"/>
            <w:noWrap/>
            <w:vAlign w:val="center"/>
            <w:hideMark/>
          </w:tcPr>
          <w:p w14:paraId="6EB2192A" w14:textId="77777777" w:rsidR="00771407" w:rsidRPr="00771407" w:rsidRDefault="00771407" w:rsidP="00FD2BD2">
            <w:pPr>
              <w:jc w:val="both"/>
              <w:rPr>
                <w:sz w:val="17"/>
                <w:szCs w:val="17"/>
              </w:rPr>
            </w:pPr>
            <w:r w:rsidRPr="00771407">
              <w:rPr>
                <w:rFonts w:hint="eastAsia"/>
                <w:sz w:val="17"/>
                <w:szCs w:val="17"/>
              </w:rPr>
              <w:t>4103703</w:t>
            </w:r>
          </w:p>
        </w:tc>
        <w:tc>
          <w:tcPr>
            <w:tcW w:w="3917" w:type="pct"/>
            <w:noWrap/>
            <w:vAlign w:val="center"/>
            <w:hideMark/>
          </w:tcPr>
          <w:p w14:paraId="417C530C" w14:textId="77777777" w:rsidR="00771407" w:rsidRPr="00771407" w:rsidRDefault="00771407" w:rsidP="00FD2BD2">
            <w:pPr>
              <w:jc w:val="both"/>
              <w:rPr>
                <w:sz w:val="17"/>
                <w:szCs w:val="17"/>
              </w:rPr>
            </w:pPr>
            <w:r w:rsidRPr="00771407">
              <w:rPr>
                <w:rFonts w:hint="eastAsia"/>
                <w:sz w:val="17"/>
                <w:szCs w:val="17"/>
              </w:rPr>
              <w:t>Melena</w:t>
            </w:r>
          </w:p>
        </w:tc>
      </w:tr>
      <w:tr w:rsidR="008052B0" w:rsidRPr="00771407" w14:paraId="58F7F1FB" w14:textId="77777777" w:rsidTr="00FD2BD2">
        <w:trPr>
          <w:trHeight w:val="340"/>
        </w:trPr>
        <w:tc>
          <w:tcPr>
            <w:tcW w:w="1083" w:type="pct"/>
            <w:noWrap/>
            <w:vAlign w:val="center"/>
            <w:hideMark/>
          </w:tcPr>
          <w:p w14:paraId="3E815D18" w14:textId="77777777" w:rsidR="00771407" w:rsidRPr="00771407" w:rsidRDefault="00771407" w:rsidP="00FD2BD2">
            <w:pPr>
              <w:jc w:val="both"/>
              <w:rPr>
                <w:sz w:val="17"/>
                <w:szCs w:val="17"/>
              </w:rPr>
            </w:pPr>
            <w:r w:rsidRPr="00771407">
              <w:rPr>
                <w:rFonts w:hint="eastAsia"/>
                <w:sz w:val="17"/>
                <w:szCs w:val="17"/>
              </w:rPr>
              <w:t>4088290</w:t>
            </w:r>
          </w:p>
        </w:tc>
        <w:tc>
          <w:tcPr>
            <w:tcW w:w="3917" w:type="pct"/>
            <w:noWrap/>
            <w:vAlign w:val="center"/>
            <w:hideMark/>
          </w:tcPr>
          <w:p w14:paraId="03DD399D" w14:textId="77777777" w:rsidR="00771407" w:rsidRPr="00771407" w:rsidRDefault="00771407" w:rsidP="00FD2BD2">
            <w:pPr>
              <w:jc w:val="both"/>
              <w:rPr>
                <w:sz w:val="17"/>
                <w:szCs w:val="17"/>
              </w:rPr>
            </w:pPr>
            <w:r w:rsidRPr="00771407">
              <w:rPr>
                <w:rFonts w:hint="eastAsia"/>
                <w:sz w:val="17"/>
                <w:szCs w:val="17"/>
              </w:rPr>
              <w:t>Absence of breast</w:t>
            </w:r>
          </w:p>
        </w:tc>
      </w:tr>
      <w:tr w:rsidR="008052B0" w:rsidRPr="00771407" w14:paraId="3FF297DA" w14:textId="77777777" w:rsidTr="00FD2BD2">
        <w:trPr>
          <w:trHeight w:val="340"/>
        </w:trPr>
        <w:tc>
          <w:tcPr>
            <w:tcW w:w="1083" w:type="pct"/>
            <w:noWrap/>
            <w:vAlign w:val="center"/>
            <w:hideMark/>
          </w:tcPr>
          <w:p w14:paraId="3B0B21FF" w14:textId="77777777" w:rsidR="00771407" w:rsidRPr="00771407" w:rsidRDefault="00771407" w:rsidP="00FD2BD2">
            <w:pPr>
              <w:jc w:val="both"/>
              <w:rPr>
                <w:sz w:val="17"/>
                <w:szCs w:val="17"/>
              </w:rPr>
            </w:pPr>
            <w:r w:rsidRPr="00771407">
              <w:rPr>
                <w:rFonts w:hint="eastAsia"/>
                <w:sz w:val="17"/>
                <w:szCs w:val="17"/>
              </w:rPr>
              <w:t>40480893</w:t>
            </w:r>
          </w:p>
        </w:tc>
        <w:tc>
          <w:tcPr>
            <w:tcW w:w="3917" w:type="pct"/>
            <w:noWrap/>
            <w:vAlign w:val="center"/>
            <w:hideMark/>
          </w:tcPr>
          <w:p w14:paraId="3523F81F" w14:textId="77777777" w:rsidR="00771407" w:rsidRPr="00771407" w:rsidRDefault="00771407" w:rsidP="00FD2BD2">
            <w:pPr>
              <w:jc w:val="both"/>
              <w:rPr>
                <w:sz w:val="17"/>
                <w:szCs w:val="17"/>
              </w:rPr>
            </w:pPr>
            <w:r w:rsidRPr="00771407">
              <w:rPr>
                <w:rFonts w:hint="eastAsia"/>
                <w:sz w:val="17"/>
                <w:szCs w:val="17"/>
              </w:rPr>
              <w:t>Nonspecific tuberculin test reaction</w:t>
            </w:r>
          </w:p>
        </w:tc>
      </w:tr>
      <w:tr w:rsidR="008052B0" w:rsidRPr="00771407" w14:paraId="7F5FA122" w14:textId="77777777" w:rsidTr="00FD2BD2">
        <w:trPr>
          <w:trHeight w:val="340"/>
        </w:trPr>
        <w:tc>
          <w:tcPr>
            <w:tcW w:w="1083" w:type="pct"/>
            <w:noWrap/>
            <w:vAlign w:val="center"/>
            <w:hideMark/>
          </w:tcPr>
          <w:p w14:paraId="58B850D3" w14:textId="77777777" w:rsidR="00771407" w:rsidRPr="00771407" w:rsidRDefault="00771407" w:rsidP="00FD2BD2">
            <w:pPr>
              <w:jc w:val="both"/>
              <w:rPr>
                <w:sz w:val="17"/>
                <w:szCs w:val="17"/>
              </w:rPr>
            </w:pPr>
            <w:r w:rsidRPr="00771407">
              <w:rPr>
                <w:rFonts w:hint="eastAsia"/>
                <w:sz w:val="17"/>
                <w:szCs w:val="17"/>
              </w:rPr>
              <w:t>4083487</w:t>
            </w:r>
          </w:p>
        </w:tc>
        <w:tc>
          <w:tcPr>
            <w:tcW w:w="3917" w:type="pct"/>
            <w:noWrap/>
            <w:vAlign w:val="center"/>
            <w:hideMark/>
          </w:tcPr>
          <w:p w14:paraId="32018532" w14:textId="77777777" w:rsidR="00771407" w:rsidRPr="00771407" w:rsidRDefault="00771407" w:rsidP="00FD2BD2">
            <w:pPr>
              <w:jc w:val="both"/>
              <w:rPr>
                <w:sz w:val="17"/>
                <w:szCs w:val="17"/>
              </w:rPr>
            </w:pPr>
            <w:r w:rsidRPr="00771407">
              <w:rPr>
                <w:rFonts w:hint="eastAsia"/>
                <w:sz w:val="17"/>
                <w:szCs w:val="17"/>
              </w:rPr>
              <w:t>Macular drusen</w:t>
            </w:r>
          </w:p>
        </w:tc>
      </w:tr>
      <w:tr w:rsidR="008052B0" w:rsidRPr="00771407" w14:paraId="0C9D4B34" w14:textId="77777777" w:rsidTr="00FD2BD2">
        <w:trPr>
          <w:trHeight w:val="340"/>
        </w:trPr>
        <w:tc>
          <w:tcPr>
            <w:tcW w:w="1083" w:type="pct"/>
            <w:noWrap/>
            <w:vAlign w:val="center"/>
            <w:hideMark/>
          </w:tcPr>
          <w:p w14:paraId="12B58A9E" w14:textId="77777777" w:rsidR="00771407" w:rsidRPr="00771407" w:rsidRDefault="00771407" w:rsidP="00FD2BD2">
            <w:pPr>
              <w:jc w:val="both"/>
              <w:rPr>
                <w:sz w:val="17"/>
                <w:szCs w:val="17"/>
              </w:rPr>
            </w:pPr>
            <w:r w:rsidRPr="00771407">
              <w:rPr>
                <w:rFonts w:hint="eastAsia"/>
                <w:sz w:val="17"/>
                <w:szCs w:val="17"/>
              </w:rPr>
              <w:t>201606</w:t>
            </w:r>
          </w:p>
        </w:tc>
        <w:tc>
          <w:tcPr>
            <w:tcW w:w="3917" w:type="pct"/>
            <w:noWrap/>
            <w:vAlign w:val="center"/>
            <w:hideMark/>
          </w:tcPr>
          <w:p w14:paraId="59938D37" w14:textId="77777777" w:rsidR="00771407" w:rsidRPr="00771407" w:rsidRDefault="00771407" w:rsidP="00FD2BD2">
            <w:pPr>
              <w:jc w:val="both"/>
              <w:rPr>
                <w:sz w:val="17"/>
                <w:szCs w:val="17"/>
              </w:rPr>
            </w:pPr>
            <w:r w:rsidRPr="00771407">
              <w:rPr>
                <w:rFonts w:hint="eastAsia"/>
                <w:sz w:val="17"/>
                <w:szCs w:val="17"/>
              </w:rPr>
              <w:t>Crohn's disease</w:t>
            </w:r>
          </w:p>
        </w:tc>
      </w:tr>
      <w:tr w:rsidR="008052B0" w:rsidRPr="00771407" w14:paraId="7A1E607E" w14:textId="77777777" w:rsidTr="00FD2BD2">
        <w:trPr>
          <w:trHeight w:val="340"/>
        </w:trPr>
        <w:tc>
          <w:tcPr>
            <w:tcW w:w="1083" w:type="pct"/>
            <w:noWrap/>
            <w:vAlign w:val="center"/>
            <w:hideMark/>
          </w:tcPr>
          <w:p w14:paraId="095AC3AA" w14:textId="77777777" w:rsidR="00771407" w:rsidRPr="00771407" w:rsidRDefault="00771407" w:rsidP="00FD2BD2">
            <w:pPr>
              <w:jc w:val="both"/>
              <w:rPr>
                <w:sz w:val="17"/>
                <w:szCs w:val="17"/>
              </w:rPr>
            </w:pPr>
            <w:r w:rsidRPr="00771407">
              <w:rPr>
                <w:rFonts w:hint="eastAsia"/>
                <w:sz w:val="17"/>
                <w:szCs w:val="17"/>
              </w:rPr>
              <w:t>140842</w:t>
            </w:r>
          </w:p>
        </w:tc>
        <w:tc>
          <w:tcPr>
            <w:tcW w:w="3917" w:type="pct"/>
            <w:noWrap/>
            <w:vAlign w:val="center"/>
            <w:hideMark/>
          </w:tcPr>
          <w:p w14:paraId="7A1105F4" w14:textId="77777777" w:rsidR="00771407" w:rsidRPr="00771407" w:rsidRDefault="00771407" w:rsidP="00FD2BD2">
            <w:pPr>
              <w:jc w:val="both"/>
              <w:rPr>
                <w:sz w:val="17"/>
                <w:szCs w:val="17"/>
              </w:rPr>
            </w:pPr>
            <w:r w:rsidRPr="00771407">
              <w:rPr>
                <w:rFonts w:hint="eastAsia"/>
                <w:sz w:val="17"/>
                <w:szCs w:val="17"/>
              </w:rPr>
              <w:t>Changes in skin texture</w:t>
            </w:r>
          </w:p>
        </w:tc>
      </w:tr>
      <w:tr w:rsidR="008052B0" w:rsidRPr="00771407" w14:paraId="6D298B01" w14:textId="77777777" w:rsidTr="00FD2BD2">
        <w:trPr>
          <w:trHeight w:val="340"/>
        </w:trPr>
        <w:tc>
          <w:tcPr>
            <w:tcW w:w="1083" w:type="pct"/>
            <w:noWrap/>
            <w:vAlign w:val="center"/>
            <w:hideMark/>
          </w:tcPr>
          <w:p w14:paraId="7A68AF8A" w14:textId="77777777" w:rsidR="00771407" w:rsidRPr="00771407" w:rsidRDefault="00771407" w:rsidP="00FD2BD2">
            <w:pPr>
              <w:jc w:val="both"/>
              <w:rPr>
                <w:sz w:val="17"/>
                <w:szCs w:val="17"/>
              </w:rPr>
            </w:pPr>
            <w:r w:rsidRPr="00771407">
              <w:rPr>
                <w:rFonts w:hint="eastAsia"/>
                <w:sz w:val="17"/>
                <w:szCs w:val="17"/>
              </w:rPr>
              <w:t>4201390</w:t>
            </w:r>
          </w:p>
        </w:tc>
        <w:tc>
          <w:tcPr>
            <w:tcW w:w="3917" w:type="pct"/>
            <w:noWrap/>
            <w:vAlign w:val="center"/>
            <w:hideMark/>
          </w:tcPr>
          <w:p w14:paraId="1D234562" w14:textId="77777777" w:rsidR="00771407" w:rsidRPr="00771407" w:rsidRDefault="00771407" w:rsidP="00FD2BD2">
            <w:pPr>
              <w:jc w:val="both"/>
              <w:rPr>
                <w:sz w:val="17"/>
                <w:szCs w:val="17"/>
              </w:rPr>
            </w:pPr>
            <w:r w:rsidRPr="00771407">
              <w:rPr>
                <w:rFonts w:hint="eastAsia"/>
                <w:sz w:val="17"/>
                <w:szCs w:val="17"/>
              </w:rPr>
              <w:t>Colostomy present</w:t>
            </w:r>
          </w:p>
        </w:tc>
      </w:tr>
      <w:tr w:rsidR="008052B0" w:rsidRPr="00771407" w14:paraId="685FFE1C" w14:textId="77777777" w:rsidTr="00FD2BD2">
        <w:trPr>
          <w:trHeight w:val="340"/>
        </w:trPr>
        <w:tc>
          <w:tcPr>
            <w:tcW w:w="1083" w:type="pct"/>
            <w:noWrap/>
            <w:vAlign w:val="center"/>
            <w:hideMark/>
          </w:tcPr>
          <w:p w14:paraId="6DC68D5C" w14:textId="77777777" w:rsidR="00771407" w:rsidRPr="00771407" w:rsidRDefault="00771407" w:rsidP="00FD2BD2">
            <w:pPr>
              <w:jc w:val="both"/>
              <w:rPr>
                <w:sz w:val="17"/>
                <w:szCs w:val="17"/>
              </w:rPr>
            </w:pPr>
            <w:r w:rsidRPr="00771407">
              <w:rPr>
                <w:rFonts w:hint="eastAsia"/>
                <w:sz w:val="17"/>
                <w:szCs w:val="17"/>
              </w:rPr>
              <w:t>439790</w:t>
            </w:r>
          </w:p>
        </w:tc>
        <w:tc>
          <w:tcPr>
            <w:tcW w:w="3917" w:type="pct"/>
            <w:noWrap/>
            <w:vAlign w:val="center"/>
            <w:hideMark/>
          </w:tcPr>
          <w:p w14:paraId="752A071E" w14:textId="77777777" w:rsidR="00771407" w:rsidRPr="00771407" w:rsidRDefault="00771407" w:rsidP="00FD2BD2">
            <w:pPr>
              <w:jc w:val="both"/>
              <w:rPr>
                <w:sz w:val="17"/>
                <w:szCs w:val="17"/>
              </w:rPr>
            </w:pPr>
            <w:r w:rsidRPr="00771407">
              <w:rPr>
                <w:rFonts w:hint="eastAsia"/>
                <w:sz w:val="17"/>
                <w:szCs w:val="17"/>
              </w:rPr>
              <w:t>Psychalgia</w:t>
            </w:r>
          </w:p>
        </w:tc>
      </w:tr>
      <w:tr w:rsidR="008052B0" w:rsidRPr="00771407" w14:paraId="51F4078E" w14:textId="77777777" w:rsidTr="00FD2BD2">
        <w:trPr>
          <w:trHeight w:val="340"/>
        </w:trPr>
        <w:tc>
          <w:tcPr>
            <w:tcW w:w="1083" w:type="pct"/>
            <w:noWrap/>
            <w:vAlign w:val="center"/>
            <w:hideMark/>
          </w:tcPr>
          <w:p w14:paraId="45A46DE2" w14:textId="77777777" w:rsidR="00771407" w:rsidRPr="00771407" w:rsidRDefault="00771407" w:rsidP="00FD2BD2">
            <w:pPr>
              <w:jc w:val="both"/>
              <w:rPr>
                <w:sz w:val="17"/>
                <w:szCs w:val="17"/>
              </w:rPr>
            </w:pPr>
            <w:r w:rsidRPr="00771407">
              <w:rPr>
                <w:rFonts w:hint="eastAsia"/>
                <w:sz w:val="17"/>
                <w:szCs w:val="17"/>
              </w:rPr>
              <w:lastRenderedPageBreak/>
              <w:t>4092879</w:t>
            </w:r>
          </w:p>
        </w:tc>
        <w:tc>
          <w:tcPr>
            <w:tcW w:w="3917" w:type="pct"/>
            <w:noWrap/>
            <w:vAlign w:val="center"/>
            <w:hideMark/>
          </w:tcPr>
          <w:p w14:paraId="50185EA7" w14:textId="77777777" w:rsidR="00771407" w:rsidRPr="00771407" w:rsidRDefault="00771407" w:rsidP="00FD2BD2">
            <w:pPr>
              <w:jc w:val="both"/>
              <w:rPr>
                <w:sz w:val="17"/>
                <w:szCs w:val="17"/>
              </w:rPr>
            </w:pPr>
            <w:r w:rsidRPr="00771407">
              <w:rPr>
                <w:rFonts w:hint="eastAsia"/>
                <w:sz w:val="17"/>
                <w:szCs w:val="17"/>
              </w:rPr>
              <w:t>Absent kidney</w:t>
            </w:r>
          </w:p>
        </w:tc>
      </w:tr>
      <w:tr w:rsidR="008052B0" w:rsidRPr="00771407" w14:paraId="38594EFB" w14:textId="77777777" w:rsidTr="00FD2BD2">
        <w:trPr>
          <w:trHeight w:val="340"/>
        </w:trPr>
        <w:tc>
          <w:tcPr>
            <w:tcW w:w="1083" w:type="pct"/>
            <w:noWrap/>
            <w:vAlign w:val="center"/>
            <w:hideMark/>
          </w:tcPr>
          <w:p w14:paraId="19D2B917" w14:textId="77777777" w:rsidR="00771407" w:rsidRPr="00771407" w:rsidRDefault="00771407" w:rsidP="00FD2BD2">
            <w:pPr>
              <w:jc w:val="both"/>
              <w:rPr>
                <w:sz w:val="17"/>
                <w:szCs w:val="17"/>
              </w:rPr>
            </w:pPr>
            <w:r w:rsidRPr="00771407">
              <w:rPr>
                <w:rFonts w:hint="eastAsia"/>
                <w:sz w:val="17"/>
                <w:szCs w:val="17"/>
              </w:rPr>
              <w:t>4012570</w:t>
            </w:r>
          </w:p>
        </w:tc>
        <w:tc>
          <w:tcPr>
            <w:tcW w:w="3917" w:type="pct"/>
            <w:noWrap/>
            <w:vAlign w:val="center"/>
            <w:hideMark/>
          </w:tcPr>
          <w:p w14:paraId="44136D6A" w14:textId="77777777" w:rsidR="00771407" w:rsidRPr="00771407" w:rsidRDefault="00771407" w:rsidP="00FD2BD2">
            <w:pPr>
              <w:jc w:val="both"/>
              <w:rPr>
                <w:sz w:val="17"/>
                <w:szCs w:val="17"/>
              </w:rPr>
            </w:pPr>
            <w:r w:rsidRPr="00771407">
              <w:rPr>
                <w:rFonts w:hint="eastAsia"/>
                <w:sz w:val="17"/>
                <w:szCs w:val="17"/>
              </w:rPr>
              <w:t>High risk sexual behavior</w:t>
            </w:r>
          </w:p>
        </w:tc>
      </w:tr>
      <w:tr w:rsidR="008052B0" w:rsidRPr="00771407" w14:paraId="269DCD1B" w14:textId="77777777" w:rsidTr="00FD2BD2">
        <w:trPr>
          <w:trHeight w:val="340"/>
        </w:trPr>
        <w:tc>
          <w:tcPr>
            <w:tcW w:w="1083" w:type="pct"/>
            <w:noWrap/>
            <w:vAlign w:val="center"/>
            <w:hideMark/>
          </w:tcPr>
          <w:p w14:paraId="5537B3FF" w14:textId="77777777" w:rsidR="00771407" w:rsidRPr="00771407" w:rsidRDefault="00771407" w:rsidP="00FD2BD2">
            <w:pPr>
              <w:jc w:val="both"/>
              <w:rPr>
                <w:sz w:val="17"/>
                <w:szCs w:val="17"/>
              </w:rPr>
            </w:pPr>
            <w:r w:rsidRPr="00771407">
              <w:rPr>
                <w:rFonts w:hint="eastAsia"/>
                <w:sz w:val="17"/>
                <w:szCs w:val="17"/>
              </w:rPr>
              <w:t>438130</w:t>
            </w:r>
          </w:p>
        </w:tc>
        <w:tc>
          <w:tcPr>
            <w:tcW w:w="3917" w:type="pct"/>
            <w:noWrap/>
            <w:vAlign w:val="center"/>
            <w:hideMark/>
          </w:tcPr>
          <w:p w14:paraId="55011C0C" w14:textId="77777777" w:rsidR="00771407" w:rsidRPr="00771407" w:rsidRDefault="00771407" w:rsidP="00FD2BD2">
            <w:pPr>
              <w:jc w:val="both"/>
              <w:rPr>
                <w:sz w:val="17"/>
                <w:szCs w:val="17"/>
              </w:rPr>
            </w:pPr>
            <w:r w:rsidRPr="00771407">
              <w:rPr>
                <w:rFonts w:hint="eastAsia"/>
                <w:sz w:val="17"/>
                <w:szCs w:val="17"/>
              </w:rPr>
              <w:t>Opioid abuse</w:t>
            </w:r>
          </w:p>
        </w:tc>
      </w:tr>
      <w:tr w:rsidR="008052B0" w:rsidRPr="00771407" w14:paraId="273DE0CF" w14:textId="77777777" w:rsidTr="00FD2BD2">
        <w:trPr>
          <w:trHeight w:val="340"/>
        </w:trPr>
        <w:tc>
          <w:tcPr>
            <w:tcW w:w="1083" w:type="pct"/>
            <w:noWrap/>
            <w:vAlign w:val="center"/>
            <w:hideMark/>
          </w:tcPr>
          <w:p w14:paraId="0ED248FF" w14:textId="77777777" w:rsidR="00771407" w:rsidRPr="00771407" w:rsidRDefault="00771407" w:rsidP="00FD2BD2">
            <w:pPr>
              <w:jc w:val="both"/>
              <w:rPr>
                <w:sz w:val="17"/>
                <w:szCs w:val="17"/>
              </w:rPr>
            </w:pPr>
            <w:r w:rsidRPr="00771407">
              <w:rPr>
                <w:rFonts w:hint="eastAsia"/>
                <w:sz w:val="17"/>
                <w:szCs w:val="17"/>
              </w:rPr>
              <w:t>434327</w:t>
            </w:r>
          </w:p>
        </w:tc>
        <w:tc>
          <w:tcPr>
            <w:tcW w:w="3917" w:type="pct"/>
            <w:noWrap/>
            <w:vAlign w:val="center"/>
            <w:hideMark/>
          </w:tcPr>
          <w:p w14:paraId="34471D5A" w14:textId="77777777" w:rsidR="00771407" w:rsidRPr="00771407" w:rsidRDefault="00771407" w:rsidP="00FD2BD2">
            <w:pPr>
              <w:jc w:val="both"/>
              <w:rPr>
                <w:sz w:val="17"/>
                <w:szCs w:val="17"/>
              </w:rPr>
            </w:pPr>
            <w:r w:rsidRPr="00771407">
              <w:rPr>
                <w:rFonts w:hint="eastAsia"/>
                <w:sz w:val="17"/>
                <w:szCs w:val="17"/>
              </w:rPr>
              <w:t>Cannabis abuse</w:t>
            </w:r>
          </w:p>
        </w:tc>
      </w:tr>
      <w:tr w:rsidR="008052B0" w:rsidRPr="00771407" w14:paraId="5301F4B9" w14:textId="77777777" w:rsidTr="00FD2BD2">
        <w:trPr>
          <w:trHeight w:val="340"/>
        </w:trPr>
        <w:tc>
          <w:tcPr>
            <w:tcW w:w="1083" w:type="pct"/>
            <w:noWrap/>
            <w:vAlign w:val="center"/>
            <w:hideMark/>
          </w:tcPr>
          <w:p w14:paraId="0BE63A3F" w14:textId="77777777" w:rsidR="00771407" w:rsidRPr="00771407" w:rsidRDefault="00771407" w:rsidP="00FD2BD2">
            <w:pPr>
              <w:jc w:val="both"/>
              <w:rPr>
                <w:sz w:val="17"/>
                <w:szCs w:val="17"/>
              </w:rPr>
            </w:pPr>
            <w:r w:rsidRPr="00771407">
              <w:rPr>
                <w:rFonts w:hint="eastAsia"/>
                <w:sz w:val="17"/>
                <w:szCs w:val="17"/>
              </w:rPr>
              <w:t>199192</w:t>
            </w:r>
          </w:p>
        </w:tc>
        <w:tc>
          <w:tcPr>
            <w:tcW w:w="3917" w:type="pct"/>
            <w:noWrap/>
            <w:vAlign w:val="center"/>
            <w:hideMark/>
          </w:tcPr>
          <w:p w14:paraId="1A553C96" w14:textId="77777777" w:rsidR="00771407" w:rsidRPr="00771407" w:rsidRDefault="00771407" w:rsidP="00FD2BD2">
            <w:pPr>
              <w:jc w:val="both"/>
              <w:rPr>
                <w:sz w:val="17"/>
                <w:szCs w:val="17"/>
              </w:rPr>
            </w:pPr>
            <w:r w:rsidRPr="00771407">
              <w:rPr>
                <w:rFonts w:hint="eastAsia"/>
                <w:sz w:val="17"/>
                <w:szCs w:val="17"/>
              </w:rPr>
              <w:t>Abrasion and/or friction burn of trunk without infection</w:t>
            </w:r>
          </w:p>
        </w:tc>
      </w:tr>
      <w:tr w:rsidR="008052B0" w:rsidRPr="00771407" w14:paraId="410AEF40" w14:textId="77777777" w:rsidTr="00FD2BD2">
        <w:trPr>
          <w:trHeight w:val="340"/>
        </w:trPr>
        <w:tc>
          <w:tcPr>
            <w:tcW w:w="1083" w:type="pct"/>
            <w:noWrap/>
            <w:vAlign w:val="center"/>
            <w:hideMark/>
          </w:tcPr>
          <w:p w14:paraId="0D1639D2" w14:textId="77777777" w:rsidR="00771407" w:rsidRPr="00771407" w:rsidRDefault="00771407" w:rsidP="00FD2BD2">
            <w:pPr>
              <w:jc w:val="both"/>
              <w:rPr>
                <w:sz w:val="17"/>
                <w:szCs w:val="17"/>
              </w:rPr>
            </w:pPr>
            <w:r w:rsidRPr="00771407">
              <w:rPr>
                <w:rFonts w:hint="eastAsia"/>
                <w:sz w:val="17"/>
                <w:szCs w:val="17"/>
              </w:rPr>
              <w:t>44783954</w:t>
            </w:r>
          </w:p>
        </w:tc>
        <w:tc>
          <w:tcPr>
            <w:tcW w:w="3917" w:type="pct"/>
            <w:noWrap/>
            <w:vAlign w:val="center"/>
            <w:hideMark/>
          </w:tcPr>
          <w:p w14:paraId="28B4F43F" w14:textId="77777777" w:rsidR="00771407" w:rsidRPr="00771407" w:rsidRDefault="00771407" w:rsidP="00FD2BD2">
            <w:pPr>
              <w:jc w:val="both"/>
              <w:rPr>
                <w:sz w:val="17"/>
                <w:szCs w:val="17"/>
              </w:rPr>
            </w:pPr>
            <w:r w:rsidRPr="00771407">
              <w:rPr>
                <w:rFonts w:hint="eastAsia"/>
                <w:sz w:val="17"/>
                <w:szCs w:val="17"/>
              </w:rPr>
              <w:t>Acid reflux</w:t>
            </w:r>
          </w:p>
        </w:tc>
      </w:tr>
      <w:tr w:rsidR="008052B0" w:rsidRPr="00771407" w14:paraId="384966A7" w14:textId="77777777" w:rsidTr="00FD2BD2">
        <w:trPr>
          <w:trHeight w:val="340"/>
        </w:trPr>
        <w:tc>
          <w:tcPr>
            <w:tcW w:w="1083" w:type="pct"/>
            <w:noWrap/>
            <w:vAlign w:val="center"/>
            <w:hideMark/>
          </w:tcPr>
          <w:p w14:paraId="5B894656" w14:textId="77777777" w:rsidR="00771407" w:rsidRPr="00771407" w:rsidRDefault="00771407" w:rsidP="00FD2BD2">
            <w:pPr>
              <w:jc w:val="both"/>
              <w:rPr>
                <w:sz w:val="17"/>
                <w:szCs w:val="17"/>
              </w:rPr>
            </w:pPr>
            <w:r w:rsidRPr="00771407">
              <w:rPr>
                <w:rFonts w:hint="eastAsia"/>
                <w:sz w:val="17"/>
                <w:szCs w:val="17"/>
              </w:rPr>
              <w:t>46269889</w:t>
            </w:r>
          </w:p>
        </w:tc>
        <w:tc>
          <w:tcPr>
            <w:tcW w:w="3917" w:type="pct"/>
            <w:noWrap/>
            <w:vAlign w:val="center"/>
            <w:hideMark/>
          </w:tcPr>
          <w:p w14:paraId="3C5C3426" w14:textId="77777777" w:rsidR="00771407" w:rsidRPr="00771407" w:rsidRDefault="00771407" w:rsidP="00FD2BD2">
            <w:pPr>
              <w:jc w:val="both"/>
              <w:rPr>
                <w:sz w:val="17"/>
                <w:szCs w:val="17"/>
              </w:rPr>
            </w:pPr>
            <w:r w:rsidRPr="00771407">
              <w:rPr>
                <w:rFonts w:hint="eastAsia"/>
                <w:sz w:val="17"/>
                <w:szCs w:val="17"/>
              </w:rPr>
              <w:t>Complication due to Crohn's disease</w:t>
            </w:r>
          </w:p>
        </w:tc>
      </w:tr>
      <w:tr w:rsidR="008052B0" w:rsidRPr="00771407" w14:paraId="040EB992" w14:textId="77777777" w:rsidTr="00FD2BD2">
        <w:trPr>
          <w:trHeight w:val="340"/>
        </w:trPr>
        <w:tc>
          <w:tcPr>
            <w:tcW w:w="1083" w:type="pct"/>
            <w:noWrap/>
            <w:vAlign w:val="center"/>
            <w:hideMark/>
          </w:tcPr>
          <w:p w14:paraId="72F3EE21" w14:textId="77777777" w:rsidR="00771407" w:rsidRPr="00771407" w:rsidRDefault="00771407" w:rsidP="00FD2BD2">
            <w:pPr>
              <w:jc w:val="both"/>
              <w:rPr>
                <w:sz w:val="17"/>
                <w:szCs w:val="17"/>
              </w:rPr>
            </w:pPr>
            <w:r w:rsidRPr="00771407">
              <w:rPr>
                <w:rFonts w:hint="eastAsia"/>
                <w:sz w:val="17"/>
                <w:szCs w:val="17"/>
              </w:rPr>
              <w:t>4166231</w:t>
            </w:r>
          </w:p>
        </w:tc>
        <w:tc>
          <w:tcPr>
            <w:tcW w:w="3917" w:type="pct"/>
            <w:noWrap/>
            <w:vAlign w:val="center"/>
            <w:hideMark/>
          </w:tcPr>
          <w:p w14:paraId="1303638C" w14:textId="77777777" w:rsidR="00771407" w:rsidRPr="00771407" w:rsidRDefault="00771407" w:rsidP="00FD2BD2">
            <w:pPr>
              <w:jc w:val="both"/>
              <w:rPr>
                <w:sz w:val="17"/>
                <w:szCs w:val="17"/>
              </w:rPr>
            </w:pPr>
            <w:r w:rsidRPr="00771407">
              <w:rPr>
                <w:rFonts w:hint="eastAsia"/>
                <w:sz w:val="17"/>
                <w:szCs w:val="17"/>
              </w:rPr>
              <w:t>Genetic predisposition</w:t>
            </w:r>
          </w:p>
        </w:tc>
      </w:tr>
      <w:tr w:rsidR="008052B0" w:rsidRPr="00771407" w14:paraId="24003D07" w14:textId="77777777" w:rsidTr="00FD2BD2">
        <w:trPr>
          <w:trHeight w:val="340"/>
        </w:trPr>
        <w:tc>
          <w:tcPr>
            <w:tcW w:w="1083" w:type="pct"/>
            <w:noWrap/>
            <w:vAlign w:val="center"/>
            <w:hideMark/>
          </w:tcPr>
          <w:p w14:paraId="43F1C2FF" w14:textId="77777777" w:rsidR="00771407" w:rsidRPr="00771407" w:rsidRDefault="00771407" w:rsidP="00FD2BD2">
            <w:pPr>
              <w:jc w:val="both"/>
              <w:rPr>
                <w:sz w:val="17"/>
                <w:szCs w:val="17"/>
              </w:rPr>
            </w:pPr>
            <w:r w:rsidRPr="00771407">
              <w:rPr>
                <w:rFonts w:hint="eastAsia"/>
                <w:sz w:val="17"/>
                <w:szCs w:val="17"/>
              </w:rPr>
              <w:t>4201717</w:t>
            </w:r>
          </w:p>
        </w:tc>
        <w:tc>
          <w:tcPr>
            <w:tcW w:w="3917" w:type="pct"/>
            <w:noWrap/>
            <w:vAlign w:val="center"/>
            <w:hideMark/>
          </w:tcPr>
          <w:p w14:paraId="2CD289E1" w14:textId="77777777" w:rsidR="00771407" w:rsidRPr="00771407" w:rsidRDefault="00771407" w:rsidP="00FD2BD2">
            <w:pPr>
              <w:jc w:val="both"/>
              <w:rPr>
                <w:sz w:val="17"/>
                <w:szCs w:val="17"/>
              </w:rPr>
            </w:pPr>
            <w:r w:rsidRPr="00771407">
              <w:rPr>
                <w:rFonts w:hint="eastAsia"/>
                <w:sz w:val="17"/>
                <w:szCs w:val="17"/>
              </w:rPr>
              <w:t>Ileostomy present</w:t>
            </w:r>
          </w:p>
        </w:tc>
      </w:tr>
      <w:tr w:rsidR="008052B0" w:rsidRPr="00771407" w14:paraId="3527B759" w14:textId="77777777" w:rsidTr="00FD2BD2">
        <w:trPr>
          <w:trHeight w:val="340"/>
        </w:trPr>
        <w:tc>
          <w:tcPr>
            <w:tcW w:w="1083" w:type="pct"/>
            <w:noWrap/>
            <w:vAlign w:val="center"/>
            <w:hideMark/>
          </w:tcPr>
          <w:p w14:paraId="3832098A" w14:textId="77777777" w:rsidR="00771407" w:rsidRPr="00771407" w:rsidRDefault="00771407" w:rsidP="00FD2BD2">
            <w:pPr>
              <w:jc w:val="both"/>
              <w:rPr>
                <w:sz w:val="17"/>
                <w:szCs w:val="17"/>
              </w:rPr>
            </w:pPr>
            <w:r w:rsidRPr="00771407">
              <w:rPr>
                <w:rFonts w:hint="eastAsia"/>
                <w:sz w:val="17"/>
                <w:szCs w:val="17"/>
              </w:rPr>
              <w:t>4091513</w:t>
            </w:r>
          </w:p>
        </w:tc>
        <w:tc>
          <w:tcPr>
            <w:tcW w:w="3917" w:type="pct"/>
            <w:noWrap/>
            <w:vAlign w:val="center"/>
            <w:hideMark/>
          </w:tcPr>
          <w:p w14:paraId="72A4BE5C" w14:textId="77777777" w:rsidR="00771407" w:rsidRPr="00771407" w:rsidRDefault="00771407" w:rsidP="00FD2BD2">
            <w:pPr>
              <w:jc w:val="both"/>
              <w:rPr>
                <w:sz w:val="17"/>
                <w:szCs w:val="17"/>
              </w:rPr>
            </w:pPr>
            <w:r w:rsidRPr="00771407">
              <w:rPr>
                <w:rFonts w:hint="eastAsia"/>
                <w:sz w:val="17"/>
                <w:szCs w:val="17"/>
              </w:rPr>
              <w:t>Passing flatus</w:t>
            </w:r>
          </w:p>
        </w:tc>
      </w:tr>
      <w:tr w:rsidR="008052B0" w:rsidRPr="00771407" w14:paraId="5CBA31EB" w14:textId="77777777" w:rsidTr="00FD2BD2">
        <w:trPr>
          <w:trHeight w:val="340"/>
        </w:trPr>
        <w:tc>
          <w:tcPr>
            <w:tcW w:w="1083" w:type="pct"/>
            <w:noWrap/>
            <w:vAlign w:val="center"/>
            <w:hideMark/>
          </w:tcPr>
          <w:p w14:paraId="4FB1A8C6" w14:textId="77777777" w:rsidR="00771407" w:rsidRPr="00771407" w:rsidRDefault="00771407" w:rsidP="00FD2BD2">
            <w:pPr>
              <w:jc w:val="both"/>
              <w:rPr>
                <w:sz w:val="17"/>
                <w:szCs w:val="17"/>
              </w:rPr>
            </w:pPr>
            <w:r w:rsidRPr="00771407">
              <w:rPr>
                <w:rFonts w:hint="eastAsia"/>
                <w:sz w:val="17"/>
                <w:szCs w:val="17"/>
              </w:rPr>
              <w:t>40481632</w:t>
            </w:r>
          </w:p>
        </w:tc>
        <w:tc>
          <w:tcPr>
            <w:tcW w:w="3917" w:type="pct"/>
            <w:noWrap/>
            <w:vAlign w:val="center"/>
            <w:hideMark/>
          </w:tcPr>
          <w:p w14:paraId="6DA48CCB" w14:textId="77777777" w:rsidR="00771407" w:rsidRPr="00771407" w:rsidRDefault="00771407" w:rsidP="00FD2BD2">
            <w:pPr>
              <w:jc w:val="both"/>
              <w:rPr>
                <w:sz w:val="17"/>
                <w:szCs w:val="17"/>
              </w:rPr>
            </w:pPr>
            <w:r w:rsidRPr="00771407">
              <w:rPr>
                <w:rFonts w:hint="eastAsia"/>
                <w:sz w:val="17"/>
                <w:szCs w:val="17"/>
              </w:rPr>
              <w:t>Ganglion cyst</w:t>
            </w:r>
          </w:p>
        </w:tc>
      </w:tr>
      <w:tr w:rsidR="008052B0" w:rsidRPr="00771407" w14:paraId="03F1C9A1" w14:textId="77777777" w:rsidTr="00FD2BD2">
        <w:trPr>
          <w:trHeight w:val="340"/>
        </w:trPr>
        <w:tc>
          <w:tcPr>
            <w:tcW w:w="1083" w:type="pct"/>
            <w:noWrap/>
            <w:vAlign w:val="center"/>
            <w:hideMark/>
          </w:tcPr>
          <w:p w14:paraId="6E19ED0B" w14:textId="77777777" w:rsidR="00771407" w:rsidRPr="00771407" w:rsidRDefault="00771407" w:rsidP="00FD2BD2">
            <w:pPr>
              <w:jc w:val="both"/>
              <w:rPr>
                <w:sz w:val="17"/>
                <w:szCs w:val="17"/>
              </w:rPr>
            </w:pPr>
            <w:r w:rsidRPr="00771407">
              <w:rPr>
                <w:rFonts w:hint="eastAsia"/>
                <w:sz w:val="17"/>
                <w:szCs w:val="17"/>
              </w:rPr>
              <w:t>4231770</w:t>
            </w:r>
          </w:p>
        </w:tc>
        <w:tc>
          <w:tcPr>
            <w:tcW w:w="3917" w:type="pct"/>
            <w:noWrap/>
            <w:vAlign w:val="center"/>
            <w:hideMark/>
          </w:tcPr>
          <w:p w14:paraId="73A7B5AE" w14:textId="77777777" w:rsidR="00771407" w:rsidRPr="00771407" w:rsidRDefault="00771407" w:rsidP="00FD2BD2">
            <w:pPr>
              <w:jc w:val="both"/>
              <w:rPr>
                <w:sz w:val="17"/>
                <w:szCs w:val="17"/>
              </w:rPr>
            </w:pPr>
            <w:r w:rsidRPr="00771407">
              <w:rPr>
                <w:rFonts w:hint="eastAsia"/>
                <w:sz w:val="17"/>
                <w:szCs w:val="17"/>
              </w:rPr>
              <w:t>Hereditary thrombophilia</w:t>
            </w:r>
          </w:p>
        </w:tc>
      </w:tr>
      <w:tr w:rsidR="008052B0" w:rsidRPr="00771407" w14:paraId="76907E82" w14:textId="77777777" w:rsidTr="00FD2BD2">
        <w:trPr>
          <w:trHeight w:val="340"/>
        </w:trPr>
        <w:tc>
          <w:tcPr>
            <w:tcW w:w="1083" w:type="pct"/>
            <w:noWrap/>
            <w:vAlign w:val="center"/>
            <w:hideMark/>
          </w:tcPr>
          <w:p w14:paraId="6DD0CAE0" w14:textId="77777777" w:rsidR="00771407" w:rsidRPr="00771407" w:rsidRDefault="00771407" w:rsidP="00FD2BD2">
            <w:pPr>
              <w:jc w:val="both"/>
              <w:rPr>
                <w:sz w:val="17"/>
                <w:szCs w:val="17"/>
              </w:rPr>
            </w:pPr>
            <w:r w:rsidRPr="00771407">
              <w:rPr>
                <w:rFonts w:hint="eastAsia"/>
                <w:sz w:val="17"/>
                <w:szCs w:val="17"/>
              </w:rPr>
              <w:t>259995</w:t>
            </w:r>
          </w:p>
        </w:tc>
        <w:tc>
          <w:tcPr>
            <w:tcW w:w="3917" w:type="pct"/>
            <w:noWrap/>
            <w:vAlign w:val="center"/>
            <w:hideMark/>
          </w:tcPr>
          <w:p w14:paraId="7E03E5B6" w14:textId="77777777" w:rsidR="00771407" w:rsidRPr="00771407" w:rsidRDefault="00771407" w:rsidP="00FD2BD2">
            <w:pPr>
              <w:jc w:val="both"/>
              <w:rPr>
                <w:sz w:val="17"/>
                <w:szCs w:val="17"/>
              </w:rPr>
            </w:pPr>
            <w:r w:rsidRPr="00771407">
              <w:rPr>
                <w:rFonts w:hint="eastAsia"/>
                <w:sz w:val="17"/>
                <w:szCs w:val="17"/>
              </w:rPr>
              <w:t>Foreign body in orifice</w:t>
            </w:r>
          </w:p>
        </w:tc>
      </w:tr>
      <w:tr w:rsidR="008052B0" w:rsidRPr="00771407" w14:paraId="5FB4FD6D" w14:textId="77777777" w:rsidTr="00FD2BD2">
        <w:trPr>
          <w:trHeight w:val="340"/>
        </w:trPr>
        <w:tc>
          <w:tcPr>
            <w:tcW w:w="1083" w:type="pct"/>
            <w:noWrap/>
            <w:vAlign w:val="center"/>
            <w:hideMark/>
          </w:tcPr>
          <w:p w14:paraId="20524A1F" w14:textId="77777777" w:rsidR="00771407" w:rsidRPr="00771407" w:rsidRDefault="00771407" w:rsidP="00FD2BD2">
            <w:pPr>
              <w:jc w:val="both"/>
              <w:rPr>
                <w:sz w:val="17"/>
                <w:szCs w:val="17"/>
              </w:rPr>
            </w:pPr>
            <w:r w:rsidRPr="00771407">
              <w:rPr>
                <w:rFonts w:hint="eastAsia"/>
                <w:sz w:val="17"/>
                <w:szCs w:val="17"/>
              </w:rPr>
              <w:t>432303</w:t>
            </w:r>
          </w:p>
        </w:tc>
        <w:tc>
          <w:tcPr>
            <w:tcW w:w="3917" w:type="pct"/>
            <w:noWrap/>
            <w:vAlign w:val="center"/>
            <w:hideMark/>
          </w:tcPr>
          <w:p w14:paraId="0FF25BB6" w14:textId="77777777" w:rsidR="00771407" w:rsidRPr="00771407" w:rsidRDefault="00771407" w:rsidP="00FD2BD2">
            <w:pPr>
              <w:jc w:val="both"/>
              <w:rPr>
                <w:sz w:val="17"/>
                <w:szCs w:val="17"/>
              </w:rPr>
            </w:pPr>
            <w:r w:rsidRPr="00771407">
              <w:rPr>
                <w:rFonts w:hint="eastAsia"/>
                <w:sz w:val="17"/>
                <w:szCs w:val="17"/>
              </w:rPr>
              <w:t>Cocaine abuse</w:t>
            </w:r>
          </w:p>
        </w:tc>
      </w:tr>
      <w:tr w:rsidR="008052B0" w:rsidRPr="00771407" w14:paraId="6D4A785B" w14:textId="77777777" w:rsidTr="00FD2BD2">
        <w:trPr>
          <w:trHeight w:val="340"/>
        </w:trPr>
        <w:tc>
          <w:tcPr>
            <w:tcW w:w="1083" w:type="pct"/>
            <w:noWrap/>
            <w:vAlign w:val="center"/>
            <w:hideMark/>
          </w:tcPr>
          <w:p w14:paraId="3D6B3429" w14:textId="77777777" w:rsidR="00771407" w:rsidRPr="00771407" w:rsidRDefault="00771407" w:rsidP="00FD2BD2">
            <w:pPr>
              <w:jc w:val="both"/>
              <w:rPr>
                <w:sz w:val="17"/>
                <w:szCs w:val="17"/>
              </w:rPr>
            </w:pPr>
            <w:r w:rsidRPr="00771407">
              <w:rPr>
                <w:rFonts w:hint="eastAsia"/>
                <w:sz w:val="17"/>
                <w:szCs w:val="17"/>
              </w:rPr>
              <w:t>46286594</w:t>
            </w:r>
          </w:p>
        </w:tc>
        <w:tc>
          <w:tcPr>
            <w:tcW w:w="3917" w:type="pct"/>
            <w:noWrap/>
            <w:vAlign w:val="center"/>
            <w:hideMark/>
          </w:tcPr>
          <w:p w14:paraId="54BCE282" w14:textId="77777777" w:rsidR="00771407" w:rsidRPr="00771407" w:rsidRDefault="00771407" w:rsidP="00FD2BD2">
            <w:pPr>
              <w:jc w:val="both"/>
              <w:rPr>
                <w:sz w:val="17"/>
                <w:szCs w:val="17"/>
              </w:rPr>
            </w:pPr>
            <w:r w:rsidRPr="00771407">
              <w:rPr>
                <w:rFonts w:hint="eastAsia"/>
                <w:sz w:val="17"/>
                <w:szCs w:val="17"/>
              </w:rPr>
              <w:t>Problem related to lifestyle</w:t>
            </w:r>
          </w:p>
        </w:tc>
      </w:tr>
      <w:tr w:rsidR="008052B0" w:rsidRPr="00771407" w14:paraId="0F6647D2" w14:textId="77777777" w:rsidTr="00FD2BD2">
        <w:trPr>
          <w:trHeight w:val="340"/>
        </w:trPr>
        <w:tc>
          <w:tcPr>
            <w:tcW w:w="1083" w:type="pct"/>
            <w:noWrap/>
            <w:vAlign w:val="center"/>
            <w:hideMark/>
          </w:tcPr>
          <w:p w14:paraId="5CF820CF" w14:textId="77777777" w:rsidR="00771407" w:rsidRPr="00771407" w:rsidRDefault="00771407" w:rsidP="00FD2BD2">
            <w:pPr>
              <w:jc w:val="both"/>
              <w:rPr>
                <w:sz w:val="17"/>
                <w:szCs w:val="17"/>
              </w:rPr>
            </w:pPr>
            <w:r w:rsidRPr="00771407">
              <w:rPr>
                <w:rFonts w:hint="eastAsia"/>
                <w:sz w:val="17"/>
                <w:szCs w:val="17"/>
              </w:rPr>
              <w:t>432593</w:t>
            </w:r>
          </w:p>
        </w:tc>
        <w:tc>
          <w:tcPr>
            <w:tcW w:w="3917" w:type="pct"/>
            <w:noWrap/>
            <w:vAlign w:val="center"/>
            <w:hideMark/>
          </w:tcPr>
          <w:p w14:paraId="360F98D1" w14:textId="77777777" w:rsidR="00771407" w:rsidRPr="00771407" w:rsidRDefault="00771407" w:rsidP="00FD2BD2">
            <w:pPr>
              <w:jc w:val="both"/>
              <w:rPr>
                <w:sz w:val="17"/>
                <w:szCs w:val="17"/>
              </w:rPr>
            </w:pPr>
            <w:r w:rsidRPr="00771407">
              <w:rPr>
                <w:rFonts w:hint="eastAsia"/>
                <w:sz w:val="17"/>
                <w:szCs w:val="17"/>
              </w:rPr>
              <w:t>Kwashiorkor</w:t>
            </w:r>
          </w:p>
        </w:tc>
      </w:tr>
      <w:tr w:rsidR="008052B0" w:rsidRPr="00771407" w14:paraId="3D7972CC" w14:textId="77777777" w:rsidTr="00FD2BD2">
        <w:trPr>
          <w:trHeight w:val="340"/>
        </w:trPr>
        <w:tc>
          <w:tcPr>
            <w:tcW w:w="1083" w:type="pct"/>
            <w:noWrap/>
            <w:vAlign w:val="center"/>
            <w:hideMark/>
          </w:tcPr>
          <w:p w14:paraId="61DDF81D" w14:textId="77777777" w:rsidR="00771407" w:rsidRPr="00771407" w:rsidRDefault="00771407" w:rsidP="00FD2BD2">
            <w:pPr>
              <w:jc w:val="both"/>
              <w:rPr>
                <w:sz w:val="17"/>
                <w:szCs w:val="17"/>
              </w:rPr>
            </w:pPr>
            <w:r w:rsidRPr="00771407">
              <w:rPr>
                <w:rFonts w:hint="eastAsia"/>
                <w:sz w:val="17"/>
                <w:szCs w:val="17"/>
              </w:rPr>
              <w:t>4202045</w:t>
            </w:r>
          </w:p>
        </w:tc>
        <w:tc>
          <w:tcPr>
            <w:tcW w:w="3917" w:type="pct"/>
            <w:noWrap/>
            <w:vAlign w:val="center"/>
            <w:hideMark/>
          </w:tcPr>
          <w:p w14:paraId="1B844C8D" w14:textId="77777777" w:rsidR="00771407" w:rsidRPr="00771407" w:rsidRDefault="00771407" w:rsidP="00FD2BD2">
            <w:pPr>
              <w:jc w:val="both"/>
              <w:rPr>
                <w:sz w:val="17"/>
                <w:szCs w:val="17"/>
              </w:rPr>
            </w:pPr>
            <w:r w:rsidRPr="00771407">
              <w:rPr>
                <w:rFonts w:hint="eastAsia"/>
                <w:sz w:val="17"/>
                <w:szCs w:val="17"/>
              </w:rPr>
              <w:t>Postviral fatigue syndrome</w:t>
            </w:r>
          </w:p>
        </w:tc>
      </w:tr>
      <w:tr w:rsidR="008052B0" w:rsidRPr="00771407" w14:paraId="0D7A0CDA" w14:textId="77777777" w:rsidTr="00FD2BD2">
        <w:trPr>
          <w:trHeight w:val="340"/>
        </w:trPr>
        <w:tc>
          <w:tcPr>
            <w:tcW w:w="1083" w:type="pct"/>
            <w:noWrap/>
            <w:vAlign w:val="center"/>
            <w:hideMark/>
          </w:tcPr>
          <w:p w14:paraId="7735D113" w14:textId="77777777" w:rsidR="00771407" w:rsidRPr="00771407" w:rsidRDefault="00771407" w:rsidP="00FD2BD2">
            <w:pPr>
              <w:jc w:val="both"/>
              <w:rPr>
                <w:sz w:val="17"/>
                <w:szCs w:val="17"/>
              </w:rPr>
            </w:pPr>
            <w:r w:rsidRPr="00771407">
              <w:rPr>
                <w:rFonts w:hint="eastAsia"/>
                <w:sz w:val="17"/>
                <w:szCs w:val="17"/>
              </w:rPr>
              <w:t>81634</w:t>
            </w:r>
          </w:p>
        </w:tc>
        <w:tc>
          <w:tcPr>
            <w:tcW w:w="3917" w:type="pct"/>
            <w:noWrap/>
            <w:vAlign w:val="center"/>
            <w:hideMark/>
          </w:tcPr>
          <w:p w14:paraId="66A2C55A" w14:textId="77777777" w:rsidR="00771407" w:rsidRPr="00771407" w:rsidRDefault="00771407" w:rsidP="00FD2BD2">
            <w:pPr>
              <w:jc w:val="both"/>
              <w:rPr>
                <w:sz w:val="17"/>
                <w:szCs w:val="17"/>
              </w:rPr>
            </w:pPr>
            <w:r w:rsidRPr="00771407">
              <w:rPr>
                <w:rFonts w:hint="eastAsia"/>
                <w:sz w:val="17"/>
                <w:szCs w:val="17"/>
              </w:rPr>
              <w:t>Ptotic breast</w:t>
            </w:r>
          </w:p>
        </w:tc>
      </w:tr>
      <w:tr w:rsidR="008052B0" w:rsidRPr="00771407" w14:paraId="02D0CE42" w14:textId="77777777" w:rsidTr="00FD2BD2">
        <w:trPr>
          <w:trHeight w:val="340"/>
        </w:trPr>
        <w:tc>
          <w:tcPr>
            <w:tcW w:w="1083" w:type="pct"/>
            <w:noWrap/>
            <w:vAlign w:val="center"/>
            <w:hideMark/>
          </w:tcPr>
          <w:p w14:paraId="1E4BC40A" w14:textId="77777777" w:rsidR="00771407" w:rsidRPr="00771407" w:rsidRDefault="00771407" w:rsidP="00FD2BD2">
            <w:pPr>
              <w:jc w:val="both"/>
              <w:rPr>
                <w:sz w:val="17"/>
                <w:szCs w:val="17"/>
              </w:rPr>
            </w:pPr>
            <w:r w:rsidRPr="00771407">
              <w:rPr>
                <w:rFonts w:hint="eastAsia"/>
                <w:sz w:val="17"/>
                <w:szCs w:val="17"/>
              </w:rPr>
              <w:t>377572</w:t>
            </w:r>
          </w:p>
        </w:tc>
        <w:tc>
          <w:tcPr>
            <w:tcW w:w="3917" w:type="pct"/>
            <w:noWrap/>
            <w:vAlign w:val="center"/>
            <w:hideMark/>
          </w:tcPr>
          <w:p w14:paraId="5BAC79FD" w14:textId="77777777" w:rsidR="00771407" w:rsidRPr="00771407" w:rsidRDefault="00771407" w:rsidP="00FD2BD2">
            <w:pPr>
              <w:jc w:val="both"/>
              <w:rPr>
                <w:sz w:val="17"/>
                <w:szCs w:val="17"/>
              </w:rPr>
            </w:pPr>
            <w:r w:rsidRPr="00771407">
              <w:rPr>
                <w:rFonts w:hint="eastAsia"/>
                <w:sz w:val="17"/>
                <w:szCs w:val="17"/>
              </w:rPr>
              <w:t>Noise effects on inner ear</w:t>
            </w:r>
          </w:p>
        </w:tc>
      </w:tr>
      <w:tr w:rsidR="008052B0" w:rsidRPr="00771407" w14:paraId="6D64D88B" w14:textId="77777777" w:rsidTr="00FD2BD2">
        <w:trPr>
          <w:trHeight w:val="340"/>
        </w:trPr>
        <w:tc>
          <w:tcPr>
            <w:tcW w:w="1083" w:type="pct"/>
            <w:noWrap/>
            <w:vAlign w:val="center"/>
            <w:hideMark/>
          </w:tcPr>
          <w:p w14:paraId="1F856A4F" w14:textId="77777777" w:rsidR="00771407" w:rsidRPr="00771407" w:rsidRDefault="00771407" w:rsidP="00FD2BD2">
            <w:pPr>
              <w:jc w:val="both"/>
              <w:rPr>
                <w:sz w:val="17"/>
                <w:szCs w:val="17"/>
              </w:rPr>
            </w:pPr>
            <w:r w:rsidRPr="00771407">
              <w:rPr>
                <w:rFonts w:hint="eastAsia"/>
                <w:sz w:val="17"/>
                <w:szCs w:val="17"/>
              </w:rPr>
              <w:t>436409</w:t>
            </w:r>
          </w:p>
        </w:tc>
        <w:tc>
          <w:tcPr>
            <w:tcW w:w="3917" w:type="pct"/>
            <w:noWrap/>
            <w:vAlign w:val="center"/>
            <w:hideMark/>
          </w:tcPr>
          <w:p w14:paraId="5C4C123F" w14:textId="77777777" w:rsidR="00771407" w:rsidRPr="00771407" w:rsidRDefault="00771407" w:rsidP="00FD2BD2">
            <w:pPr>
              <w:jc w:val="both"/>
              <w:rPr>
                <w:sz w:val="17"/>
                <w:szCs w:val="17"/>
              </w:rPr>
            </w:pPr>
            <w:r w:rsidRPr="00771407">
              <w:rPr>
                <w:rFonts w:hint="eastAsia"/>
                <w:sz w:val="17"/>
                <w:szCs w:val="17"/>
              </w:rPr>
              <w:t>Abnormal pupil</w:t>
            </w:r>
          </w:p>
        </w:tc>
      </w:tr>
      <w:tr w:rsidR="008052B0" w:rsidRPr="00771407" w14:paraId="74DB8D71" w14:textId="77777777" w:rsidTr="00FD2BD2">
        <w:trPr>
          <w:trHeight w:val="340"/>
        </w:trPr>
        <w:tc>
          <w:tcPr>
            <w:tcW w:w="1083" w:type="pct"/>
            <w:noWrap/>
            <w:vAlign w:val="center"/>
            <w:hideMark/>
          </w:tcPr>
          <w:p w14:paraId="50D44EA5" w14:textId="77777777" w:rsidR="00771407" w:rsidRPr="00771407" w:rsidRDefault="00771407" w:rsidP="00FD2BD2">
            <w:pPr>
              <w:jc w:val="both"/>
              <w:rPr>
                <w:sz w:val="17"/>
                <w:szCs w:val="17"/>
              </w:rPr>
            </w:pPr>
            <w:r w:rsidRPr="00771407">
              <w:rPr>
                <w:rFonts w:hint="eastAsia"/>
                <w:sz w:val="17"/>
                <w:szCs w:val="17"/>
              </w:rPr>
              <w:t>4012934</w:t>
            </w:r>
          </w:p>
        </w:tc>
        <w:tc>
          <w:tcPr>
            <w:tcW w:w="3917" w:type="pct"/>
            <w:noWrap/>
            <w:vAlign w:val="center"/>
            <w:hideMark/>
          </w:tcPr>
          <w:p w14:paraId="7BD9FD69" w14:textId="77777777" w:rsidR="00771407" w:rsidRPr="00771407" w:rsidRDefault="00771407" w:rsidP="00FD2BD2">
            <w:pPr>
              <w:jc w:val="both"/>
              <w:rPr>
                <w:sz w:val="17"/>
                <w:szCs w:val="17"/>
              </w:rPr>
            </w:pPr>
            <w:r w:rsidRPr="00771407">
              <w:rPr>
                <w:rFonts w:hint="eastAsia"/>
                <w:sz w:val="17"/>
                <w:szCs w:val="17"/>
              </w:rPr>
              <w:t>Homocystinuria</w:t>
            </w:r>
          </w:p>
        </w:tc>
      </w:tr>
      <w:tr w:rsidR="008052B0" w:rsidRPr="00771407" w14:paraId="0FEAED88" w14:textId="77777777" w:rsidTr="00FD2BD2">
        <w:trPr>
          <w:trHeight w:val="340"/>
        </w:trPr>
        <w:tc>
          <w:tcPr>
            <w:tcW w:w="1083" w:type="pct"/>
            <w:noWrap/>
            <w:vAlign w:val="center"/>
            <w:hideMark/>
          </w:tcPr>
          <w:p w14:paraId="25CE2243" w14:textId="77777777" w:rsidR="00771407" w:rsidRPr="00771407" w:rsidRDefault="00771407" w:rsidP="00FD2BD2">
            <w:pPr>
              <w:jc w:val="both"/>
              <w:rPr>
                <w:sz w:val="17"/>
                <w:szCs w:val="17"/>
              </w:rPr>
            </w:pPr>
            <w:r w:rsidRPr="00771407">
              <w:rPr>
                <w:rFonts w:hint="eastAsia"/>
                <w:sz w:val="17"/>
                <w:szCs w:val="17"/>
              </w:rPr>
              <w:t>4103640</w:t>
            </w:r>
          </w:p>
        </w:tc>
        <w:tc>
          <w:tcPr>
            <w:tcW w:w="3917" w:type="pct"/>
            <w:noWrap/>
            <w:vAlign w:val="center"/>
            <w:hideMark/>
          </w:tcPr>
          <w:p w14:paraId="700521B4" w14:textId="77777777" w:rsidR="00771407" w:rsidRPr="00771407" w:rsidRDefault="00771407" w:rsidP="00FD2BD2">
            <w:pPr>
              <w:jc w:val="both"/>
              <w:rPr>
                <w:sz w:val="17"/>
                <w:szCs w:val="17"/>
              </w:rPr>
            </w:pPr>
            <w:r w:rsidRPr="00771407">
              <w:rPr>
                <w:rFonts w:hint="eastAsia"/>
                <w:sz w:val="17"/>
                <w:szCs w:val="17"/>
              </w:rPr>
              <w:t>Amputated foot</w:t>
            </w:r>
          </w:p>
        </w:tc>
      </w:tr>
      <w:tr w:rsidR="008052B0" w:rsidRPr="00771407" w14:paraId="632DB7D0" w14:textId="77777777" w:rsidTr="00FD2BD2">
        <w:trPr>
          <w:trHeight w:val="340"/>
        </w:trPr>
        <w:tc>
          <w:tcPr>
            <w:tcW w:w="1083" w:type="pct"/>
            <w:noWrap/>
            <w:vAlign w:val="center"/>
            <w:hideMark/>
          </w:tcPr>
          <w:p w14:paraId="42A726B0" w14:textId="77777777" w:rsidR="00771407" w:rsidRPr="00771407" w:rsidRDefault="00771407" w:rsidP="00FD2BD2">
            <w:pPr>
              <w:jc w:val="both"/>
              <w:rPr>
                <w:sz w:val="17"/>
                <w:szCs w:val="17"/>
              </w:rPr>
            </w:pPr>
            <w:r w:rsidRPr="00771407">
              <w:rPr>
                <w:rFonts w:hint="eastAsia"/>
                <w:sz w:val="17"/>
                <w:szCs w:val="17"/>
              </w:rPr>
              <w:t>433111</w:t>
            </w:r>
          </w:p>
        </w:tc>
        <w:tc>
          <w:tcPr>
            <w:tcW w:w="3917" w:type="pct"/>
            <w:noWrap/>
            <w:vAlign w:val="center"/>
            <w:hideMark/>
          </w:tcPr>
          <w:p w14:paraId="21841531" w14:textId="77777777" w:rsidR="00771407" w:rsidRPr="00771407" w:rsidRDefault="00771407" w:rsidP="00FD2BD2">
            <w:pPr>
              <w:jc w:val="both"/>
              <w:rPr>
                <w:sz w:val="17"/>
                <w:szCs w:val="17"/>
              </w:rPr>
            </w:pPr>
            <w:r w:rsidRPr="00771407">
              <w:rPr>
                <w:rFonts w:hint="eastAsia"/>
                <w:sz w:val="17"/>
                <w:szCs w:val="17"/>
              </w:rPr>
              <w:t>Effects of hunger</w:t>
            </w:r>
          </w:p>
        </w:tc>
      </w:tr>
      <w:tr w:rsidR="008052B0" w:rsidRPr="00771407" w14:paraId="4316504A" w14:textId="77777777" w:rsidTr="00FD2BD2">
        <w:trPr>
          <w:trHeight w:val="340"/>
        </w:trPr>
        <w:tc>
          <w:tcPr>
            <w:tcW w:w="1083" w:type="pct"/>
            <w:noWrap/>
            <w:vAlign w:val="center"/>
            <w:hideMark/>
          </w:tcPr>
          <w:p w14:paraId="6BF19D8C" w14:textId="77777777" w:rsidR="00771407" w:rsidRPr="00771407" w:rsidRDefault="00771407" w:rsidP="00FD2BD2">
            <w:pPr>
              <w:jc w:val="both"/>
              <w:rPr>
                <w:sz w:val="17"/>
                <w:szCs w:val="17"/>
              </w:rPr>
            </w:pPr>
            <w:r w:rsidRPr="00771407">
              <w:rPr>
                <w:rFonts w:hint="eastAsia"/>
                <w:sz w:val="17"/>
                <w:szCs w:val="17"/>
              </w:rPr>
              <w:t>434203</w:t>
            </w:r>
          </w:p>
        </w:tc>
        <w:tc>
          <w:tcPr>
            <w:tcW w:w="3917" w:type="pct"/>
            <w:noWrap/>
            <w:vAlign w:val="center"/>
            <w:hideMark/>
          </w:tcPr>
          <w:p w14:paraId="2F35EEC9" w14:textId="77777777" w:rsidR="00771407" w:rsidRPr="00771407" w:rsidRDefault="00771407" w:rsidP="00FD2BD2">
            <w:pPr>
              <w:jc w:val="both"/>
              <w:rPr>
                <w:sz w:val="17"/>
                <w:szCs w:val="17"/>
              </w:rPr>
            </w:pPr>
            <w:r w:rsidRPr="00771407">
              <w:rPr>
                <w:rFonts w:hint="eastAsia"/>
                <w:sz w:val="17"/>
                <w:szCs w:val="17"/>
              </w:rPr>
              <w:t>Late effect of contusion</w:t>
            </w:r>
          </w:p>
        </w:tc>
      </w:tr>
      <w:tr w:rsidR="008052B0" w:rsidRPr="00771407" w14:paraId="19ED732C" w14:textId="77777777" w:rsidTr="00FD2BD2">
        <w:trPr>
          <w:trHeight w:val="340"/>
        </w:trPr>
        <w:tc>
          <w:tcPr>
            <w:tcW w:w="1083" w:type="pct"/>
            <w:noWrap/>
            <w:vAlign w:val="center"/>
            <w:hideMark/>
          </w:tcPr>
          <w:p w14:paraId="4A12F45C" w14:textId="77777777" w:rsidR="00771407" w:rsidRPr="00771407" w:rsidRDefault="00771407" w:rsidP="00FD2BD2">
            <w:pPr>
              <w:jc w:val="both"/>
              <w:rPr>
                <w:sz w:val="17"/>
                <w:szCs w:val="17"/>
              </w:rPr>
            </w:pPr>
            <w:r w:rsidRPr="00771407">
              <w:rPr>
                <w:rFonts w:hint="eastAsia"/>
                <w:sz w:val="17"/>
                <w:szCs w:val="17"/>
              </w:rPr>
              <w:t>438329</w:t>
            </w:r>
          </w:p>
        </w:tc>
        <w:tc>
          <w:tcPr>
            <w:tcW w:w="3917" w:type="pct"/>
            <w:noWrap/>
            <w:vAlign w:val="center"/>
            <w:hideMark/>
          </w:tcPr>
          <w:p w14:paraId="54354037" w14:textId="77777777" w:rsidR="00771407" w:rsidRPr="00771407" w:rsidRDefault="00771407" w:rsidP="00FD2BD2">
            <w:pPr>
              <w:jc w:val="both"/>
              <w:rPr>
                <w:sz w:val="17"/>
                <w:szCs w:val="17"/>
              </w:rPr>
            </w:pPr>
            <w:r w:rsidRPr="00771407">
              <w:rPr>
                <w:rFonts w:hint="eastAsia"/>
                <w:sz w:val="17"/>
                <w:szCs w:val="17"/>
              </w:rPr>
              <w:t>Late effect of motor vehicle accident</w:t>
            </w:r>
          </w:p>
        </w:tc>
      </w:tr>
      <w:tr w:rsidR="008052B0" w:rsidRPr="00771407" w14:paraId="32505CB6" w14:textId="77777777" w:rsidTr="00FD2BD2">
        <w:trPr>
          <w:trHeight w:val="340"/>
        </w:trPr>
        <w:tc>
          <w:tcPr>
            <w:tcW w:w="1083" w:type="pct"/>
            <w:noWrap/>
            <w:vAlign w:val="center"/>
            <w:hideMark/>
          </w:tcPr>
          <w:p w14:paraId="456815C2" w14:textId="77777777" w:rsidR="00771407" w:rsidRPr="00771407" w:rsidRDefault="00771407" w:rsidP="00FD2BD2">
            <w:pPr>
              <w:jc w:val="both"/>
              <w:rPr>
                <w:sz w:val="17"/>
                <w:szCs w:val="17"/>
              </w:rPr>
            </w:pPr>
            <w:r w:rsidRPr="00771407">
              <w:rPr>
                <w:rFonts w:hint="eastAsia"/>
                <w:sz w:val="17"/>
                <w:szCs w:val="17"/>
              </w:rPr>
              <w:t>45757370</w:t>
            </w:r>
          </w:p>
        </w:tc>
        <w:tc>
          <w:tcPr>
            <w:tcW w:w="3917" w:type="pct"/>
            <w:noWrap/>
            <w:vAlign w:val="center"/>
            <w:hideMark/>
          </w:tcPr>
          <w:p w14:paraId="451784D9" w14:textId="77777777" w:rsidR="00771407" w:rsidRPr="00771407" w:rsidRDefault="00771407" w:rsidP="00FD2BD2">
            <w:pPr>
              <w:jc w:val="both"/>
              <w:rPr>
                <w:sz w:val="17"/>
                <w:szCs w:val="17"/>
              </w:rPr>
            </w:pPr>
            <w:r w:rsidRPr="00771407">
              <w:rPr>
                <w:rFonts w:hint="eastAsia"/>
                <w:sz w:val="17"/>
                <w:szCs w:val="17"/>
              </w:rPr>
              <w:t>Disproportion of reconstructed breast</w:t>
            </w:r>
          </w:p>
        </w:tc>
      </w:tr>
      <w:tr w:rsidR="008052B0" w:rsidRPr="00771407" w14:paraId="000B3422" w14:textId="77777777" w:rsidTr="00FD2BD2">
        <w:trPr>
          <w:trHeight w:val="340"/>
        </w:trPr>
        <w:tc>
          <w:tcPr>
            <w:tcW w:w="1083" w:type="pct"/>
            <w:noWrap/>
            <w:vAlign w:val="center"/>
            <w:hideMark/>
          </w:tcPr>
          <w:p w14:paraId="500190D3" w14:textId="77777777" w:rsidR="00771407" w:rsidRPr="00771407" w:rsidRDefault="00771407" w:rsidP="00FD2BD2">
            <w:pPr>
              <w:jc w:val="both"/>
              <w:rPr>
                <w:sz w:val="17"/>
                <w:szCs w:val="17"/>
              </w:rPr>
            </w:pPr>
            <w:r w:rsidRPr="00771407">
              <w:rPr>
                <w:rFonts w:hint="eastAsia"/>
                <w:sz w:val="17"/>
                <w:szCs w:val="17"/>
              </w:rPr>
              <w:t>133655</w:t>
            </w:r>
          </w:p>
        </w:tc>
        <w:tc>
          <w:tcPr>
            <w:tcW w:w="3917" w:type="pct"/>
            <w:noWrap/>
            <w:vAlign w:val="center"/>
            <w:hideMark/>
          </w:tcPr>
          <w:p w14:paraId="671DDF44" w14:textId="77777777" w:rsidR="00771407" w:rsidRPr="00771407" w:rsidRDefault="00771407" w:rsidP="00FD2BD2">
            <w:pPr>
              <w:jc w:val="both"/>
              <w:rPr>
                <w:sz w:val="17"/>
                <w:szCs w:val="17"/>
              </w:rPr>
            </w:pPr>
            <w:r w:rsidRPr="00771407">
              <w:rPr>
                <w:rFonts w:hint="eastAsia"/>
                <w:sz w:val="17"/>
                <w:szCs w:val="17"/>
              </w:rPr>
              <w:t>Burn of forearm</w:t>
            </w:r>
          </w:p>
        </w:tc>
      </w:tr>
      <w:tr w:rsidR="008052B0" w:rsidRPr="00771407" w14:paraId="490F7D60" w14:textId="77777777" w:rsidTr="00FD2BD2">
        <w:trPr>
          <w:trHeight w:val="340"/>
        </w:trPr>
        <w:tc>
          <w:tcPr>
            <w:tcW w:w="1083" w:type="pct"/>
            <w:noWrap/>
            <w:vAlign w:val="center"/>
            <w:hideMark/>
          </w:tcPr>
          <w:p w14:paraId="48DBBC91" w14:textId="77777777" w:rsidR="00771407" w:rsidRPr="00771407" w:rsidRDefault="00771407" w:rsidP="00FD2BD2">
            <w:pPr>
              <w:jc w:val="both"/>
              <w:rPr>
                <w:sz w:val="17"/>
                <w:szCs w:val="17"/>
              </w:rPr>
            </w:pPr>
            <w:r w:rsidRPr="00771407">
              <w:rPr>
                <w:rFonts w:hint="eastAsia"/>
                <w:sz w:val="17"/>
                <w:szCs w:val="17"/>
              </w:rPr>
              <w:t>443172</w:t>
            </w:r>
          </w:p>
        </w:tc>
        <w:tc>
          <w:tcPr>
            <w:tcW w:w="3917" w:type="pct"/>
            <w:noWrap/>
            <w:vAlign w:val="center"/>
            <w:hideMark/>
          </w:tcPr>
          <w:p w14:paraId="30DDD3B4" w14:textId="77777777" w:rsidR="00771407" w:rsidRPr="00771407" w:rsidRDefault="00771407" w:rsidP="00FD2BD2">
            <w:pPr>
              <w:jc w:val="both"/>
              <w:rPr>
                <w:sz w:val="17"/>
                <w:szCs w:val="17"/>
              </w:rPr>
            </w:pPr>
            <w:r w:rsidRPr="00771407">
              <w:rPr>
                <w:rFonts w:hint="eastAsia"/>
                <w:sz w:val="17"/>
                <w:szCs w:val="17"/>
              </w:rPr>
              <w:t>Splinter of face, without major open wound</w:t>
            </w:r>
          </w:p>
        </w:tc>
      </w:tr>
      <w:tr w:rsidR="008052B0" w:rsidRPr="00771407" w14:paraId="681EDF57" w14:textId="77777777" w:rsidTr="00FD2BD2">
        <w:trPr>
          <w:trHeight w:val="340"/>
        </w:trPr>
        <w:tc>
          <w:tcPr>
            <w:tcW w:w="1083" w:type="pct"/>
            <w:noWrap/>
            <w:vAlign w:val="center"/>
            <w:hideMark/>
          </w:tcPr>
          <w:p w14:paraId="7249B5AC" w14:textId="77777777" w:rsidR="00771407" w:rsidRPr="00771407" w:rsidRDefault="00771407" w:rsidP="00FD2BD2">
            <w:pPr>
              <w:jc w:val="both"/>
              <w:rPr>
                <w:sz w:val="17"/>
                <w:szCs w:val="17"/>
              </w:rPr>
            </w:pPr>
            <w:r w:rsidRPr="00771407">
              <w:rPr>
                <w:rFonts w:hint="eastAsia"/>
                <w:sz w:val="17"/>
                <w:szCs w:val="17"/>
              </w:rPr>
              <w:t>440193</w:t>
            </w:r>
          </w:p>
        </w:tc>
        <w:tc>
          <w:tcPr>
            <w:tcW w:w="3917" w:type="pct"/>
            <w:noWrap/>
            <w:vAlign w:val="center"/>
            <w:hideMark/>
          </w:tcPr>
          <w:p w14:paraId="10CB739C" w14:textId="77777777" w:rsidR="00771407" w:rsidRPr="00771407" w:rsidRDefault="00771407" w:rsidP="00FD2BD2">
            <w:pPr>
              <w:jc w:val="both"/>
              <w:rPr>
                <w:sz w:val="17"/>
                <w:szCs w:val="17"/>
              </w:rPr>
            </w:pPr>
            <w:r w:rsidRPr="00771407">
              <w:rPr>
                <w:rFonts w:hint="eastAsia"/>
                <w:sz w:val="17"/>
                <w:szCs w:val="17"/>
              </w:rPr>
              <w:t>Wristdrop</w:t>
            </w:r>
          </w:p>
        </w:tc>
      </w:tr>
      <w:tr w:rsidR="008052B0" w:rsidRPr="00771407" w14:paraId="1B00BEB3" w14:textId="77777777" w:rsidTr="00FD2BD2">
        <w:trPr>
          <w:trHeight w:val="340"/>
        </w:trPr>
        <w:tc>
          <w:tcPr>
            <w:tcW w:w="1083" w:type="pct"/>
            <w:noWrap/>
            <w:vAlign w:val="center"/>
            <w:hideMark/>
          </w:tcPr>
          <w:p w14:paraId="036B0B3D" w14:textId="77777777" w:rsidR="00771407" w:rsidRPr="00771407" w:rsidRDefault="00771407" w:rsidP="00FD2BD2">
            <w:pPr>
              <w:jc w:val="both"/>
              <w:rPr>
                <w:sz w:val="17"/>
                <w:szCs w:val="17"/>
              </w:rPr>
            </w:pPr>
            <w:r w:rsidRPr="00771407">
              <w:rPr>
                <w:rFonts w:hint="eastAsia"/>
                <w:sz w:val="17"/>
                <w:szCs w:val="17"/>
              </w:rPr>
              <w:t>201820</w:t>
            </w:r>
          </w:p>
        </w:tc>
        <w:tc>
          <w:tcPr>
            <w:tcW w:w="3917" w:type="pct"/>
            <w:noWrap/>
            <w:vAlign w:val="center"/>
            <w:hideMark/>
          </w:tcPr>
          <w:p w14:paraId="3C9AD596" w14:textId="77777777" w:rsidR="00771407" w:rsidRPr="00771407" w:rsidRDefault="00771407" w:rsidP="00FD2BD2">
            <w:pPr>
              <w:jc w:val="both"/>
              <w:rPr>
                <w:sz w:val="17"/>
                <w:szCs w:val="17"/>
              </w:rPr>
            </w:pPr>
            <w:r w:rsidRPr="00771407">
              <w:rPr>
                <w:rFonts w:hint="eastAsia"/>
                <w:sz w:val="17"/>
                <w:szCs w:val="17"/>
              </w:rPr>
              <w:t>Diabetes</w:t>
            </w:r>
          </w:p>
        </w:tc>
      </w:tr>
    </w:tbl>
    <w:p w14:paraId="47512E64" w14:textId="77777777" w:rsidR="002A584B" w:rsidRPr="009C0C03" w:rsidRDefault="002A584B" w:rsidP="009C0C03">
      <w:pPr>
        <w:ind w:leftChars="363" w:left="799"/>
      </w:pPr>
    </w:p>
    <w:p w14:paraId="5E3B2BF9" w14:textId="2A710B23" w:rsidR="003C0E8C" w:rsidRPr="0096196F" w:rsidRDefault="009C0C03" w:rsidP="005057C0">
      <w:pPr>
        <w:pStyle w:val="1"/>
        <w:numPr>
          <w:ilvl w:val="1"/>
          <w:numId w:val="14"/>
        </w:numPr>
        <w:ind w:left="709"/>
        <w:rPr>
          <w:b/>
          <w:bCs/>
        </w:rPr>
      </w:pPr>
      <w:bookmarkStart w:id="79" w:name="_Toc38891782"/>
      <w:bookmarkStart w:id="80" w:name="_Toc39663637"/>
      <w:r w:rsidRPr="0096196F">
        <w:rPr>
          <w:b/>
          <w:bCs/>
        </w:rPr>
        <w:t>Covariates</w:t>
      </w:r>
      <w:bookmarkEnd w:id="77"/>
      <w:bookmarkEnd w:id="78"/>
      <w:bookmarkEnd w:id="79"/>
      <w:bookmarkEnd w:id="80"/>
    </w:p>
    <w:p w14:paraId="06E0B6C2" w14:textId="7B8F7754" w:rsidR="00724E23" w:rsidRPr="0096196F" w:rsidRDefault="003C0E8C" w:rsidP="007B2A12">
      <w:pPr>
        <w:pStyle w:val="1"/>
        <w:numPr>
          <w:ilvl w:val="2"/>
          <w:numId w:val="14"/>
        </w:numPr>
        <w:tabs>
          <w:tab w:val="left" w:pos="851"/>
        </w:tabs>
        <w:ind w:left="709"/>
        <w:rPr>
          <w:b/>
          <w:bCs/>
          <w:sz w:val="24"/>
          <w:szCs w:val="24"/>
        </w:rPr>
      </w:pPr>
      <w:r w:rsidRPr="0096196F">
        <w:rPr>
          <w:b/>
          <w:bCs/>
        </w:rPr>
        <w:t xml:space="preserve"> </w:t>
      </w:r>
      <w:bookmarkStart w:id="81" w:name="_Toc38891783"/>
      <w:bookmarkStart w:id="82" w:name="_Toc39663638"/>
      <w:r w:rsidRPr="0096196F">
        <w:rPr>
          <w:b/>
          <w:bCs/>
          <w:sz w:val="24"/>
          <w:szCs w:val="24"/>
        </w:rPr>
        <w:t>P</w:t>
      </w:r>
      <w:r w:rsidR="001C0E60" w:rsidRPr="0096196F">
        <w:rPr>
          <w:rFonts w:hint="eastAsia"/>
          <w:b/>
          <w:bCs/>
          <w:sz w:val="24"/>
          <w:szCs w:val="24"/>
        </w:rPr>
        <w:t>ropensity</w:t>
      </w:r>
      <w:r w:rsidR="001C0E60" w:rsidRPr="0096196F">
        <w:rPr>
          <w:b/>
          <w:bCs/>
          <w:sz w:val="24"/>
          <w:szCs w:val="24"/>
        </w:rPr>
        <w:t xml:space="preserve"> score </w:t>
      </w:r>
      <w:r w:rsidR="001C0E60" w:rsidRPr="0096196F">
        <w:rPr>
          <w:rFonts w:hint="eastAsia"/>
          <w:b/>
          <w:bCs/>
          <w:sz w:val="24"/>
          <w:szCs w:val="24"/>
        </w:rPr>
        <w:t>covariate</w:t>
      </w:r>
      <w:bookmarkEnd w:id="81"/>
      <w:bookmarkEnd w:id="82"/>
    </w:p>
    <w:p w14:paraId="0E42B32D" w14:textId="399E3EEC" w:rsidR="00FD7C54" w:rsidRPr="00140614" w:rsidRDefault="000F1501" w:rsidP="007B2A12">
      <w:pPr>
        <w:ind w:leftChars="65" w:left="143" w:firstLine="1"/>
      </w:pPr>
      <w:r>
        <w:rPr>
          <w:rFonts w:hint="eastAsia"/>
        </w:rPr>
        <w:t>The</w:t>
      </w:r>
      <w:r>
        <w:t xml:space="preserve"> covariate</w:t>
      </w:r>
      <w:r>
        <w:rPr>
          <w:rFonts w:hint="eastAsia"/>
        </w:rPr>
        <w:t>s</w:t>
      </w:r>
      <w:r>
        <w:t xml:space="preserve"> </w:t>
      </w:r>
      <w:r>
        <w:rPr>
          <w:rFonts w:hint="eastAsia"/>
        </w:rPr>
        <w:t>to</w:t>
      </w:r>
      <w:r>
        <w:t xml:space="preserve"> </w:t>
      </w:r>
      <w:r>
        <w:rPr>
          <w:rFonts w:hint="eastAsia"/>
        </w:rPr>
        <w:t>fit</w:t>
      </w:r>
      <w:r>
        <w:t xml:space="preserve"> </w:t>
      </w:r>
      <w:r>
        <w:rPr>
          <w:rFonts w:hint="eastAsia"/>
        </w:rPr>
        <w:t>the</w:t>
      </w:r>
      <w:r>
        <w:t xml:space="preserve"> </w:t>
      </w:r>
      <w:r>
        <w:rPr>
          <w:rFonts w:hint="eastAsia"/>
        </w:rPr>
        <w:t>propensity</w:t>
      </w:r>
      <w:r>
        <w:t xml:space="preserve"> </w:t>
      </w:r>
      <w:r>
        <w:rPr>
          <w:rFonts w:hint="eastAsia"/>
        </w:rPr>
        <w:t>score</w:t>
      </w:r>
      <w:r>
        <w:t xml:space="preserve"> </w:t>
      </w:r>
      <w:r>
        <w:rPr>
          <w:rFonts w:hint="eastAsia"/>
        </w:rPr>
        <w:t>model</w:t>
      </w:r>
      <w:r>
        <w:t xml:space="preserve"> </w:t>
      </w:r>
      <w:r>
        <w:rPr>
          <w:rFonts w:hint="eastAsia"/>
        </w:rPr>
        <w:t>will</w:t>
      </w:r>
      <w:r>
        <w:t xml:space="preserve"> </w:t>
      </w:r>
      <w:r>
        <w:rPr>
          <w:rFonts w:hint="eastAsia"/>
        </w:rPr>
        <w:t>be:</w:t>
      </w:r>
    </w:p>
    <w:p w14:paraId="7D98981F" w14:textId="5BB78C64" w:rsidR="00FD7C54" w:rsidRDefault="00642DD6" w:rsidP="007B2A12">
      <w:pPr>
        <w:pStyle w:val="a7"/>
        <w:numPr>
          <w:ilvl w:val="3"/>
          <w:numId w:val="3"/>
        </w:numPr>
        <w:ind w:leftChars="0" w:left="851" w:hanging="284"/>
      </w:pPr>
      <w:r w:rsidRPr="00642DD6">
        <w:rPr>
          <w:rFonts w:hint="eastAsia"/>
        </w:rPr>
        <w:t>Dem</w:t>
      </w:r>
      <w:r w:rsidR="00B24E1F">
        <w:rPr>
          <w:rFonts w:hint="eastAsia"/>
        </w:rPr>
        <w:t>o</w:t>
      </w:r>
      <w:r w:rsidRPr="00642DD6">
        <w:rPr>
          <w:rFonts w:hint="eastAsia"/>
        </w:rPr>
        <w:t>grap</w:t>
      </w:r>
      <w:r>
        <w:rPr>
          <w:rFonts w:hint="eastAsia"/>
        </w:rPr>
        <w:t>hics</w:t>
      </w:r>
    </w:p>
    <w:p w14:paraId="2B91BD7C" w14:textId="620199DB" w:rsidR="00C408F9" w:rsidRDefault="00C408F9" w:rsidP="007B2A12">
      <w:pPr>
        <w:pStyle w:val="a7"/>
        <w:numPr>
          <w:ilvl w:val="0"/>
          <w:numId w:val="2"/>
        </w:numPr>
        <w:ind w:leftChars="0"/>
      </w:pPr>
      <w:r>
        <w:rPr>
          <w:rFonts w:hint="eastAsia"/>
        </w:rPr>
        <w:t>Gender</w:t>
      </w:r>
    </w:p>
    <w:p w14:paraId="727855C0" w14:textId="04712FEF" w:rsidR="00C408F9" w:rsidRDefault="00C408F9" w:rsidP="007B2A12">
      <w:pPr>
        <w:pStyle w:val="a7"/>
        <w:numPr>
          <w:ilvl w:val="0"/>
          <w:numId w:val="2"/>
        </w:numPr>
        <w:ind w:leftChars="0"/>
      </w:pPr>
      <w:r>
        <w:rPr>
          <w:rFonts w:hint="eastAsia"/>
        </w:rPr>
        <w:t>Age</w:t>
      </w:r>
      <w:r>
        <w:t xml:space="preserve"> </w:t>
      </w:r>
      <w:r>
        <w:rPr>
          <w:rFonts w:hint="eastAsia"/>
        </w:rPr>
        <w:t>Groups</w:t>
      </w:r>
      <w:r>
        <w:t xml:space="preserve"> </w:t>
      </w:r>
      <w:r>
        <w:rPr>
          <w:rFonts w:hint="eastAsia"/>
        </w:rPr>
        <w:t>(5-ye</w:t>
      </w:r>
      <w:r w:rsidR="00A1751B">
        <w:rPr>
          <w:rFonts w:hint="eastAsia"/>
        </w:rPr>
        <w:t>a</w:t>
      </w:r>
      <w:r>
        <w:rPr>
          <w:rFonts w:hint="eastAsia"/>
        </w:rPr>
        <w:t>r</w:t>
      </w:r>
      <w:r>
        <w:t xml:space="preserve"> </w:t>
      </w:r>
      <w:r>
        <w:rPr>
          <w:rFonts w:hint="eastAsia"/>
        </w:rPr>
        <w:t>bands)</w:t>
      </w:r>
    </w:p>
    <w:p w14:paraId="5DA0214A" w14:textId="5578D3CB" w:rsidR="00642DD6" w:rsidRDefault="00B24E1F" w:rsidP="007B2A12">
      <w:pPr>
        <w:pStyle w:val="a7"/>
        <w:numPr>
          <w:ilvl w:val="3"/>
          <w:numId w:val="3"/>
        </w:numPr>
        <w:ind w:leftChars="0" w:left="851" w:hanging="284"/>
      </w:pPr>
      <w:r>
        <w:rPr>
          <w:rFonts w:hint="eastAsia"/>
        </w:rPr>
        <w:lastRenderedPageBreak/>
        <w:t>Condition</w:t>
      </w:r>
      <w:r>
        <w:t xml:space="preserve"> </w:t>
      </w:r>
    </w:p>
    <w:p w14:paraId="1761F0C9" w14:textId="16FDB95F" w:rsidR="00F11599" w:rsidRDefault="00F11599" w:rsidP="007B2A12">
      <w:pPr>
        <w:pStyle w:val="a7"/>
        <w:numPr>
          <w:ilvl w:val="0"/>
          <w:numId w:val="2"/>
        </w:numPr>
        <w:ind w:leftChars="0"/>
      </w:pPr>
      <w:r>
        <w:rPr>
          <w:rFonts w:hint="eastAsia"/>
        </w:rPr>
        <w:t>In</w:t>
      </w:r>
      <w:r>
        <w:t xml:space="preserve"> </w:t>
      </w:r>
      <w:r>
        <w:rPr>
          <w:rFonts w:hint="eastAsia"/>
        </w:rPr>
        <w:t>prior</w:t>
      </w:r>
      <w:r>
        <w:t xml:space="preserve"> </w:t>
      </w:r>
      <w:r w:rsidR="005C6833">
        <w:rPr>
          <w:rFonts w:hint="eastAsia"/>
        </w:rPr>
        <w:t>30</w:t>
      </w:r>
      <w:r w:rsidR="005C6833">
        <w:t xml:space="preserve"> </w:t>
      </w:r>
      <w:r w:rsidR="005C6833">
        <w:rPr>
          <w:rFonts w:hint="eastAsia"/>
        </w:rPr>
        <w:t>days</w:t>
      </w:r>
    </w:p>
    <w:p w14:paraId="1EBD2597" w14:textId="73DF7E7A" w:rsidR="005C6833" w:rsidRDefault="005C6833" w:rsidP="007B2A12">
      <w:pPr>
        <w:pStyle w:val="a7"/>
        <w:numPr>
          <w:ilvl w:val="0"/>
          <w:numId w:val="2"/>
        </w:numPr>
        <w:ind w:leftChars="0"/>
      </w:pPr>
      <w:r>
        <w:t>I</w:t>
      </w:r>
      <w:r>
        <w:rPr>
          <w:rFonts w:hint="eastAsia"/>
        </w:rPr>
        <w:t>n</w:t>
      </w:r>
      <w:r>
        <w:t xml:space="preserve"> </w:t>
      </w:r>
      <w:r>
        <w:rPr>
          <w:rFonts w:hint="eastAsia"/>
        </w:rPr>
        <w:t>prior</w:t>
      </w:r>
      <w:r>
        <w:t xml:space="preserve"> </w:t>
      </w:r>
      <w:r>
        <w:rPr>
          <w:rFonts w:hint="eastAsia"/>
        </w:rPr>
        <w:t>365</w:t>
      </w:r>
      <w:r>
        <w:t xml:space="preserve"> </w:t>
      </w:r>
      <w:r>
        <w:rPr>
          <w:rFonts w:hint="eastAsia"/>
        </w:rPr>
        <w:t>days</w:t>
      </w:r>
    </w:p>
    <w:p w14:paraId="549E6BA0" w14:textId="583A3E36" w:rsidR="00912974" w:rsidRDefault="00282D4A" w:rsidP="007B2A12">
      <w:pPr>
        <w:ind w:leftChars="65" w:left="143" w:firstLine="1"/>
      </w:pPr>
      <w:r w:rsidRPr="00282D4A">
        <w:t>Concepts to exclude in baseline covariates in the propensity score model are the concepts used to composed of target/comparator cohorts and its descendant concepts</w:t>
      </w:r>
      <w:r w:rsidR="007B2A12">
        <w:rPr>
          <w:rFonts w:hint="eastAsia"/>
        </w:rPr>
        <w:t>.</w:t>
      </w:r>
    </w:p>
    <w:p w14:paraId="6F44BE45" w14:textId="3BDEB509" w:rsidR="00282D4A" w:rsidRPr="00642DD6" w:rsidRDefault="00282D4A" w:rsidP="00912974"/>
    <w:p w14:paraId="1DC7FD44" w14:textId="5AF28DC1" w:rsidR="007B5651" w:rsidRPr="0096196F" w:rsidRDefault="007B5651" w:rsidP="00B967A4">
      <w:pPr>
        <w:pStyle w:val="1"/>
        <w:numPr>
          <w:ilvl w:val="0"/>
          <w:numId w:val="14"/>
        </w:numPr>
        <w:rPr>
          <w:b/>
          <w:bCs/>
        </w:rPr>
      </w:pPr>
      <w:bookmarkStart w:id="83" w:name="_Toc37320994"/>
      <w:bookmarkStart w:id="84" w:name="_Toc37325578"/>
      <w:bookmarkStart w:id="85" w:name="_Toc38891784"/>
      <w:bookmarkStart w:id="86" w:name="_Toc39663639"/>
      <w:r w:rsidRPr="0096196F">
        <w:rPr>
          <w:b/>
          <w:bCs/>
        </w:rPr>
        <w:t>Data Analysis Plan</w:t>
      </w:r>
      <w:bookmarkEnd w:id="83"/>
      <w:bookmarkEnd w:id="84"/>
      <w:bookmarkEnd w:id="85"/>
      <w:bookmarkEnd w:id="86"/>
    </w:p>
    <w:p w14:paraId="1C4BDFB0" w14:textId="635F01C9" w:rsidR="007B5651" w:rsidRPr="0096196F" w:rsidRDefault="007B5651" w:rsidP="00B967A4">
      <w:pPr>
        <w:pStyle w:val="1"/>
        <w:numPr>
          <w:ilvl w:val="1"/>
          <w:numId w:val="14"/>
        </w:numPr>
        <w:ind w:left="709"/>
        <w:rPr>
          <w:b/>
          <w:bCs/>
        </w:rPr>
      </w:pPr>
      <w:bookmarkStart w:id="87" w:name="_Toc37320995"/>
      <w:bookmarkStart w:id="88" w:name="_Toc37325579"/>
      <w:bookmarkStart w:id="89" w:name="_Toc38891785"/>
      <w:bookmarkStart w:id="90" w:name="_Toc39663640"/>
      <w:r w:rsidRPr="0096196F">
        <w:rPr>
          <w:b/>
          <w:bCs/>
        </w:rPr>
        <w:t>Calculation of time-at risk</w:t>
      </w:r>
      <w:bookmarkEnd w:id="87"/>
      <w:bookmarkEnd w:id="88"/>
      <w:bookmarkEnd w:id="89"/>
      <w:bookmarkEnd w:id="90"/>
    </w:p>
    <w:p w14:paraId="5025AB15" w14:textId="0A049A56" w:rsidR="00FB799A" w:rsidRDefault="00C70D6A" w:rsidP="00FB799A">
      <w:pPr>
        <w:pStyle w:val="a7"/>
        <w:numPr>
          <w:ilvl w:val="3"/>
          <w:numId w:val="3"/>
        </w:numPr>
        <w:ind w:leftChars="0" w:left="851" w:hanging="284"/>
        <w:rPr>
          <w:ins w:id="91" w:author="Boo Dajeong" w:date="2020-06-01T13:15:00Z"/>
        </w:rPr>
      </w:pPr>
      <w:del w:id="92" w:author="Boo Dajeong" w:date="2020-06-01T13:16:00Z">
        <w:r w:rsidDel="00FB799A">
          <w:rPr>
            <w:rFonts w:hint="eastAsia"/>
          </w:rPr>
          <w:delText>365</w:delText>
        </w:r>
        <w:r w:rsidR="00A85582" w:rsidDel="00FB799A">
          <w:delText xml:space="preserve"> </w:delText>
        </w:r>
        <w:r w:rsidR="00A85582" w:rsidDel="00FB799A">
          <w:rPr>
            <w:rFonts w:hint="eastAsia"/>
          </w:rPr>
          <w:delText>days</w:delText>
        </w:r>
        <w:r w:rsidDel="00FB799A">
          <w:delText xml:space="preserve"> </w:delText>
        </w:r>
        <w:r w:rsidDel="00FB799A">
          <w:rPr>
            <w:rFonts w:hint="eastAsia"/>
          </w:rPr>
          <w:delText>from</w:delText>
        </w:r>
        <w:r w:rsidDel="00FB799A">
          <w:delText xml:space="preserve"> C</w:delText>
        </w:r>
        <w:r w:rsidDel="00FB799A">
          <w:rPr>
            <w:rFonts w:hint="eastAsia"/>
          </w:rPr>
          <w:delText>ohort</w:delText>
        </w:r>
        <w:r w:rsidDel="00FB799A">
          <w:delText xml:space="preserve"> </w:delText>
        </w:r>
        <w:r w:rsidDel="00FB799A">
          <w:rPr>
            <w:rFonts w:hint="eastAsia"/>
          </w:rPr>
          <w:delText>start</w:delText>
        </w:r>
        <w:r w:rsidDel="00FB799A">
          <w:delText xml:space="preserve"> </w:delText>
        </w:r>
        <w:r w:rsidDel="00FB799A">
          <w:rPr>
            <w:rFonts w:hint="eastAsia"/>
          </w:rPr>
          <w:delText>date</w:delText>
        </w:r>
        <w:r w:rsidDel="00FB799A">
          <w:delText xml:space="preserve"> </w:delText>
        </w:r>
        <w:r w:rsidDel="00FB799A">
          <w:rPr>
            <w:rFonts w:hint="eastAsia"/>
          </w:rPr>
          <w:delText>~</w:delText>
        </w:r>
        <w:r w:rsidDel="00FB799A">
          <w:delText xml:space="preserve"> </w:delText>
        </w:r>
        <w:r w:rsidR="001E121A" w:rsidDel="00FB799A">
          <w:rPr>
            <w:rFonts w:hint="eastAsia"/>
          </w:rPr>
          <w:delText>0</w:delText>
        </w:r>
        <w:r w:rsidR="00A85582" w:rsidDel="00FB799A">
          <w:rPr>
            <w:rFonts w:hint="eastAsia"/>
          </w:rPr>
          <w:delText>days</w:delText>
        </w:r>
        <w:r w:rsidR="001E121A" w:rsidDel="00FB799A">
          <w:delText xml:space="preserve"> </w:delText>
        </w:r>
        <w:r w:rsidR="001E121A" w:rsidDel="00FB799A">
          <w:rPr>
            <w:rFonts w:hint="eastAsia"/>
          </w:rPr>
          <w:delText>from</w:delText>
        </w:r>
        <w:r w:rsidR="001E121A" w:rsidDel="00FB799A">
          <w:delText xml:space="preserve"> </w:delText>
        </w:r>
        <w:r w:rsidR="001E121A" w:rsidDel="00FB799A">
          <w:rPr>
            <w:rFonts w:hint="eastAsia"/>
          </w:rPr>
          <w:delText>Cohort</w:delText>
        </w:r>
        <w:r w:rsidR="00A85582" w:rsidDel="00FB799A">
          <w:delText xml:space="preserve"> </w:delText>
        </w:r>
        <w:r w:rsidR="001E121A" w:rsidDel="00FB799A">
          <w:rPr>
            <w:rFonts w:hint="eastAsia"/>
          </w:rPr>
          <w:delText>end</w:delText>
        </w:r>
        <w:r w:rsidR="00A85582" w:rsidDel="00FB799A">
          <w:rPr>
            <w:rFonts w:hint="eastAsia"/>
          </w:rPr>
          <w:delText xml:space="preserve"> </w:delText>
        </w:r>
        <w:r w:rsidR="001E121A" w:rsidDel="00FB799A">
          <w:rPr>
            <w:rFonts w:hint="eastAsia"/>
          </w:rPr>
          <w:delText>date</w:delText>
        </w:r>
      </w:del>
      <w:bookmarkStart w:id="93" w:name="_Toc37320996"/>
      <w:bookmarkStart w:id="94" w:name="_Toc37325580"/>
      <w:ins w:id="95" w:author="Boo Dajeong" w:date="2020-06-01T13:15:00Z">
        <w:r w:rsidR="00FB799A">
          <w:rPr>
            <w:rFonts w:hint="eastAsia"/>
          </w:rPr>
          <w:t>365</w:t>
        </w:r>
        <w:r w:rsidR="00FB799A">
          <w:t xml:space="preserve"> </w:t>
        </w:r>
        <w:r w:rsidR="00FB799A">
          <w:rPr>
            <w:rFonts w:hint="eastAsia"/>
          </w:rPr>
          <w:t>days</w:t>
        </w:r>
        <w:r w:rsidR="00FB799A">
          <w:t xml:space="preserve"> </w:t>
        </w:r>
        <w:r w:rsidR="00FB799A">
          <w:rPr>
            <w:rFonts w:hint="eastAsia"/>
          </w:rPr>
          <w:t>from</w:t>
        </w:r>
        <w:r w:rsidR="00FB799A">
          <w:t xml:space="preserve"> C</w:t>
        </w:r>
        <w:r w:rsidR="00FB799A">
          <w:rPr>
            <w:rFonts w:hint="eastAsia"/>
          </w:rPr>
          <w:t>ohort</w:t>
        </w:r>
        <w:r w:rsidR="00FB799A">
          <w:t xml:space="preserve"> </w:t>
        </w:r>
        <w:r w:rsidR="00FB799A">
          <w:rPr>
            <w:rFonts w:hint="eastAsia"/>
          </w:rPr>
          <w:t>start</w:t>
        </w:r>
        <w:r w:rsidR="00FB799A">
          <w:t xml:space="preserve"> </w:t>
        </w:r>
        <w:r w:rsidR="00FB799A">
          <w:rPr>
            <w:rFonts w:hint="eastAsia"/>
          </w:rPr>
          <w:t>date</w:t>
        </w:r>
        <w:r w:rsidR="00FB799A">
          <w:t xml:space="preserve"> </w:t>
        </w:r>
        <w:r w:rsidR="00FB799A">
          <w:rPr>
            <w:rFonts w:hint="eastAsia"/>
          </w:rPr>
          <w:t>~</w:t>
        </w:r>
        <w:r w:rsidR="00FB799A">
          <w:t xml:space="preserve"> </w:t>
        </w:r>
        <w:r w:rsidR="00FB799A">
          <w:t>1</w:t>
        </w:r>
      </w:ins>
      <w:ins w:id="96" w:author="Boo Dajeong" w:date="2020-06-01T13:16:00Z">
        <w:r w:rsidR="00FB799A">
          <w:t xml:space="preserve">850 </w:t>
        </w:r>
      </w:ins>
      <w:ins w:id="97" w:author="Boo Dajeong" w:date="2020-06-01T13:15:00Z">
        <w:r w:rsidR="00FB799A">
          <w:rPr>
            <w:rFonts w:hint="eastAsia"/>
          </w:rPr>
          <w:t>days</w:t>
        </w:r>
        <w:r w:rsidR="00FB799A">
          <w:t xml:space="preserve"> </w:t>
        </w:r>
        <w:r w:rsidR="00FB799A">
          <w:rPr>
            <w:rFonts w:hint="eastAsia"/>
          </w:rPr>
          <w:t>from</w:t>
        </w:r>
        <w:r w:rsidR="00FB799A">
          <w:t xml:space="preserve"> </w:t>
        </w:r>
        <w:r w:rsidR="00FB799A">
          <w:rPr>
            <w:rFonts w:hint="eastAsia"/>
          </w:rPr>
          <w:t>Cohort</w:t>
        </w:r>
        <w:r w:rsidR="00FB799A">
          <w:t xml:space="preserve"> </w:t>
        </w:r>
      </w:ins>
      <w:ins w:id="98" w:author="Boo Dajeong" w:date="2020-06-01T13:16:00Z">
        <w:r w:rsidR="00FB799A">
          <w:rPr>
            <w:rFonts w:hint="eastAsia"/>
          </w:rPr>
          <w:t>start</w:t>
        </w:r>
        <w:r w:rsidR="00FB799A">
          <w:t xml:space="preserve"> </w:t>
        </w:r>
      </w:ins>
      <w:ins w:id="99" w:author="Boo Dajeong" w:date="2020-06-01T13:15:00Z">
        <w:r w:rsidR="00FB799A">
          <w:rPr>
            <w:rFonts w:hint="eastAsia"/>
          </w:rPr>
          <w:t>date</w:t>
        </w:r>
      </w:ins>
    </w:p>
    <w:p w14:paraId="50211C38" w14:textId="6DA19501" w:rsidR="00FB799A" w:rsidRDefault="00FB799A" w:rsidP="00FB799A">
      <w:pPr>
        <w:pStyle w:val="a7"/>
        <w:numPr>
          <w:ilvl w:val="3"/>
          <w:numId w:val="3"/>
        </w:numPr>
        <w:ind w:leftChars="0" w:left="851" w:hanging="284"/>
        <w:rPr>
          <w:ins w:id="100" w:author="Boo Dajeong" w:date="2020-06-01T13:16:00Z"/>
        </w:rPr>
      </w:pPr>
      <w:ins w:id="101" w:author="Boo Dajeong" w:date="2020-06-01T13:15:00Z">
        <w:r>
          <w:rPr>
            <w:rFonts w:hint="eastAsia"/>
          </w:rPr>
          <w:t>365</w:t>
        </w:r>
        <w:r>
          <w:t xml:space="preserve"> </w:t>
        </w:r>
        <w:r>
          <w:rPr>
            <w:rFonts w:hint="eastAsia"/>
          </w:rPr>
          <w:t>days</w:t>
        </w:r>
        <w:r>
          <w:t xml:space="preserve"> </w:t>
        </w:r>
        <w:r>
          <w:rPr>
            <w:rFonts w:hint="eastAsia"/>
          </w:rPr>
          <w:t>from</w:t>
        </w:r>
        <w:r>
          <w:t xml:space="preserve"> C</w:t>
        </w:r>
        <w:r>
          <w:rPr>
            <w:rFonts w:hint="eastAsia"/>
          </w:rPr>
          <w:t>ohort</w:t>
        </w:r>
        <w:r>
          <w:t xml:space="preserve"> </w:t>
        </w:r>
        <w:r>
          <w:rPr>
            <w:rFonts w:hint="eastAsia"/>
          </w:rPr>
          <w:t>start</w:t>
        </w:r>
        <w:r>
          <w:t xml:space="preserve"> </w:t>
        </w:r>
        <w:r>
          <w:rPr>
            <w:rFonts w:hint="eastAsia"/>
          </w:rPr>
          <w:t>date</w:t>
        </w:r>
        <w:r>
          <w:t xml:space="preserve"> </w:t>
        </w:r>
        <w:r>
          <w:rPr>
            <w:rFonts w:hint="eastAsia"/>
          </w:rPr>
          <w:t>~</w:t>
        </w:r>
        <w:r>
          <w:t xml:space="preserve"> </w:t>
        </w:r>
      </w:ins>
      <w:ins w:id="102" w:author="Boo Dajeong" w:date="2020-06-01T13:16:00Z">
        <w:r>
          <w:rPr>
            <w:rFonts w:hint="eastAsia"/>
          </w:rPr>
          <w:t>3650</w:t>
        </w:r>
        <w:r>
          <w:t xml:space="preserve"> </w:t>
        </w:r>
      </w:ins>
      <w:ins w:id="103" w:author="Boo Dajeong" w:date="2020-06-01T13:15:00Z">
        <w:r>
          <w:rPr>
            <w:rFonts w:hint="eastAsia"/>
          </w:rPr>
          <w:t>days</w:t>
        </w:r>
        <w:r>
          <w:t xml:space="preserve"> </w:t>
        </w:r>
        <w:r>
          <w:rPr>
            <w:rFonts w:hint="eastAsia"/>
          </w:rPr>
          <w:t>from</w:t>
        </w:r>
        <w:r>
          <w:t xml:space="preserve"> </w:t>
        </w:r>
        <w:r>
          <w:rPr>
            <w:rFonts w:hint="eastAsia"/>
          </w:rPr>
          <w:t>Cohort</w:t>
        </w:r>
        <w:r>
          <w:t xml:space="preserve"> </w:t>
        </w:r>
        <w:r>
          <w:rPr>
            <w:rFonts w:hint="eastAsia"/>
          </w:rPr>
          <w:t>end</w:t>
        </w:r>
        <w:r>
          <w:t xml:space="preserve"> </w:t>
        </w:r>
        <w:r>
          <w:rPr>
            <w:rFonts w:hint="eastAsia"/>
          </w:rPr>
          <w:t>date</w:t>
        </w:r>
      </w:ins>
    </w:p>
    <w:p w14:paraId="4F57DC68" w14:textId="37DA1DD3" w:rsidR="00FB799A" w:rsidRDefault="00FB799A" w:rsidP="0002767A">
      <w:pPr>
        <w:pStyle w:val="a7"/>
        <w:numPr>
          <w:ilvl w:val="3"/>
          <w:numId w:val="3"/>
        </w:numPr>
        <w:ind w:leftChars="0" w:left="851" w:hanging="284"/>
        <w:pPrChange w:id="104" w:author="Boo Dajeong" w:date="2020-06-01T13:15:00Z">
          <w:pPr>
            <w:pStyle w:val="a7"/>
            <w:numPr>
              <w:ilvl w:val="3"/>
              <w:numId w:val="3"/>
            </w:numPr>
            <w:ind w:leftChars="0" w:left="851" w:hanging="284"/>
          </w:pPr>
        </w:pPrChange>
      </w:pPr>
      <w:ins w:id="105" w:author="Boo Dajeong" w:date="2020-06-01T13:16:00Z">
        <w:r>
          <w:rPr>
            <w:rFonts w:hint="eastAsia"/>
          </w:rPr>
          <w:t>365</w:t>
        </w:r>
        <w:r>
          <w:t xml:space="preserve"> </w:t>
        </w:r>
        <w:r>
          <w:rPr>
            <w:rFonts w:hint="eastAsia"/>
          </w:rPr>
          <w:t>days</w:t>
        </w:r>
        <w:r>
          <w:t xml:space="preserve"> </w:t>
        </w:r>
        <w:r>
          <w:rPr>
            <w:rFonts w:hint="eastAsia"/>
          </w:rPr>
          <w:t>from</w:t>
        </w:r>
        <w:r>
          <w:t xml:space="preserve"> C</w:t>
        </w:r>
        <w:r>
          <w:rPr>
            <w:rFonts w:hint="eastAsia"/>
          </w:rPr>
          <w:t>ohort</w:t>
        </w:r>
        <w:r>
          <w:t xml:space="preserve"> </w:t>
        </w:r>
        <w:r>
          <w:rPr>
            <w:rFonts w:hint="eastAsia"/>
          </w:rPr>
          <w:t>start</w:t>
        </w:r>
        <w:r>
          <w:t xml:space="preserve"> </w:t>
        </w:r>
        <w:r>
          <w:rPr>
            <w:rFonts w:hint="eastAsia"/>
          </w:rPr>
          <w:t>date</w:t>
        </w:r>
        <w:r>
          <w:t xml:space="preserve"> </w:t>
        </w:r>
        <w:r>
          <w:rPr>
            <w:rFonts w:hint="eastAsia"/>
          </w:rPr>
          <w:t>~</w:t>
        </w:r>
        <w:r>
          <w:t xml:space="preserve"> </w:t>
        </w:r>
        <w:r>
          <w:rPr>
            <w:rFonts w:hint="eastAsia"/>
          </w:rPr>
          <w:t>99999days</w:t>
        </w:r>
        <w:r>
          <w:t xml:space="preserve"> </w:t>
        </w:r>
        <w:r>
          <w:rPr>
            <w:rFonts w:hint="eastAsia"/>
          </w:rPr>
          <w:t>from</w:t>
        </w:r>
        <w:r>
          <w:t xml:space="preserve"> </w:t>
        </w:r>
        <w:r>
          <w:rPr>
            <w:rFonts w:hint="eastAsia"/>
          </w:rPr>
          <w:t>Cohort</w:t>
        </w:r>
        <w:r>
          <w:t xml:space="preserve"> </w:t>
        </w:r>
        <w:r>
          <w:rPr>
            <w:rFonts w:hint="eastAsia"/>
          </w:rPr>
          <w:t>start</w:t>
        </w:r>
        <w:r>
          <w:t xml:space="preserve"> </w:t>
        </w:r>
        <w:r>
          <w:rPr>
            <w:rFonts w:hint="eastAsia"/>
          </w:rPr>
          <w:t>date</w:t>
        </w:r>
      </w:ins>
    </w:p>
    <w:p w14:paraId="7B0CAD0B" w14:textId="6D21A9CD" w:rsidR="00530435" w:rsidRPr="0096196F" w:rsidRDefault="007B5651" w:rsidP="00B967A4">
      <w:pPr>
        <w:pStyle w:val="1"/>
        <w:numPr>
          <w:ilvl w:val="1"/>
          <w:numId w:val="14"/>
        </w:numPr>
        <w:ind w:left="709"/>
        <w:rPr>
          <w:b/>
          <w:bCs/>
        </w:rPr>
      </w:pPr>
      <w:bookmarkStart w:id="106" w:name="_Toc38891786"/>
      <w:bookmarkStart w:id="107" w:name="_Toc39663641"/>
      <w:r w:rsidRPr="0096196F">
        <w:rPr>
          <w:b/>
          <w:bCs/>
        </w:rPr>
        <w:t>Model Specification</w:t>
      </w:r>
      <w:bookmarkEnd w:id="93"/>
      <w:bookmarkEnd w:id="94"/>
      <w:bookmarkEnd w:id="106"/>
      <w:bookmarkEnd w:id="107"/>
    </w:p>
    <w:p w14:paraId="2FD459B0" w14:textId="460D6F49" w:rsidR="00246D88" w:rsidRPr="0096196F" w:rsidRDefault="00D52B7A" w:rsidP="00B967A4">
      <w:pPr>
        <w:pStyle w:val="1"/>
        <w:numPr>
          <w:ilvl w:val="2"/>
          <w:numId w:val="14"/>
        </w:numPr>
        <w:tabs>
          <w:tab w:val="left" w:pos="851"/>
        </w:tabs>
        <w:ind w:left="709"/>
        <w:rPr>
          <w:b/>
          <w:bCs/>
          <w:sz w:val="24"/>
          <w:szCs w:val="24"/>
        </w:rPr>
      </w:pPr>
      <w:bookmarkStart w:id="108" w:name="_Toc38891787"/>
      <w:bookmarkStart w:id="109" w:name="_Toc39663642"/>
      <w:r w:rsidRPr="0096196F">
        <w:rPr>
          <w:b/>
          <w:bCs/>
          <w:sz w:val="24"/>
          <w:szCs w:val="24"/>
        </w:rPr>
        <w:t xml:space="preserve">Statistical </w:t>
      </w:r>
      <w:r w:rsidRPr="0096196F">
        <w:rPr>
          <w:rFonts w:hint="eastAsia"/>
          <w:b/>
          <w:bCs/>
          <w:sz w:val="24"/>
          <w:szCs w:val="24"/>
        </w:rPr>
        <w:t>model</w:t>
      </w:r>
      <w:bookmarkEnd w:id="108"/>
      <w:bookmarkEnd w:id="109"/>
    </w:p>
    <w:p w14:paraId="4E7698A6" w14:textId="29BBF302" w:rsidR="009F164D" w:rsidRDefault="009F164D" w:rsidP="00B967A4">
      <w:r>
        <w:rPr>
          <w:rFonts w:hint="eastAsia"/>
        </w:rPr>
        <w:t>Propensity</w:t>
      </w:r>
      <w:r>
        <w:t xml:space="preserve"> </w:t>
      </w:r>
      <w:r>
        <w:rPr>
          <w:rFonts w:hint="eastAsia"/>
        </w:rPr>
        <w:t>Score</w:t>
      </w:r>
      <w:r>
        <w:t xml:space="preserve"> </w:t>
      </w:r>
      <w:r>
        <w:rPr>
          <w:rFonts w:hint="eastAsia"/>
        </w:rPr>
        <w:t>Adjustment</w:t>
      </w:r>
      <w:r w:rsidR="00A178F9">
        <w:t xml:space="preserve"> </w:t>
      </w:r>
      <w:r w:rsidR="00A178F9">
        <w:rPr>
          <w:rFonts w:hint="eastAsia"/>
        </w:rPr>
        <w:t>will</w:t>
      </w:r>
      <w:r w:rsidR="00A178F9">
        <w:t xml:space="preserve"> </w:t>
      </w:r>
      <w:r w:rsidR="00A178F9">
        <w:rPr>
          <w:rFonts w:hint="eastAsia"/>
        </w:rPr>
        <w:t>be</w:t>
      </w:r>
      <w:r w:rsidR="00A178F9">
        <w:t>:</w:t>
      </w:r>
    </w:p>
    <w:p w14:paraId="45F2A791" w14:textId="088145A5" w:rsidR="00FD2B08" w:rsidRDefault="00102AC9" w:rsidP="00B967A4">
      <w:pPr>
        <w:pStyle w:val="a7"/>
        <w:numPr>
          <w:ilvl w:val="3"/>
          <w:numId w:val="3"/>
        </w:numPr>
        <w:ind w:leftChars="0" w:left="851" w:hanging="284"/>
      </w:pPr>
      <w:r>
        <w:rPr>
          <w:rFonts w:hint="eastAsia"/>
        </w:rPr>
        <w:t>1:1</w:t>
      </w:r>
      <w:r>
        <w:t xml:space="preserve"> </w:t>
      </w:r>
      <w:r w:rsidR="00080B43">
        <w:rPr>
          <w:rFonts w:hint="eastAsia"/>
        </w:rPr>
        <w:t>PS</w:t>
      </w:r>
      <w:r w:rsidR="00080B43">
        <w:t xml:space="preserve"> matching</w:t>
      </w:r>
      <w:r w:rsidR="00702582">
        <w:t xml:space="preserve"> </w:t>
      </w:r>
      <w:r w:rsidR="00702582">
        <w:rPr>
          <w:rFonts w:hint="eastAsia"/>
        </w:rPr>
        <w:t>(</w:t>
      </w:r>
      <w:r w:rsidR="00702582">
        <w:t>default</w:t>
      </w:r>
      <w:r w:rsidR="00702582">
        <w:rPr>
          <w:rFonts w:hint="eastAsia"/>
        </w:rPr>
        <w:t>)</w:t>
      </w:r>
    </w:p>
    <w:p w14:paraId="585DE1AE" w14:textId="46EEF0C7" w:rsidR="005E5ABE" w:rsidRDefault="004B78A6" w:rsidP="00B967A4">
      <w:pPr>
        <w:pStyle w:val="a7"/>
        <w:numPr>
          <w:ilvl w:val="3"/>
          <w:numId w:val="3"/>
        </w:numPr>
        <w:ind w:leftChars="0" w:left="851" w:hanging="284"/>
      </w:pPr>
      <w:r>
        <w:t>T</w:t>
      </w:r>
      <w:r w:rsidR="0098471A">
        <w:rPr>
          <w:rFonts w:hint="eastAsia"/>
        </w:rPr>
        <w:t>he</w:t>
      </w:r>
      <w:r w:rsidR="0098471A">
        <w:t xml:space="preserve"> </w:t>
      </w:r>
      <w:r w:rsidR="0098471A">
        <w:rPr>
          <w:rFonts w:hint="eastAsia"/>
        </w:rPr>
        <w:t>caliper</w:t>
      </w:r>
      <w:r w:rsidR="0098471A">
        <w:t xml:space="preserve"> </w:t>
      </w:r>
      <w:r w:rsidR="0098471A">
        <w:rPr>
          <w:rFonts w:hint="eastAsia"/>
        </w:rPr>
        <w:t>for</w:t>
      </w:r>
      <w:r w:rsidR="0098471A">
        <w:t xml:space="preserve"> </w:t>
      </w:r>
      <w:r w:rsidR="0098471A">
        <w:rPr>
          <w:rFonts w:hint="eastAsia"/>
        </w:rPr>
        <w:t>matching</w:t>
      </w:r>
      <w:r w:rsidR="00482EDA">
        <w:t xml:space="preserve"> is 0.2 </w:t>
      </w:r>
      <w:r w:rsidR="00702582">
        <w:rPr>
          <w:rFonts w:hint="eastAsia"/>
        </w:rPr>
        <w:t>(</w:t>
      </w:r>
      <w:r w:rsidR="00702582">
        <w:t>default</w:t>
      </w:r>
      <w:r w:rsidR="00702582">
        <w:rPr>
          <w:rFonts w:hint="eastAsia"/>
        </w:rPr>
        <w:t>)</w:t>
      </w:r>
    </w:p>
    <w:p w14:paraId="777A7A69" w14:textId="6F2584E4" w:rsidR="00FD2B08" w:rsidRDefault="001F763E" w:rsidP="00B967A4">
      <w:pPr>
        <w:pStyle w:val="a7"/>
        <w:numPr>
          <w:ilvl w:val="3"/>
          <w:numId w:val="3"/>
        </w:numPr>
        <w:ind w:leftChars="0" w:left="851" w:hanging="284"/>
      </w:pPr>
      <w:r>
        <w:rPr>
          <w:rFonts w:hint="eastAsia"/>
        </w:rPr>
        <w:t>T</w:t>
      </w:r>
      <w:r w:rsidR="00DE6AAC">
        <w:rPr>
          <w:rFonts w:hint="eastAsia"/>
        </w:rPr>
        <w:t>he</w:t>
      </w:r>
      <w:r w:rsidR="00DE6AAC">
        <w:t xml:space="preserve"> </w:t>
      </w:r>
      <w:r w:rsidR="00DE6AAC">
        <w:rPr>
          <w:rFonts w:hint="eastAsia"/>
        </w:rPr>
        <w:t>standardized</w:t>
      </w:r>
      <w:r w:rsidR="00DE6AAC">
        <w:t xml:space="preserve"> </w:t>
      </w:r>
      <w:r w:rsidR="00DE6AAC">
        <w:rPr>
          <w:rFonts w:hint="eastAsia"/>
        </w:rPr>
        <w:t>logit</w:t>
      </w:r>
      <w:r w:rsidR="00DE6AAC">
        <w:t xml:space="preserve"> </w:t>
      </w:r>
      <w:r w:rsidR="00DE6AAC">
        <w:rPr>
          <w:rFonts w:hint="eastAsia"/>
        </w:rPr>
        <w:t>scale</w:t>
      </w:r>
      <w:r>
        <w:t xml:space="preserve"> </w:t>
      </w:r>
      <w:r>
        <w:rPr>
          <w:rFonts w:hint="eastAsia"/>
        </w:rPr>
        <w:t>is</w:t>
      </w:r>
      <w:r>
        <w:t xml:space="preserve"> defined </w:t>
      </w:r>
      <w:r>
        <w:rPr>
          <w:rFonts w:hint="eastAsia"/>
        </w:rPr>
        <w:t>on</w:t>
      </w:r>
      <w:r>
        <w:t xml:space="preserve"> </w:t>
      </w:r>
      <w:r>
        <w:rPr>
          <w:rFonts w:hint="eastAsia"/>
        </w:rPr>
        <w:t>caliper</w:t>
      </w:r>
      <w:r>
        <w:t xml:space="preserve"> </w:t>
      </w:r>
      <w:r>
        <w:rPr>
          <w:rFonts w:hint="eastAsia"/>
        </w:rPr>
        <w:t>scale</w:t>
      </w:r>
      <w:r w:rsidR="00702582">
        <w:t xml:space="preserve"> </w:t>
      </w:r>
      <w:r w:rsidR="00702582">
        <w:rPr>
          <w:rFonts w:hint="eastAsia"/>
        </w:rPr>
        <w:t>(</w:t>
      </w:r>
      <w:r w:rsidR="00702582">
        <w:t>default</w:t>
      </w:r>
      <w:r w:rsidR="00702582">
        <w:rPr>
          <w:rFonts w:hint="eastAsia"/>
        </w:rPr>
        <w:t>)</w:t>
      </w:r>
    </w:p>
    <w:p w14:paraId="146642B5" w14:textId="1261D4E5" w:rsidR="004F04E4" w:rsidRDefault="00A85582" w:rsidP="00B967A4">
      <w:r>
        <w:rPr>
          <w:rFonts w:hint="eastAsia"/>
        </w:rPr>
        <w:t>Outcome</w:t>
      </w:r>
      <w:r>
        <w:t xml:space="preserve"> </w:t>
      </w:r>
      <w:r>
        <w:rPr>
          <w:rFonts w:hint="eastAsia"/>
        </w:rPr>
        <w:t>Model</w:t>
      </w:r>
      <w:r>
        <w:t xml:space="preserve"> </w:t>
      </w:r>
      <w:r>
        <w:rPr>
          <w:rFonts w:hint="eastAsia"/>
        </w:rPr>
        <w:t>Settings</w:t>
      </w:r>
      <w:r w:rsidR="009F3EEA">
        <w:t xml:space="preserve"> will be:</w:t>
      </w:r>
    </w:p>
    <w:p w14:paraId="21B62271" w14:textId="75ED2E3E" w:rsidR="003548D6" w:rsidRPr="00A85582" w:rsidRDefault="00A85582" w:rsidP="00B967A4">
      <w:pPr>
        <w:pStyle w:val="a7"/>
        <w:numPr>
          <w:ilvl w:val="3"/>
          <w:numId w:val="3"/>
        </w:numPr>
        <w:ind w:leftChars="0" w:left="851" w:hanging="284"/>
      </w:pPr>
      <w:r w:rsidRPr="00A85582">
        <w:t>Cox proportional hazards model</w:t>
      </w:r>
      <w:r w:rsidR="003548D6">
        <w:t xml:space="preserve"> will be used</w:t>
      </w:r>
      <w:r w:rsidRPr="00A85582">
        <w:t xml:space="preserve"> to estimate the risk of outcome between target and comparator cohorts</w:t>
      </w:r>
    </w:p>
    <w:p w14:paraId="6515C6FC" w14:textId="3763BC79" w:rsidR="007B5651" w:rsidRPr="0096196F" w:rsidRDefault="007B5651" w:rsidP="00F0240B">
      <w:pPr>
        <w:pStyle w:val="1"/>
        <w:numPr>
          <w:ilvl w:val="2"/>
          <w:numId w:val="14"/>
        </w:numPr>
        <w:tabs>
          <w:tab w:val="left" w:pos="851"/>
        </w:tabs>
        <w:ind w:left="709"/>
        <w:rPr>
          <w:b/>
          <w:bCs/>
          <w:sz w:val="24"/>
          <w:szCs w:val="24"/>
        </w:rPr>
      </w:pPr>
      <w:bookmarkStart w:id="110" w:name="_Toc37320997"/>
      <w:bookmarkStart w:id="111" w:name="_Toc37325581"/>
      <w:bookmarkStart w:id="112" w:name="_Toc38891788"/>
      <w:bookmarkStart w:id="113" w:name="_Toc39663643"/>
      <w:r w:rsidRPr="0096196F">
        <w:rPr>
          <w:b/>
          <w:bCs/>
          <w:sz w:val="24"/>
          <w:szCs w:val="24"/>
        </w:rPr>
        <w:t>Pooling effect estimates across databases</w:t>
      </w:r>
      <w:bookmarkEnd w:id="110"/>
      <w:bookmarkEnd w:id="111"/>
      <w:bookmarkEnd w:id="112"/>
      <w:bookmarkEnd w:id="113"/>
    </w:p>
    <w:p w14:paraId="0740916A" w14:textId="570741FB" w:rsidR="002D6698" w:rsidRPr="002D6698" w:rsidRDefault="00F905DB" w:rsidP="00F0240B">
      <w:r>
        <w:t>W</w:t>
      </w:r>
      <w:r>
        <w:rPr>
          <w:rFonts w:hint="eastAsia"/>
        </w:rPr>
        <w:t>e</w:t>
      </w:r>
      <w:r>
        <w:t xml:space="preserve"> </w:t>
      </w:r>
      <w:r>
        <w:rPr>
          <w:rFonts w:hint="eastAsia"/>
        </w:rPr>
        <w:t>will</w:t>
      </w:r>
      <w:r>
        <w:t xml:space="preserve"> </w:t>
      </w:r>
      <w:r>
        <w:rPr>
          <w:rFonts w:hint="eastAsia"/>
        </w:rPr>
        <w:t>do</w:t>
      </w:r>
      <w:r>
        <w:t xml:space="preserve"> </w:t>
      </w:r>
      <w:r>
        <w:rPr>
          <w:rFonts w:hint="eastAsia"/>
        </w:rPr>
        <w:t>meta-analysis</w:t>
      </w:r>
      <w:r>
        <w:t xml:space="preserve"> </w:t>
      </w:r>
      <w:r w:rsidR="00D618B9">
        <w:rPr>
          <w:rFonts w:hint="eastAsia"/>
        </w:rPr>
        <w:t>to</w:t>
      </w:r>
      <w:r w:rsidR="00D618B9">
        <w:t xml:space="preserve"> </w:t>
      </w:r>
      <w:r w:rsidR="004E369C">
        <w:t xml:space="preserve">calculate </w:t>
      </w:r>
      <w:r w:rsidR="004E369C">
        <w:rPr>
          <w:rFonts w:hint="eastAsia"/>
        </w:rPr>
        <w:t>summary</w:t>
      </w:r>
      <w:r w:rsidR="004E369C">
        <w:t xml:space="preserve"> </w:t>
      </w:r>
      <w:r w:rsidR="004E369C">
        <w:rPr>
          <w:rFonts w:hint="eastAsia"/>
        </w:rPr>
        <w:t>hazard</w:t>
      </w:r>
      <w:r w:rsidR="004E369C">
        <w:t xml:space="preserve"> </w:t>
      </w:r>
      <w:r w:rsidR="004E369C">
        <w:rPr>
          <w:rFonts w:hint="eastAsia"/>
        </w:rPr>
        <w:t>ratio</w:t>
      </w:r>
      <w:r w:rsidR="004E369C">
        <w:t xml:space="preserve"> </w:t>
      </w:r>
      <w:r w:rsidR="004E369C">
        <w:rPr>
          <w:rFonts w:hint="eastAsia"/>
        </w:rPr>
        <w:t>for</w:t>
      </w:r>
      <w:r w:rsidR="004E369C">
        <w:t xml:space="preserve"> </w:t>
      </w:r>
      <w:r w:rsidR="004E369C">
        <w:rPr>
          <w:rFonts w:hint="eastAsia"/>
        </w:rPr>
        <w:t>pooling</w:t>
      </w:r>
      <w:r w:rsidR="004E369C">
        <w:t xml:space="preserve"> </w:t>
      </w:r>
      <w:r w:rsidR="004E369C">
        <w:rPr>
          <w:rFonts w:hint="eastAsia"/>
        </w:rPr>
        <w:t>effect</w:t>
      </w:r>
      <w:r w:rsidR="004E369C">
        <w:t xml:space="preserve"> </w:t>
      </w:r>
      <w:r w:rsidR="00ED0CCB">
        <w:t>estimates</w:t>
      </w:r>
      <w:r w:rsidR="004E369C">
        <w:t xml:space="preserve"> </w:t>
      </w:r>
      <w:r w:rsidR="004E369C">
        <w:rPr>
          <w:rFonts w:hint="eastAsia"/>
        </w:rPr>
        <w:t>across</w:t>
      </w:r>
      <w:r w:rsidR="004E369C">
        <w:t xml:space="preserve"> </w:t>
      </w:r>
      <w:r w:rsidR="004E369C">
        <w:rPr>
          <w:rFonts w:hint="eastAsia"/>
        </w:rPr>
        <w:t>databases.</w:t>
      </w:r>
      <w:r w:rsidR="001A6913">
        <w:t xml:space="preserve"> </w:t>
      </w:r>
    </w:p>
    <w:p w14:paraId="0F7F8F96" w14:textId="67A2D2FA" w:rsidR="007B5651" w:rsidRPr="0096196F" w:rsidRDefault="007B5651" w:rsidP="00F0240B">
      <w:pPr>
        <w:pStyle w:val="1"/>
        <w:numPr>
          <w:ilvl w:val="1"/>
          <w:numId w:val="14"/>
        </w:numPr>
        <w:ind w:left="709"/>
        <w:rPr>
          <w:b/>
          <w:bCs/>
        </w:rPr>
      </w:pPr>
      <w:bookmarkStart w:id="114" w:name="_Toc37320998"/>
      <w:bookmarkStart w:id="115" w:name="_Toc37325582"/>
      <w:bookmarkStart w:id="116" w:name="_Toc38891789"/>
      <w:bookmarkStart w:id="117" w:name="_Toc39663644"/>
      <w:r w:rsidRPr="0096196F">
        <w:rPr>
          <w:b/>
          <w:bCs/>
        </w:rPr>
        <w:t>Analyses to perform</w:t>
      </w:r>
      <w:bookmarkEnd w:id="114"/>
      <w:bookmarkEnd w:id="115"/>
      <w:bookmarkEnd w:id="116"/>
      <w:bookmarkEnd w:id="117"/>
    </w:p>
    <w:p w14:paraId="728FA2E1" w14:textId="6E83F31B" w:rsidR="009A5EF7" w:rsidRDefault="00713E1D" w:rsidP="00F0240B">
      <w:r>
        <w:rPr>
          <w:rFonts w:hint="eastAsia"/>
        </w:rPr>
        <w:t>T</w:t>
      </w:r>
      <w:r>
        <w:t>he following comparative analysis will be performed</w:t>
      </w:r>
      <w:r w:rsidR="0067589D">
        <w:t>:</w:t>
      </w:r>
    </w:p>
    <w:p w14:paraId="57124CCA" w14:textId="0629BCC3" w:rsidR="0067589D" w:rsidRDefault="003C5038" w:rsidP="00F0240B">
      <w:pPr>
        <w:pStyle w:val="a7"/>
        <w:numPr>
          <w:ilvl w:val="3"/>
          <w:numId w:val="3"/>
        </w:numPr>
        <w:ind w:leftChars="0" w:left="851" w:hanging="284"/>
      </w:pPr>
      <w:r>
        <w:t>One</w:t>
      </w:r>
      <w:r w:rsidR="009B22A1">
        <w:t xml:space="preserve"> comparison</w:t>
      </w:r>
      <w:r w:rsidR="00E7263D">
        <w:t>:</w:t>
      </w:r>
      <w:r w:rsidR="0085241C" w:rsidRPr="0085241C">
        <w:t xml:space="preserve"> </w:t>
      </w:r>
      <w:r w:rsidR="0085241C">
        <w:t>T</w:t>
      </w:r>
      <w:r w:rsidR="0085241C" w:rsidRPr="00E250D3">
        <w:t>hyroidectomy</w:t>
      </w:r>
      <w:r w:rsidR="00E7263D">
        <w:t xml:space="preserve"> </w:t>
      </w:r>
      <w:r w:rsidR="0085241C">
        <w:t xml:space="preserve">with </w:t>
      </w:r>
      <w:r w:rsidR="00E7263D">
        <w:t xml:space="preserve">I-131 therapy </w:t>
      </w:r>
      <w:r w:rsidR="00074D28">
        <w:t xml:space="preserve">cohort (Target) </w:t>
      </w:r>
      <w:r w:rsidR="00F72179">
        <w:t xml:space="preserve">vs </w:t>
      </w:r>
      <w:r w:rsidR="0085241C">
        <w:t xml:space="preserve">Only </w:t>
      </w:r>
      <w:r w:rsidR="0085241C" w:rsidRPr="00E250D3">
        <w:t>thyroidectomy</w:t>
      </w:r>
      <w:r w:rsidR="00074D28">
        <w:t xml:space="preserve"> </w:t>
      </w:r>
      <w:r w:rsidR="003C5B02">
        <w:t>cohort (</w:t>
      </w:r>
      <w:r w:rsidR="00074D28">
        <w:t>Comparator)</w:t>
      </w:r>
    </w:p>
    <w:p w14:paraId="70BFCCF0" w14:textId="33CD8698" w:rsidR="009B22A1" w:rsidRDefault="00EC6DDD" w:rsidP="00F0240B">
      <w:pPr>
        <w:pStyle w:val="a7"/>
        <w:numPr>
          <w:ilvl w:val="3"/>
          <w:numId w:val="3"/>
        </w:numPr>
        <w:ind w:leftChars="0" w:left="851" w:hanging="284"/>
      </w:pPr>
      <w:r>
        <w:t>One</w:t>
      </w:r>
      <w:r w:rsidR="008B5ABF">
        <w:t xml:space="preserve"> outcome</w:t>
      </w:r>
      <w:r w:rsidR="000513EA">
        <w:rPr>
          <w:rFonts w:hint="eastAsia"/>
        </w:rPr>
        <w:t>:</w:t>
      </w:r>
      <w:r w:rsidR="000513EA">
        <w:t xml:space="preserve"> </w:t>
      </w:r>
      <w:ins w:id="118" w:author="Sooyoung Yoo" w:date="2020-05-27T17:04:00Z">
        <w:r w:rsidR="00FB466A">
          <w:t>any</w:t>
        </w:r>
      </w:ins>
      <w:del w:id="119" w:author="Sooyoung Yoo" w:date="2020-05-27T17:04:00Z">
        <w:r w:rsidR="000513EA" w:rsidDel="00FB466A">
          <w:rPr>
            <w:rFonts w:hint="eastAsia"/>
          </w:rPr>
          <w:delText>Overall</w:delText>
        </w:r>
      </w:del>
      <w:r w:rsidR="000513EA">
        <w:t xml:space="preserve"> </w:t>
      </w:r>
      <w:r w:rsidR="000513EA">
        <w:rPr>
          <w:rFonts w:hint="eastAsia"/>
        </w:rPr>
        <w:t>cancer</w:t>
      </w:r>
      <w:ins w:id="120" w:author="Sooyoung Yoo" w:date="2020-05-27T17:04:00Z">
        <w:r w:rsidR="00FB466A">
          <w:t>s</w:t>
        </w:r>
      </w:ins>
      <w:r w:rsidR="000513EA">
        <w:t xml:space="preserve"> </w:t>
      </w:r>
      <w:del w:id="121" w:author="Sooyoung Yoo" w:date="2020-05-27T17:04:00Z">
        <w:r w:rsidR="000513EA" w:rsidDel="00FB466A">
          <w:delText>withou</w:delText>
        </w:r>
        <w:r w:rsidR="000513EA" w:rsidDel="00FB466A">
          <w:rPr>
            <w:rFonts w:hint="eastAsia"/>
          </w:rPr>
          <w:delText>t</w:delText>
        </w:r>
        <w:r w:rsidR="000513EA" w:rsidDel="00FB466A">
          <w:delText xml:space="preserve"> </w:delText>
        </w:r>
      </w:del>
      <w:ins w:id="122" w:author="Sooyoung Yoo" w:date="2020-05-27T17:04:00Z">
        <w:r w:rsidR="00FB466A">
          <w:t xml:space="preserve">excluding </w:t>
        </w:r>
      </w:ins>
      <w:r w:rsidR="000513EA">
        <w:rPr>
          <w:rFonts w:hint="eastAsia"/>
        </w:rPr>
        <w:t>thyroid</w:t>
      </w:r>
      <w:r w:rsidR="000513EA">
        <w:t xml:space="preserve"> </w:t>
      </w:r>
      <w:r w:rsidR="000513EA">
        <w:rPr>
          <w:rFonts w:hint="eastAsia"/>
        </w:rPr>
        <w:t>cancer</w:t>
      </w:r>
      <w:r w:rsidR="000513EA">
        <w:t xml:space="preserve"> </w:t>
      </w:r>
      <w:r w:rsidR="000513EA">
        <w:rPr>
          <w:rFonts w:hint="eastAsia"/>
        </w:rPr>
        <w:t>(</w:t>
      </w:r>
      <w:r w:rsidR="000513EA">
        <w:t xml:space="preserve">second </w:t>
      </w:r>
      <w:r w:rsidR="000513EA">
        <w:rPr>
          <w:rFonts w:hint="eastAsia"/>
        </w:rPr>
        <w:t>cancer</w:t>
      </w:r>
      <w:r w:rsidR="001359E0">
        <w:t>s after thyroid cancer</w:t>
      </w:r>
      <w:r w:rsidR="000513EA">
        <w:rPr>
          <w:rFonts w:hint="eastAsia"/>
        </w:rPr>
        <w:t>)</w:t>
      </w:r>
      <w:r w:rsidR="00E7263D">
        <w:t xml:space="preserve"> </w:t>
      </w:r>
    </w:p>
    <w:p w14:paraId="147E43D8" w14:textId="62C13D32" w:rsidR="008B5ABF" w:rsidRDefault="00EC6139" w:rsidP="00F0240B">
      <w:pPr>
        <w:pStyle w:val="a7"/>
        <w:numPr>
          <w:ilvl w:val="3"/>
          <w:numId w:val="3"/>
        </w:numPr>
        <w:ind w:leftChars="0" w:left="851" w:hanging="284"/>
      </w:pPr>
      <w:del w:id="123" w:author="Boo Dajeong" w:date="2020-06-01T13:17:00Z">
        <w:r w:rsidDel="00FB799A">
          <w:rPr>
            <w:rFonts w:hint="eastAsia"/>
          </w:rPr>
          <w:delText>One</w:delText>
        </w:r>
        <w:r w:rsidR="008B5ABF" w:rsidDel="00FB799A">
          <w:rPr>
            <w:rFonts w:hint="eastAsia"/>
          </w:rPr>
          <w:delText xml:space="preserve"> </w:delText>
        </w:r>
      </w:del>
      <w:ins w:id="124" w:author="Boo Dajeong" w:date="2020-06-01T13:23:00Z">
        <w:r w:rsidR="007B3A1D">
          <w:rPr>
            <w:rFonts w:hint="eastAsia"/>
          </w:rPr>
          <w:t>3</w:t>
        </w:r>
      </w:ins>
      <w:r w:rsidR="008B5ABF">
        <w:t>time-at-risk</w:t>
      </w:r>
      <w:del w:id="125" w:author="Boo Dajeong" w:date="2020-06-01T13:18:00Z">
        <w:r w:rsidR="00074D28" w:rsidDel="00FB799A">
          <w:delText xml:space="preserve"> </w:delText>
        </w:r>
      </w:del>
    </w:p>
    <w:p w14:paraId="016A9399" w14:textId="4E4542A9" w:rsidR="005B0640" w:rsidRPr="009A5EF7" w:rsidRDefault="00EC6139" w:rsidP="00F0240B">
      <w:pPr>
        <w:pStyle w:val="a7"/>
        <w:numPr>
          <w:ilvl w:val="3"/>
          <w:numId w:val="3"/>
        </w:numPr>
        <w:ind w:leftChars="0" w:left="851" w:hanging="284"/>
      </w:pPr>
      <w:r>
        <w:t>One</w:t>
      </w:r>
      <w:r w:rsidR="005B0640">
        <w:t xml:space="preserve"> model</w:t>
      </w:r>
      <w:r w:rsidR="00731982">
        <w:t xml:space="preserve">: Cox regression </w:t>
      </w:r>
      <w:r w:rsidR="00865EC3">
        <w:t>after</w:t>
      </w:r>
      <w:r w:rsidR="00731982">
        <w:t xml:space="preserve"> 1:1 PS matching </w:t>
      </w:r>
    </w:p>
    <w:p w14:paraId="117E1EB0" w14:textId="0C87D9D4" w:rsidR="004900B2" w:rsidRPr="0096196F" w:rsidRDefault="007B5651" w:rsidP="00BB5832">
      <w:pPr>
        <w:pStyle w:val="1"/>
        <w:numPr>
          <w:ilvl w:val="1"/>
          <w:numId w:val="14"/>
        </w:numPr>
        <w:ind w:left="709"/>
        <w:rPr>
          <w:b/>
          <w:bCs/>
        </w:rPr>
      </w:pPr>
      <w:bookmarkStart w:id="126" w:name="_Toc37320999"/>
      <w:bookmarkStart w:id="127" w:name="_Toc37325583"/>
      <w:bookmarkStart w:id="128" w:name="_Toc38891790"/>
      <w:bookmarkStart w:id="129" w:name="_Toc39663645"/>
      <w:r w:rsidRPr="0096196F">
        <w:rPr>
          <w:b/>
          <w:bCs/>
        </w:rPr>
        <w:lastRenderedPageBreak/>
        <w:t>Output</w:t>
      </w:r>
      <w:bookmarkEnd w:id="126"/>
      <w:bookmarkEnd w:id="127"/>
      <w:bookmarkEnd w:id="128"/>
      <w:bookmarkEnd w:id="129"/>
    </w:p>
    <w:p w14:paraId="52BC55BC" w14:textId="77777777" w:rsidR="00BB5832" w:rsidRPr="00BB5832" w:rsidRDefault="00BB5832" w:rsidP="00BB5832"/>
    <w:tbl>
      <w:tblPr>
        <w:tblStyle w:val="afa"/>
        <w:tblW w:w="0" w:type="auto"/>
        <w:tblLook w:val="04A0" w:firstRow="1" w:lastRow="0" w:firstColumn="1" w:lastColumn="0" w:noHBand="0" w:noVBand="1"/>
      </w:tblPr>
      <w:tblGrid>
        <w:gridCol w:w="2830"/>
        <w:gridCol w:w="5966"/>
      </w:tblGrid>
      <w:tr w:rsidR="00776C70" w14:paraId="6B5F3891" w14:textId="77777777" w:rsidTr="00C5097F">
        <w:tc>
          <w:tcPr>
            <w:tcW w:w="2830" w:type="dxa"/>
            <w:shd w:val="clear" w:color="auto" w:fill="D7D2CF"/>
          </w:tcPr>
          <w:p w14:paraId="6F21334E" w14:textId="2DE0DA7B" w:rsidR="00776C70" w:rsidRPr="00E305CA" w:rsidRDefault="00776C70" w:rsidP="00AA53FD">
            <w:pPr>
              <w:rPr>
                <w:sz w:val="20"/>
                <w:szCs w:val="20"/>
              </w:rPr>
            </w:pPr>
            <w:r w:rsidRPr="00E305CA">
              <w:rPr>
                <w:rFonts w:hint="eastAsia"/>
                <w:sz w:val="20"/>
                <w:szCs w:val="20"/>
              </w:rPr>
              <w:t>Output</w:t>
            </w:r>
          </w:p>
        </w:tc>
        <w:tc>
          <w:tcPr>
            <w:tcW w:w="5966" w:type="dxa"/>
            <w:shd w:val="clear" w:color="auto" w:fill="D7D2CF"/>
          </w:tcPr>
          <w:p w14:paraId="67BA2661" w14:textId="56944BD5" w:rsidR="00776C70" w:rsidRPr="00E305CA" w:rsidRDefault="00776C70" w:rsidP="00CE4298">
            <w:pPr>
              <w:rPr>
                <w:sz w:val="20"/>
                <w:szCs w:val="20"/>
              </w:rPr>
            </w:pPr>
            <w:r w:rsidRPr="00E305CA">
              <w:rPr>
                <w:sz w:val="20"/>
                <w:szCs w:val="20"/>
              </w:rPr>
              <w:t>Description</w:t>
            </w:r>
          </w:p>
        </w:tc>
      </w:tr>
      <w:tr w:rsidR="00776C70" w14:paraId="7AB1E501" w14:textId="77777777" w:rsidTr="00FD2BD2">
        <w:trPr>
          <w:trHeight w:val="340"/>
        </w:trPr>
        <w:tc>
          <w:tcPr>
            <w:tcW w:w="2830" w:type="dxa"/>
            <w:vAlign w:val="center"/>
          </w:tcPr>
          <w:p w14:paraId="3F0A1101" w14:textId="70607F2B" w:rsidR="00776C70" w:rsidRPr="00FD2BD2" w:rsidRDefault="00B57E3A" w:rsidP="00F24BA0">
            <w:pPr>
              <w:rPr>
                <w:sz w:val="20"/>
                <w:szCs w:val="20"/>
              </w:rPr>
            </w:pPr>
            <w:r w:rsidRPr="00FD2BD2">
              <w:rPr>
                <w:sz w:val="20"/>
                <w:szCs w:val="20"/>
              </w:rPr>
              <w:t>P</w:t>
            </w:r>
            <w:r w:rsidRPr="00FD2BD2">
              <w:rPr>
                <w:rFonts w:hint="eastAsia"/>
                <w:sz w:val="20"/>
                <w:szCs w:val="20"/>
              </w:rPr>
              <w:t>ropensity</w:t>
            </w:r>
            <w:r w:rsidRPr="00FD2BD2">
              <w:rPr>
                <w:sz w:val="20"/>
                <w:szCs w:val="20"/>
              </w:rPr>
              <w:t xml:space="preserve"> </w:t>
            </w:r>
            <w:r w:rsidRPr="00FD2BD2">
              <w:rPr>
                <w:rFonts w:hint="eastAsia"/>
                <w:sz w:val="20"/>
                <w:szCs w:val="20"/>
              </w:rPr>
              <w:t>score</w:t>
            </w:r>
            <w:r w:rsidRPr="00FD2BD2">
              <w:rPr>
                <w:sz w:val="20"/>
                <w:szCs w:val="20"/>
              </w:rPr>
              <w:t xml:space="preserve"> </w:t>
            </w:r>
            <w:r w:rsidRPr="00FD2BD2">
              <w:rPr>
                <w:rFonts w:hint="eastAsia"/>
                <w:sz w:val="20"/>
                <w:szCs w:val="20"/>
              </w:rPr>
              <w:t>distribution</w:t>
            </w:r>
            <w:r w:rsidRPr="00FD2BD2">
              <w:rPr>
                <w:sz w:val="20"/>
                <w:szCs w:val="20"/>
              </w:rPr>
              <w:t xml:space="preserve"> </w:t>
            </w:r>
            <w:r w:rsidR="000C18B6" w:rsidRPr="00FD2BD2">
              <w:rPr>
                <w:rFonts w:hint="eastAsia"/>
                <w:sz w:val="20"/>
                <w:szCs w:val="20"/>
              </w:rPr>
              <w:t>Plot</w:t>
            </w:r>
          </w:p>
        </w:tc>
        <w:tc>
          <w:tcPr>
            <w:tcW w:w="5966" w:type="dxa"/>
            <w:vAlign w:val="center"/>
          </w:tcPr>
          <w:p w14:paraId="003B36CC" w14:textId="6B3FFAAC" w:rsidR="007D2611" w:rsidRPr="00FD2BD2" w:rsidRDefault="00EF055E" w:rsidP="00FD2BD2">
            <w:pPr>
              <w:jc w:val="both"/>
              <w:rPr>
                <w:sz w:val="20"/>
                <w:szCs w:val="20"/>
              </w:rPr>
            </w:pPr>
            <w:r w:rsidRPr="00FD2BD2">
              <w:rPr>
                <w:rFonts w:hint="eastAsia"/>
                <w:sz w:val="20"/>
                <w:szCs w:val="20"/>
              </w:rPr>
              <w:t>The</w:t>
            </w:r>
            <w:r w:rsidRPr="00FD2BD2">
              <w:rPr>
                <w:sz w:val="20"/>
                <w:szCs w:val="20"/>
              </w:rPr>
              <w:t xml:space="preserve"> </w:t>
            </w:r>
            <w:r w:rsidRPr="00FD2BD2">
              <w:rPr>
                <w:rFonts w:hint="eastAsia"/>
                <w:sz w:val="20"/>
                <w:szCs w:val="20"/>
              </w:rPr>
              <w:t>propensity</w:t>
            </w:r>
            <w:r w:rsidR="007D2611" w:rsidRPr="00FD2BD2">
              <w:rPr>
                <w:sz w:val="20"/>
                <w:szCs w:val="20"/>
              </w:rPr>
              <w:t xml:space="preserve"> score distribution</w:t>
            </w:r>
            <w:r w:rsidRPr="00FD2BD2">
              <w:rPr>
                <w:sz w:val="20"/>
                <w:szCs w:val="20"/>
              </w:rPr>
              <w:t xml:space="preserve"> </w:t>
            </w:r>
            <w:r w:rsidRPr="00FD2BD2">
              <w:rPr>
                <w:rFonts w:hint="eastAsia"/>
                <w:sz w:val="20"/>
                <w:szCs w:val="20"/>
              </w:rPr>
              <w:t>for</w:t>
            </w:r>
            <w:r w:rsidRPr="00FD2BD2">
              <w:rPr>
                <w:sz w:val="20"/>
                <w:szCs w:val="20"/>
              </w:rPr>
              <w:t xml:space="preserve"> both </w:t>
            </w:r>
            <w:r w:rsidRPr="00FD2BD2">
              <w:rPr>
                <w:rFonts w:hint="eastAsia"/>
                <w:sz w:val="20"/>
                <w:szCs w:val="20"/>
              </w:rPr>
              <w:t>cohorts</w:t>
            </w:r>
            <w:r w:rsidRPr="00FD2BD2">
              <w:rPr>
                <w:sz w:val="20"/>
                <w:szCs w:val="20"/>
              </w:rPr>
              <w:t xml:space="preserve"> </w:t>
            </w:r>
            <w:r w:rsidRPr="00FD2BD2">
              <w:rPr>
                <w:rFonts w:hint="eastAsia"/>
                <w:sz w:val="20"/>
                <w:szCs w:val="20"/>
              </w:rPr>
              <w:t>after</w:t>
            </w:r>
            <w:r w:rsidRPr="00FD2BD2">
              <w:rPr>
                <w:sz w:val="20"/>
                <w:szCs w:val="20"/>
              </w:rPr>
              <w:t xml:space="preserve"> </w:t>
            </w:r>
            <w:r w:rsidRPr="00FD2BD2">
              <w:rPr>
                <w:rFonts w:hint="eastAsia"/>
                <w:sz w:val="20"/>
                <w:szCs w:val="20"/>
              </w:rPr>
              <w:t>matching</w:t>
            </w:r>
            <w:r w:rsidRPr="00FD2BD2">
              <w:rPr>
                <w:sz w:val="20"/>
                <w:szCs w:val="20"/>
              </w:rPr>
              <w:t xml:space="preserve"> </w:t>
            </w:r>
            <w:r w:rsidR="00CC03FF" w:rsidRPr="00FD2BD2">
              <w:rPr>
                <w:rFonts w:hint="eastAsia"/>
                <w:sz w:val="20"/>
                <w:szCs w:val="20"/>
              </w:rPr>
              <w:t>will</w:t>
            </w:r>
            <w:r w:rsidR="00CC03FF" w:rsidRPr="00FD2BD2">
              <w:rPr>
                <w:sz w:val="20"/>
                <w:szCs w:val="20"/>
              </w:rPr>
              <w:t xml:space="preserve"> </w:t>
            </w:r>
            <w:r w:rsidR="00CC03FF" w:rsidRPr="00FD2BD2">
              <w:rPr>
                <w:rFonts w:hint="eastAsia"/>
                <w:sz w:val="20"/>
                <w:szCs w:val="20"/>
              </w:rPr>
              <w:t>be</w:t>
            </w:r>
            <w:r w:rsidR="00CC03FF" w:rsidRPr="00FD2BD2">
              <w:rPr>
                <w:sz w:val="20"/>
                <w:szCs w:val="20"/>
              </w:rPr>
              <w:t xml:space="preserve"> provide</w:t>
            </w:r>
            <w:r w:rsidR="00CC03FF" w:rsidRPr="00FD2BD2">
              <w:rPr>
                <w:rFonts w:hint="eastAsia"/>
                <w:sz w:val="20"/>
                <w:szCs w:val="20"/>
              </w:rPr>
              <w:t>d.</w:t>
            </w:r>
          </w:p>
        </w:tc>
      </w:tr>
      <w:tr w:rsidR="001E6173" w14:paraId="1EFFC9AD" w14:textId="77777777" w:rsidTr="00FD2BD2">
        <w:trPr>
          <w:trHeight w:val="340"/>
        </w:trPr>
        <w:tc>
          <w:tcPr>
            <w:tcW w:w="2830" w:type="dxa"/>
            <w:vAlign w:val="center"/>
          </w:tcPr>
          <w:p w14:paraId="1DF95A70" w14:textId="051135BE" w:rsidR="001E6173" w:rsidRPr="00FD2BD2" w:rsidRDefault="00336346" w:rsidP="00F24BA0">
            <w:pPr>
              <w:rPr>
                <w:sz w:val="20"/>
                <w:szCs w:val="20"/>
              </w:rPr>
            </w:pPr>
            <w:r w:rsidRPr="00FD2BD2">
              <w:rPr>
                <w:rFonts w:hint="eastAsia"/>
                <w:sz w:val="20"/>
                <w:szCs w:val="20"/>
              </w:rPr>
              <w:t>Propensity</w:t>
            </w:r>
            <w:r w:rsidRPr="00FD2BD2">
              <w:rPr>
                <w:sz w:val="20"/>
                <w:szCs w:val="20"/>
              </w:rPr>
              <w:t xml:space="preserve"> </w:t>
            </w:r>
            <w:r w:rsidRPr="00FD2BD2">
              <w:rPr>
                <w:rFonts w:hint="eastAsia"/>
                <w:sz w:val="20"/>
                <w:szCs w:val="20"/>
              </w:rPr>
              <w:t>model</w:t>
            </w:r>
            <w:r w:rsidRPr="00FD2BD2">
              <w:rPr>
                <w:sz w:val="20"/>
                <w:szCs w:val="20"/>
              </w:rPr>
              <w:t xml:space="preserve"> </w:t>
            </w:r>
          </w:p>
        </w:tc>
        <w:tc>
          <w:tcPr>
            <w:tcW w:w="5966" w:type="dxa"/>
            <w:vAlign w:val="center"/>
          </w:tcPr>
          <w:p w14:paraId="020F4612" w14:textId="0CC3B4D2" w:rsidR="001E6173" w:rsidRPr="00FD2BD2" w:rsidRDefault="00DB567D" w:rsidP="00FD2BD2">
            <w:pPr>
              <w:jc w:val="both"/>
              <w:rPr>
                <w:sz w:val="20"/>
                <w:szCs w:val="20"/>
              </w:rPr>
            </w:pPr>
            <w:r w:rsidRPr="00FD2BD2">
              <w:rPr>
                <w:sz w:val="20"/>
                <w:szCs w:val="20"/>
              </w:rPr>
              <w:t xml:space="preserve">The propensity model will show the table that reports the covariates selected from propensity score models, with </w:t>
            </w:r>
            <w:r w:rsidR="00FF71AB" w:rsidRPr="00FD2BD2">
              <w:rPr>
                <w:rFonts w:hint="eastAsia"/>
                <w:sz w:val="20"/>
                <w:szCs w:val="20"/>
              </w:rPr>
              <w:t>associated</w:t>
            </w:r>
            <w:r w:rsidR="00FF71AB" w:rsidRPr="00FD2BD2">
              <w:rPr>
                <w:sz w:val="20"/>
                <w:szCs w:val="20"/>
              </w:rPr>
              <w:t xml:space="preserve"> </w:t>
            </w:r>
            <w:r w:rsidRPr="00FD2BD2">
              <w:rPr>
                <w:sz w:val="20"/>
                <w:szCs w:val="20"/>
              </w:rPr>
              <w:t>coefficients.</w:t>
            </w:r>
          </w:p>
        </w:tc>
      </w:tr>
      <w:tr w:rsidR="00776C70" w14:paraId="12EA986D" w14:textId="77777777" w:rsidTr="00FD2BD2">
        <w:trPr>
          <w:trHeight w:val="340"/>
        </w:trPr>
        <w:tc>
          <w:tcPr>
            <w:tcW w:w="2830" w:type="dxa"/>
            <w:vAlign w:val="center"/>
          </w:tcPr>
          <w:p w14:paraId="15AB60B6" w14:textId="1F6BD0E3" w:rsidR="00566C61" w:rsidRPr="00FD2BD2" w:rsidRDefault="00566C61" w:rsidP="00F24BA0">
            <w:pPr>
              <w:rPr>
                <w:sz w:val="20"/>
                <w:szCs w:val="20"/>
              </w:rPr>
            </w:pPr>
            <w:r w:rsidRPr="00FD2BD2">
              <w:rPr>
                <w:sz w:val="20"/>
                <w:szCs w:val="20"/>
              </w:rPr>
              <w:t>Covariate</w:t>
            </w:r>
            <w:r w:rsidR="00B57E3A" w:rsidRPr="00FD2BD2">
              <w:rPr>
                <w:sz w:val="20"/>
                <w:szCs w:val="20"/>
              </w:rPr>
              <w:t xml:space="preserve"> </w:t>
            </w:r>
            <w:r w:rsidRPr="00FD2BD2">
              <w:rPr>
                <w:sz w:val="20"/>
                <w:szCs w:val="20"/>
              </w:rPr>
              <w:t>Balance</w:t>
            </w:r>
            <w:r w:rsidR="00B57E3A" w:rsidRPr="00FD2BD2">
              <w:rPr>
                <w:sz w:val="20"/>
                <w:szCs w:val="20"/>
              </w:rPr>
              <w:t xml:space="preserve"> </w:t>
            </w:r>
            <w:r w:rsidRPr="00FD2BD2">
              <w:rPr>
                <w:sz w:val="20"/>
                <w:szCs w:val="20"/>
              </w:rPr>
              <w:t>Scatter</w:t>
            </w:r>
            <w:r w:rsidR="00B57E3A" w:rsidRPr="00FD2BD2">
              <w:rPr>
                <w:sz w:val="20"/>
                <w:szCs w:val="20"/>
              </w:rPr>
              <w:t xml:space="preserve"> </w:t>
            </w:r>
            <w:r w:rsidRPr="00FD2BD2">
              <w:rPr>
                <w:sz w:val="20"/>
                <w:szCs w:val="20"/>
              </w:rPr>
              <w:t>Plot</w:t>
            </w:r>
          </w:p>
        </w:tc>
        <w:tc>
          <w:tcPr>
            <w:tcW w:w="5966" w:type="dxa"/>
            <w:vAlign w:val="center"/>
          </w:tcPr>
          <w:p w14:paraId="6AA9E607" w14:textId="3A343A84" w:rsidR="00776C70" w:rsidRPr="00FD2BD2" w:rsidRDefault="00F259BC" w:rsidP="00FD2BD2">
            <w:pPr>
              <w:jc w:val="both"/>
              <w:rPr>
                <w:sz w:val="20"/>
                <w:szCs w:val="20"/>
              </w:rPr>
            </w:pPr>
            <w:r w:rsidRPr="00FD2BD2">
              <w:rPr>
                <w:sz w:val="20"/>
                <w:szCs w:val="20"/>
              </w:rPr>
              <w:t>Covariate</w:t>
            </w:r>
            <w:r w:rsidR="00167F1D" w:rsidRPr="00FD2BD2">
              <w:rPr>
                <w:sz w:val="20"/>
                <w:szCs w:val="20"/>
              </w:rPr>
              <w:t xml:space="preserve"> </w:t>
            </w:r>
            <w:r w:rsidRPr="00FD2BD2">
              <w:rPr>
                <w:sz w:val="20"/>
                <w:szCs w:val="20"/>
              </w:rPr>
              <w:t>Balance</w:t>
            </w:r>
            <w:r w:rsidR="00167F1D" w:rsidRPr="00FD2BD2">
              <w:rPr>
                <w:sz w:val="20"/>
                <w:szCs w:val="20"/>
              </w:rPr>
              <w:t xml:space="preserve"> </w:t>
            </w:r>
            <w:r w:rsidRPr="00FD2BD2">
              <w:rPr>
                <w:sz w:val="20"/>
                <w:szCs w:val="20"/>
              </w:rPr>
              <w:t>Scatter</w:t>
            </w:r>
            <w:r w:rsidR="00167F1D" w:rsidRPr="00FD2BD2">
              <w:rPr>
                <w:sz w:val="20"/>
                <w:szCs w:val="20"/>
              </w:rPr>
              <w:t xml:space="preserve"> </w:t>
            </w:r>
            <w:r w:rsidRPr="00FD2BD2">
              <w:rPr>
                <w:sz w:val="20"/>
                <w:szCs w:val="20"/>
              </w:rPr>
              <w:t xml:space="preserve">Plot </w:t>
            </w:r>
            <w:r w:rsidR="002E7A58" w:rsidRPr="00FD2BD2">
              <w:rPr>
                <w:rFonts w:hint="eastAsia"/>
                <w:sz w:val="20"/>
                <w:szCs w:val="20"/>
              </w:rPr>
              <w:t>will</w:t>
            </w:r>
            <w:r w:rsidR="002E7A58" w:rsidRPr="00FD2BD2">
              <w:rPr>
                <w:sz w:val="20"/>
                <w:szCs w:val="20"/>
              </w:rPr>
              <w:t xml:space="preserve"> </w:t>
            </w:r>
            <w:r w:rsidR="00EB49D2" w:rsidRPr="00FD2BD2">
              <w:rPr>
                <w:sz w:val="20"/>
                <w:szCs w:val="20"/>
              </w:rPr>
              <w:t>show the absolute standardized difference of mean before and after propensity score matching</w:t>
            </w:r>
            <w:r w:rsidR="00C16112" w:rsidRPr="00FD2BD2">
              <w:rPr>
                <w:rFonts w:hint="eastAsia"/>
                <w:sz w:val="20"/>
                <w:szCs w:val="20"/>
              </w:rPr>
              <w:t>.</w:t>
            </w:r>
            <w:r w:rsidR="00C16112" w:rsidRPr="00FD2BD2">
              <w:rPr>
                <w:sz w:val="20"/>
                <w:szCs w:val="20"/>
              </w:rPr>
              <w:t xml:space="preserve"> </w:t>
            </w:r>
          </w:p>
        </w:tc>
      </w:tr>
      <w:tr w:rsidR="0021587C" w14:paraId="16D6C30C" w14:textId="77777777" w:rsidTr="00FD2BD2">
        <w:trPr>
          <w:trHeight w:val="340"/>
        </w:trPr>
        <w:tc>
          <w:tcPr>
            <w:tcW w:w="2830" w:type="dxa"/>
            <w:vAlign w:val="center"/>
          </w:tcPr>
          <w:p w14:paraId="4CE64711" w14:textId="265C1A41" w:rsidR="0021587C" w:rsidRPr="00FD2BD2" w:rsidRDefault="0021587C" w:rsidP="00F24BA0">
            <w:pPr>
              <w:rPr>
                <w:sz w:val="20"/>
                <w:szCs w:val="20"/>
              </w:rPr>
            </w:pPr>
            <w:r w:rsidRPr="00FD2BD2">
              <w:rPr>
                <w:rFonts w:hint="eastAsia"/>
                <w:sz w:val="20"/>
                <w:szCs w:val="20"/>
              </w:rPr>
              <w:t>Attrition</w:t>
            </w:r>
            <w:r w:rsidRPr="00FD2BD2">
              <w:rPr>
                <w:sz w:val="20"/>
                <w:szCs w:val="20"/>
              </w:rPr>
              <w:t xml:space="preserve"> </w:t>
            </w:r>
            <w:r w:rsidRPr="00FD2BD2">
              <w:rPr>
                <w:rFonts w:hint="eastAsia"/>
                <w:sz w:val="20"/>
                <w:szCs w:val="20"/>
              </w:rPr>
              <w:t>diagram</w:t>
            </w:r>
          </w:p>
        </w:tc>
        <w:tc>
          <w:tcPr>
            <w:tcW w:w="5966" w:type="dxa"/>
            <w:vAlign w:val="center"/>
          </w:tcPr>
          <w:p w14:paraId="39413D3B" w14:textId="625C24F3" w:rsidR="0021587C" w:rsidRPr="00FD2BD2" w:rsidRDefault="0021587C" w:rsidP="00FD2BD2">
            <w:pPr>
              <w:jc w:val="both"/>
              <w:rPr>
                <w:sz w:val="20"/>
                <w:szCs w:val="20"/>
              </w:rPr>
            </w:pPr>
            <w:r w:rsidRPr="00FD2BD2">
              <w:rPr>
                <w:rFonts w:hint="eastAsia"/>
                <w:sz w:val="20"/>
                <w:szCs w:val="20"/>
              </w:rPr>
              <w:t>Attrition</w:t>
            </w:r>
            <w:r w:rsidRPr="00FD2BD2">
              <w:rPr>
                <w:sz w:val="20"/>
                <w:szCs w:val="20"/>
              </w:rPr>
              <w:t xml:space="preserve"> </w:t>
            </w:r>
            <w:r w:rsidRPr="00FD2BD2">
              <w:rPr>
                <w:rFonts w:hint="eastAsia"/>
                <w:sz w:val="20"/>
                <w:szCs w:val="20"/>
              </w:rPr>
              <w:t>diagram</w:t>
            </w:r>
            <w:r w:rsidRPr="00FD2BD2">
              <w:rPr>
                <w:sz w:val="20"/>
                <w:szCs w:val="20"/>
              </w:rPr>
              <w:t xml:space="preserve"> </w:t>
            </w:r>
            <w:r w:rsidRPr="00FD2BD2">
              <w:rPr>
                <w:rFonts w:hint="eastAsia"/>
                <w:sz w:val="20"/>
                <w:szCs w:val="20"/>
              </w:rPr>
              <w:t>will</w:t>
            </w:r>
            <w:r w:rsidRPr="00FD2BD2">
              <w:rPr>
                <w:sz w:val="20"/>
                <w:szCs w:val="20"/>
              </w:rPr>
              <w:t xml:space="preserve"> </w:t>
            </w:r>
            <w:r w:rsidRPr="00FD2BD2">
              <w:rPr>
                <w:rFonts w:hint="eastAsia"/>
                <w:sz w:val="20"/>
                <w:szCs w:val="20"/>
              </w:rPr>
              <w:t>show</w:t>
            </w:r>
            <w:r w:rsidRPr="00FD2BD2">
              <w:rPr>
                <w:sz w:val="20"/>
                <w:szCs w:val="20"/>
              </w:rPr>
              <w:t xml:space="preserve"> </w:t>
            </w:r>
            <w:r w:rsidRPr="00FD2BD2">
              <w:rPr>
                <w:rFonts w:hint="eastAsia"/>
                <w:sz w:val="20"/>
                <w:szCs w:val="20"/>
              </w:rPr>
              <w:t>the</w:t>
            </w:r>
            <w:r w:rsidRPr="00FD2BD2">
              <w:rPr>
                <w:sz w:val="20"/>
                <w:szCs w:val="20"/>
              </w:rPr>
              <w:t xml:space="preserve"> </w:t>
            </w:r>
            <w:r w:rsidRPr="00FD2BD2">
              <w:rPr>
                <w:rFonts w:hint="eastAsia"/>
                <w:sz w:val="20"/>
                <w:szCs w:val="20"/>
              </w:rPr>
              <w:t>counts</w:t>
            </w:r>
            <w:r w:rsidRPr="00FD2BD2">
              <w:rPr>
                <w:sz w:val="20"/>
                <w:szCs w:val="20"/>
              </w:rPr>
              <w:t xml:space="preserve"> </w:t>
            </w:r>
            <w:r w:rsidRPr="00FD2BD2">
              <w:rPr>
                <w:rFonts w:hint="eastAsia"/>
                <w:sz w:val="20"/>
                <w:szCs w:val="20"/>
              </w:rPr>
              <w:t>to</w:t>
            </w:r>
            <w:r w:rsidRPr="00FD2BD2">
              <w:rPr>
                <w:sz w:val="20"/>
                <w:szCs w:val="20"/>
              </w:rPr>
              <w:t xml:space="preserve"> </w:t>
            </w:r>
            <w:r w:rsidRPr="00FD2BD2">
              <w:rPr>
                <w:rFonts w:hint="eastAsia"/>
                <w:sz w:val="20"/>
                <w:szCs w:val="20"/>
              </w:rPr>
              <w:t>meet</w:t>
            </w:r>
            <w:r w:rsidRPr="00FD2BD2">
              <w:rPr>
                <w:sz w:val="20"/>
                <w:szCs w:val="20"/>
              </w:rPr>
              <w:t xml:space="preserve"> </w:t>
            </w:r>
            <w:r w:rsidRPr="00FD2BD2">
              <w:rPr>
                <w:rFonts w:hint="eastAsia"/>
                <w:sz w:val="20"/>
                <w:szCs w:val="20"/>
              </w:rPr>
              <w:t>the</w:t>
            </w:r>
            <w:r w:rsidRPr="00FD2BD2">
              <w:rPr>
                <w:sz w:val="20"/>
                <w:szCs w:val="20"/>
              </w:rPr>
              <w:t xml:space="preserve"> </w:t>
            </w:r>
            <w:r w:rsidRPr="00FD2BD2">
              <w:rPr>
                <w:rFonts w:hint="eastAsia"/>
                <w:sz w:val="20"/>
                <w:szCs w:val="20"/>
              </w:rPr>
              <w:t>various</w:t>
            </w:r>
            <w:r w:rsidRPr="00FD2BD2">
              <w:rPr>
                <w:sz w:val="20"/>
                <w:szCs w:val="20"/>
              </w:rPr>
              <w:t xml:space="preserve"> </w:t>
            </w:r>
            <w:r w:rsidRPr="00FD2BD2">
              <w:rPr>
                <w:rFonts w:hint="eastAsia"/>
                <w:sz w:val="20"/>
                <w:szCs w:val="20"/>
              </w:rPr>
              <w:t>inclusion</w:t>
            </w:r>
            <w:r w:rsidRPr="00FD2BD2">
              <w:rPr>
                <w:sz w:val="20"/>
                <w:szCs w:val="20"/>
              </w:rPr>
              <w:t xml:space="preserve"> </w:t>
            </w:r>
            <w:r w:rsidRPr="00FD2BD2">
              <w:rPr>
                <w:rFonts w:hint="eastAsia"/>
                <w:sz w:val="20"/>
                <w:szCs w:val="20"/>
              </w:rPr>
              <w:t>and</w:t>
            </w:r>
            <w:r w:rsidRPr="00FD2BD2">
              <w:rPr>
                <w:sz w:val="20"/>
                <w:szCs w:val="20"/>
              </w:rPr>
              <w:t xml:space="preserve"> </w:t>
            </w:r>
            <w:r w:rsidRPr="00FD2BD2">
              <w:rPr>
                <w:rFonts w:hint="eastAsia"/>
                <w:sz w:val="20"/>
                <w:szCs w:val="20"/>
              </w:rPr>
              <w:t>exclusion</w:t>
            </w:r>
            <w:r w:rsidRPr="00FD2BD2">
              <w:rPr>
                <w:sz w:val="20"/>
                <w:szCs w:val="20"/>
              </w:rPr>
              <w:t xml:space="preserve"> </w:t>
            </w:r>
            <w:r w:rsidRPr="00FD2BD2">
              <w:rPr>
                <w:rFonts w:hint="eastAsia"/>
                <w:sz w:val="20"/>
                <w:szCs w:val="20"/>
              </w:rPr>
              <w:t>criteria,</w:t>
            </w:r>
            <w:r w:rsidRPr="00FD2BD2">
              <w:rPr>
                <w:sz w:val="20"/>
                <w:szCs w:val="20"/>
              </w:rPr>
              <w:t xml:space="preserve"> </w:t>
            </w:r>
            <w:r w:rsidRPr="00FD2BD2">
              <w:rPr>
                <w:rFonts w:hint="eastAsia"/>
                <w:sz w:val="20"/>
                <w:szCs w:val="20"/>
              </w:rPr>
              <w:t>and</w:t>
            </w:r>
            <w:r w:rsidRPr="00FD2BD2">
              <w:rPr>
                <w:sz w:val="20"/>
                <w:szCs w:val="20"/>
              </w:rPr>
              <w:t xml:space="preserve"> </w:t>
            </w:r>
            <w:r w:rsidRPr="00FD2BD2">
              <w:rPr>
                <w:rFonts w:hint="eastAsia"/>
                <w:sz w:val="20"/>
                <w:szCs w:val="20"/>
              </w:rPr>
              <w:t>loss</w:t>
            </w:r>
            <w:r w:rsidRPr="00FD2BD2">
              <w:rPr>
                <w:sz w:val="20"/>
                <w:szCs w:val="20"/>
              </w:rPr>
              <w:t xml:space="preserve"> </w:t>
            </w:r>
            <w:r w:rsidRPr="00FD2BD2">
              <w:rPr>
                <w:rFonts w:hint="eastAsia"/>
                <w:sz w:val="20"/>
                <w:szCs w:val="20"/>
              </w:rPr>
              <w:t>due</w:t>
            </w:r>
            <w:r w:rsidRPr="00FD2BD2">
              <w:rPr>
                <w:sz w:val="20"/>
                <w:szCs w:val="20"/>
              </w:rPr>
              <w:t xml:space="preserve"> </w:t>
            </w:r>
            <w:r w:rsidRPr="00FD2BD2">
              <w:rPr>
                <w:rFonts w:hint="eastAsia"/>
                <w:sz w:val="20"/>
                <w:szCs w:val="20"/>
              </w:rPr>
              <w:t>to</w:t>
            </w:r>
            <w:r w:rsidRPr="00FD2BD2">
              <w:rPr>
                <w:sz w:val="20"/>
                <w:szCs w:val="20"/>
              </w:rPr>
              <w:t xml:space="preserve"> </w:t>
            </w:r>
            <w:r w:rsidRPr="00FD2BD2">
              <w:rPr>
                <w:rFonts w:hint="eastAsia"/>
                <w:sz w:val="20"/>
                <w:szCs w:val="20"/>
              </w:rPr>
              <w:t>matching.</w:t>
            </w:r>
          </w:p>
        </w:tc>
      </w:tr>
      <w:tr w:rsidR="0021587C" w14:paraId="542F101C" w14:textId="77777777" w:rsidTr="00FD2BD2">
        <w:trPr>
          <w:trHeight w:val="340"/>
        </w:trPr>
        <w:tc>
          <w:tcPr>
            <w:tcW w:w="2830" w:type="dxa"/>
            <w:vAlign w:val="center"/>
          </w:tcPr>
          <w:p w14:paraId="48056931" w14:textId="10CAFD2A" w:rsidR="0021587C" w:rsidRPr="00FD2BD2" w:rsidRDefault="0021587C" w:rsidP="00F24BA0">
            <w:pPr>
              <w:rPr>
                <w:sz w:val="20"/>
                <w:szCs w:val="20"/>
              </w:rPr>
            </w:pPr>
            <w:r w:rsidRPr="00FD2BD2">
              <w:rPr>
                <w:rFonts w:hint="eastAsia"/>
                <w:sz w:val="20"/>
                <w:szCs w:val="20"/>
              </w:rPr>
              <w:t>Kaplan</w:t>
            </w:r>
            <w:r w:rsidRPr="00FD2BD2">
              <w:rPr>
                <w:sz w:val="20"/>
                <w:szCs w:val="20"/>
              </w:rPr>
              <w:t>-</w:t>
            </w:r>
            <w:r w:rsidRPr="00FD2BD2">
              <w:rPr>
                <w:rFonts w:hint="eastAsia"/>
                <w:sz w:val="20"/>
                <w:szCs w:val="20"/>
              </w:rPr>
              <w:t>Meie</w:t>
            </w:r>
            <w:r w:rsidRPr="00FD2BD2">
              <w:rPr>
                <w:sz w:val="20"/>
                <w:szCs w:val="20"/>
              </w:rPr>
              <w:t>r</w:t>
            </w:r>
            <w:r w:rsidR="00FD2BD2">
              <w:rPr>
                <w:sz w:val="20"/>
                <w:szCs w:val="20"/>
              </w:rPr>
              <w:t xml:space="preserve"> </w:t>
            </w:r>
            <w:r w:rsidR="00FD2BD2">
              <w:rPr>
                <w:rFonts w:hint="eastAsia"/>
                <w:sz w:val="20"/>
                <w:szCs w:val="20"/>
              </w:rPr>
              <w:t>plot</w:t>
            </w:r>
          </w:p>
        </w:tc>
        <w:tc>
          <w:tcPr>
            <w:tcW w:w="5966" w:type="dxa"/>
            <w:vAlign w:val="center"/>
          </w:tcPr>
          <w:p w14:paraId="12A161BB" w14:textId="6ADF362B" w:rsidR="0021587C" w:rsidRPr="00FD2BD2" w:rsidRDefault="0021587C" w:rsidP="00FD2BD2">
            <w:pPr>
              <w:jc w:val="both"/>
              <w:rPr>
                <w:sz w:val="20"/>
                <w:szCs w:val="20"/>
              </w:rPr>
            </w:pPr>
            <w:r w:rsidRPr="00FD2BD2">
              <w:rPr>
                <w:rFonts w:hint="eastAsia"/>
                <w:sz w:val="20"/>
                <w:szCs w:val="20"/>
              </w:rPr>
              <w:t>Kaplan</w:t>
            </w:r>
            <w:r w:rsidRPr="00FD2BD2">
              <w:rPr>
                <w:sz w:val="20"/>
                <w:szCs w:val="20"/>
              </w:rPr>
              <w:t>-</w:t>
            </w:r>
            <w:r w:rsidRPr="00FD2BD2">
              <w:rPr>
                <w:rFonts w:hint="eastAsia"/>
                <w:sz w:val="20"/>
                <w:szCs w:val="20"/>
              </w:rPr>
              <w:t>Mei</w:t>
            </w:r>
            <w:r w:rsidRPr="00FD2BD2">
              <w:rPr>
                <w:sz w:val="20"/>
                <w:szCs w:val="20"/>
              </w:rPr>
              <w:t xml:space="preserve">er plot </w:t>
            </w:r>
            <w:r w:rsidRPr="00FD2BD2">
              <w:rPr>
                <w:rFonts w:hint="eastAsia"/>
                <w:sz w:val="20"/>
                <w:szCs w:val="20"/>
              </w:rPr>
              <w:t>will</w:t>
            </w:r>
            <w:r w:rsidRPr="00FD2BD2">
              <w:rPr>
                <w:sz w:val="20"/>
                <w:szCs w:val="20"/>
              </w:rPr>
              <w:t xml:space="preserve"> </w:t>
            </w:r>
            <w:r w:rsidRPr="00FD2BD2">
              <w:rPr>
                <w:rFonts w:hint="eastAsia"/>
                <w:sz w:val="20"/>
                <w:szCs w:val="20"/>
              </w:rPr>
              <w:t>display</w:t>
            </w:r>
            <w:r w:rsidRPr="00FD2BD2">
              <w:rPr>
                <w:sz w:val="20"/>
                <w:szCs w:val="20"/>
              </w:rPr>
              <w:t xml:space="preserve"> </w:t>
            </w:r>
            <w:r w:rsidRPr="00FD2BD2">
              <w:rPr>
                <w:rFonts w:hint="eastAsia"/>
                <w:sz w:val="20"/>
                <w:szCs w:val="20"/>
              </w:rPr>
              <w:t>the</w:t>
            </w:r>
            <w:r w:rsidRPr="00FD2BD2">
              <w:rPr>
                <w:sz w:val="20"/>
                <w:szCs w:val="20"/>
              </w:rPr>
              <w:t xml:space="preserve"> </w:t>
            </w:r>
            <w:r w:rsidRPr="00FD2BD2">
              <w:rPr>
                <w:rFonts w:hint="eastAsia"/>
                <w:sz w:val="20"/>
                <w:szCs w:val="20"/>
              </w:rPr>
              <w:t>survival</w:t>
            </w:r>
            <w:r w:rsidRPr="00FD2BD2">
              <w:rPr>
                <w:sz w:val="20"/>
                <w:szCs w:val="20"/>
              </w:rPr>
              <w:t xml:space="preserve"> </w:t>
            </w:r>
            <w:r w:rsidRPr="00FD2BD2">
              <w:rPr>
                <w:rFonts w:hint="eastAsia"/>
                <w:sz w:val="20"/>
                <w:szCs w:val="20"/>
              </w:rPr>
              <w:t>over</w:t>
            </w:r>
            <w:r w:rsidRPr="00FD2BD2">
              <w:rPr>
                <w:sz w:val="20"/>
                <w:szCs w:val="20"/>
              </w:rPr>
              <w:t xml:space="preserve"> </w:t>
            </w:r>
            <w:r w:rsidRPr="00FD2BD2">
              <w:rPr>
                <w:rFonts w:hint="eastAsia"/>
                <w:sz w:val="20"/>
                <w:szCs w:val="20"/>
              </w:rPr>
              <w:t>tim</w:t>
            </w:r>
            <w:r w:rsidRPr="00FD2BD2">
              <w:rPr>
                <w:sz w:val="20"/>
                <w:szCs w:val="20"/>
              </w:rPr>
              <w:t xml:space="preserve">e </w:t>
            </w:r>
            <w:r w:rsidRPr="00FD2BD2">
              <w:rPr>
                <w:rFonts w:hint="eastAsia"/>
                <w:sz w:val="20"/>
                <w:szCs w:val="20"/>
              </w:rPr>
              <w:t>in</w:t>
            </w:r>
            <w:r w:rsidRPr="00FD2BD2">
              <w:rPr>
                <w:sz w:val="20"/>
                <w:szCs w:val="20"/>
              </w:rPr>
              <w:t xml:space="preserve"> </w:t>
            </w:r>
            <w:r w:rsidRPr="00FD2BD2">
              <w:rPr>
                <w:rFonts w:hint="eastAsia"/>
                <w:sz w:val="20"/>
                <w:szCs w:val="20"/>
              </w:rPr>
              <w:t>both</w:t>
            </w:r>
            <w:r w:rsidRPr="00FD2BD2">
              <w:rPr>
                <w:sz w:val="20"/>
                <w:szCs w:val="20"/>
              </w:rPr>
              <w:t xml:space="preserve"> </w:t>
            </w:r>
            <w:r w:rsidRPr="00FD2BD2">
              <w:rPr>
                <w:rFonts w:hint="eastAsia"/>
                <w:sz w:val="20"/>
                <w:szCs w:val="20"/>
              </w:rPr>
              <w:t>cohorts.</w:t>
            </w:r>
          </w:p>
        </w:tc>
      </w:tr>
      <w:tr w:rsidR="00715705" w14:paraId="03C29BF7" w14:textId="77777777" w:rsidTr="00FD2BD2">
        <w:trPr>
          <w:trHeight w:val="340"/>
        </w:trPr>
        <w:tc>
          <w:tcPr>
            <w:tcW w:w="2830" w:type="dxa"/>
            <w:vAlign w:val="center"/>
          </w:tcPr>
          <w:p w14:paraId="62532FF4" w14:textId="6444D6B8" w:rsidR="00715705" w:rsidRPr="00FD2BD2" w:rsidRDefault="00715705" w:rsidP="00F24BA0">
            <w:pPr>
              <w:rPr>
                <w:sz w:val="20"/>
                <w:szCs w:val="20"/>
              </w:rPr>
            </w:pPr>
            <w:r w:rsidRPr="00FD2BD2">
              <w:rPr>
                <w:rFonts w:hint="eastAsia"/>
                <w:sz w:val="20"/>
                <w:szCs w:val="20"/>
              </w:rPr>
              <w:t>Population</w:t>
            </w:r>
            <w:r w:rsidRPr="00FD2BD2">
              <w:rPr>
                <w:sz w:val="20"/>
                <w:szCs w:val="20"/>
              </w:rPr>
              <w:t xml:space="preserve"> </w:t>
            </w:r>
            <w:r w:rsidRPr="00FD2BD2">
              <w:rPr>
                <w:rFonts w:hint="eastAsia"/>
                <w:sz w:val="20"/>
                <w:szCs w:val="20"/>
              </w:rPr>
              <w:t>characteristics</w:t>
            </w:r>
            <w:r w:rsidR="007916EE" w:rsidRPr="00FD2BD2">
              <w:rPr>
                <w:sz w:val="20"/>
                <w:szCs w:val="20"/>
              </w:rPr>
              <w:t xml:space="preserve"> </w:t>
            </w:r>
            <w:r w:rsidR="007916EE" w:rsidRPr="00FD2BD2">
              <w:rPr>
                <w:rFonts w:hint="eastAsia"/>
                <w:sz w:val="20"/>
                <w:szCs w:val="20"/>
              </w:rPr>
              <w:t>table</w:t>
            </w:r>
          </w:p>
        </w:tc>
        <w:tc>
          <w:tcPr>
            <w:tcW w:w="5966" w:type="dxa"/>
            <w:vAlign w:val="center"/>
          </w:tcPr>
          <w:p w14:paraId="2C6397C8" w14:textId="66CB5B60" w:rsidR="00715705" w:rsidRPr="00FD2BD2" w:rsidRDefault="002A6B6A" w:rsidP="00FD2BD2">
            <w:pPr>
              <w:jc w:val="both"/>
              <w:rPr>
                <w:sz w:val="20"/>
                <w:szCs w:val="20"/>
              </w:rPr>
            </w:pPr>
            <w:r w:rsidRPr="00FD2BD2">
              <w:rPr>
                <w:rFonts w:hint="eastAsia"/>
                <w:sz w:val="20"/>
                <w:szCs w:val="20"/>
              </w:rPr>
              <w:t>A</w:t>
            </w:r>
            <w:r w:rsidRPr="00FD2BD2">
              <w:rPr>
                <w:sz w:val="20"/>
                <w:szCs w:val="20"/>
              </w:rPr>
              <w:t xml:space="preserve"> </w:t>
            </w:r>
            <w:r w:rsidRPr="00FD2BD2">
              <w:rPr>
                <w:rFonts w:hint="eastAsia"/>
                <w:sz w:val="20"/>
                <w:szCs w:val="20"/>
              </w:rPr>
              <w:t>table</w:t>
            </w:r>
            <w:r w:rsidR="003B24F9" w:rsidRPr="00FD2BD2">
              <w:rPr>
                <w:sz w:val="20"/>
                <w:szCs w:val="20"/>
              </w:rPr>
              <w:t xml:space="preserve"> which </w:t>
            </w:r>
            <w:r w:rsidRPr="00FD2BD2">
              <w:rPr>
                <w:rFonts w:hint="eastAsia"/>
                <w:sz w:val="20"/>
                <w:szCs w:val="20"/>
              </w:rPr>
              <w:t>lists</w:t>
            </w:r>
            <w:r w:rsidRPr="00FD2BD2">
              <w:rPr>
                <w:sz w:val="20"/>
                <w:szCs w:val="20"/>
              </w:rPr>
              <w:t xml:space="preserve"> </w:t>
            </w:r>
            <w:r w:rsidRPr="00FD2BD2">
              <w:rPr>
                <w:rFonts w:hint="eastAsia"/>
                <w:sz w:val="20"/>
                <w:szCs w:val="20"/>
              </w:rPr>
              <w:t>some</w:t>
            </w:r>
            <w:r w:rsidRPr="00FD2BD2">
              <w:rPr>
                <w:sz w:val="20"/>
                <w:szCs w:val="20"/>
              </w:rPr>
              <w:t xml:space="preserve"> </w:t>
            </w:r>
            <w:r w:rsidRPr="00FD2BD2">
              <w:rPr>
                <w:rFonts w:hint="eastAsia"/>
                <w:sz w:val="20"/>
                <w:szCs w:val="20"/>
              </w:rPr>
              <w:t>select</w:t>
            </w:r>
            <w:r w:rsidRPr="00FD2BD2">
              <w:rPr>
                <w:sz w:val="20"/>
                <w:szCs w:val="20"/>
              </w:rPr>
              <w:t xml:space="preserve"> </w:t>
            </w:r>
            <w:r w:rsidRPr="00FD2BD2">
              <w:rPr>
                <w:rFonts w:hint="eastAsia"/>
                <w:sz w:val="20"/>
                <w:szCs w:val="20"/>
              </w:rPr>
              <w:t>population</w:t>
            </w:r>
            <w:r w:rsidRPr="00FD2BD2">
              <w:rPr>
                <w:sz w:val="20"/>
                <w:szCs w:val="20"/>
              </w:rPr>
              <w:t xml:space="preserve"> </w:t>
            </w:r>
            <w:r w:rsidRPr="00FD2BD2">
              <w:rPr>
                <w:rFonts w:hint="eastAsia"/>
                <w:sz w:val="20"/>
                <w:szCs w:val="20"/>
              </w:rPr>
              <w:t>characteristics</w:t>
            </w:r>
            <w:r w:rsidRPr="00FD2BD2">
              <w:rPr>
                <w:sz w:val="20"/>
                <w:szCs w:val="20"/>
              </w:rPr>
              <w:t xml:space="preserve"> before </w:t>
            </w:r>
            <w:r w:rsidRPr="00FD2BD2">
              <w:rPr>
                <w:rFonts w:hint="eastAsia"/>
                <w:sz w:val="20"/>
                <w:szCs w:val="20"/>
              </w:rPr>
              <w:t>and</w:t>
            </w:r>
            <w:r w:rsidRPr="00FD2BD2">
              <w:rPr>
                <w:sz w:val="20"/>
                <w:szCs w:val="20"/>
              </w:rPr>
              <w:t xml:space="preserve"> </w:t>
            </w:r>
            <w:r w:rsidRPr="00FD2BD2">
              <w:rPr>
                <w:rFonts w:hint="eastAsia"/>
                <w:sz w:val="20"/>
                <w:szCs w:val="20"/>
              </w:rPr>
              <w:t>after</w:t>
            </w:r>
            <w:r w:rsidRPr="00FD2BD2">
              <w:rPr>
                <w:sz w:val="20"/>
                <w:szCs w:val="20"/>
              </w:rPr>
              <w:t xml:space="preserve"> </w:t>
            </w:r>
            <w:r w:rsidRPr="00FD2BD2">
              <w:rPr>
                <w:rFonts w:hint="eastAsia"/>
                <w:sz w:val="20"/>
                <w:szCs w:val="20"/>
              </w:rPr>
              <w:t>matching</w:t>
            </w:r>
            <w:r w:rsidR="00BD3783" w:rsidRPr="00FD2BD2">
              <w:rPr>
                <w:sz w:val="20"/>
                <w:szCs w:val="20"/>
              </w:rPr>
              <w:t xml:space="preserve"> will be </w:t>
            </w:r>
            <w:r w:rsidR="003B24F9" w:rsidRPr="00FD2BD2">
              <w:rPr>
                <w:sz w:val="20"/>
                <w:szCs w:val="20"/>
              </w:rPr>
              <w:t>created.</w:t>
            </w:r>
          </w:p>
        </w:tc>
      </w:tr>
      <w:tr w:rsidR="00360CE0" w14:paraId="4983B648" w14:textId="77777777" w:rsidTr="00FD2BD2">
        <w:trPr>
          <w:trHeight w:val="340"/>
        </w:trPr>
        <w:tc>
          <w:tcPr>
            <w:tcW w:w="2830" w:type="dxa"/>
            <w:vAlign w:val="center"/>
          </w:tcPr>
          <w:p w14:paraId="729581AB" w14:textId="188C5705" w:rsidR="00360CE0" w:rsidRPr="00FD2BD2" w:rsidRDefault="003B15EC" w:rsidP="00F24BA0">
            <w:pPr>
              <w:rPr>
                <w:sz w:val="20"/>
                <w:szCs w:val="20"/>
              </w:rPr>
            </w:pPr>
            <w:r w:rsidRPr="00FD2BD2">
              <w:rPr>
                <w:rFonts w:hint="eastAsia"/>
                <w:sz w:val="20"/>
                <w:szCs w:val="20"/>
              </w:rPr>
              <w:t>O</w:t>
            </w:r>
            <w:r w:rsidR="00BE2A65" w:rsidRPr="00FD2BD2">
              <w:rPr>
                <w:rFonts w:hint="eastAsia"/>
                <w:sz w:val="20"/>
                <w:szCs w:val="20"/>
              </w:rPr>
              <w:t>utcome</w:t>
            </w:r>
            <w:r w:rsidR="00BE2A65" w:rsidRPr="00FD2BD2">
              <w:rPr>
                <w:sz w:val="20"/>
                <w:szCs w:val="20"/>
              </w:rPr>
              <w:t xml:space="preserve"> </w:t>
            </w:r>
            <w:r w:rsidR="00BE2A65" w:rsidRPr="00FD2BD2">
              <w:rPr>
                <w:rFonts w:hint="eastAsia"/>
                <w:sz w:val="20"/>
                <w:szCs w:val="20"/>
              </w:rPr>
              <w:t>models</w:t>
            </w:r>
          </w:p>
        </w:tc>
        <w:tc>
          <w:tcPr>
            <w:tcW w:w="5966" w:type="dxa"/>
            <w:vAlign w:val="center"/>
          </w:tcPr>
          <w:p w14:paraId="6C9C76BA" w14:textId="7CD39352" w:rsidR="00360CE0" w:rsidRPr="00FD2BD2" w:rsidRDefault="00093966" w:rsidP="00FD2BD2">
            <w:pPr>
              <w:jc w:val="both"/>
              <w:rPr>
                <w:sz w:val="20"/>
                <w:szCs w:val="20"/>
              </w:rPr>
            </w:pPr>
            <w:r w:rsidRPr="00FD2BD2">
              <w:rPr>
                <w:rFonts w:hint="eastAsia"/>
                <w:sz w:val="20"/>
                <w:szCs w:val="20"/>
              </w:rPr>
              <w:t>The</w:t>
            </w:r>
            <w:r w:rsidRPr="00FD2BD2">
              <w:rPr>
                <w:sz w:val="20"/>
                <w:szCs w:val="20"/>
              </w:rPr>
              <w:t xml:space="preserve"> summarized </w:t>
            </w:r>
            <w:r w:rsidRPr="00FD2BD2">
              <w:rPr>
                <w:rFonts w:hint="eastAsia"/>
                <w:sz w:val="20"/>
                <w:szCs w:val="20"/>
              </w:rPr>
              <w:t>report</w:t>
            </w:r>
            <w:r w:rsidRPr="00FD2BD2">
              <w:rPr>
                <w:sz w:val="20"/>
                <w:szCs w:val="20"/>
              </w:rPr>
              <w:t xml:space="preserve"> </w:t>
            </w:r>
            <w:r w:rsidRPr="00FD2BD2">
              <w:rPr>
                <w:rFonts w:hint="eastAsia"/>
                <w:sz w:val="20"/>
                <w:szCs w:val="20"/>
              </w:rPr>
              <w:t>will</w:t>
            </w:r>
            <w:r w:rsidRPr="00FD2BD2">
              <w:rPr>
                <w:sz w:val="20"/>
                <w:szCs w:val="20"/>
              </w:rPr>
              <w:t xml:space="preserve"> </w:t>
            </w:r>
            <w:r w:rsidRPr="00FD2BD2">
              <w:rPr>
                <w:rFonts w:hint="eastAsia"/>
                <w:sz w:val="20"/>
                <w:szCs w:val="20"/>
              </w:rPr>
              <w:t>be</w:t>
            </w:r>
            <w:r w:rsidRPr="00FD2BD2">
              <w:rPr>
                <w:sz w:val="20"/>
                <w:szCs w:val="20"/>
              </w:rPr>
              <w:t xml:space="preserve"> provide</w:t>
            </w:r>
            <w:r w:rsidRPr="00FD2BD2">
              <w:rPr>
                <w:rFonts w:hint="eastAsia"/>
                <w:sz w:val="20"/>
                <w:szCs w:val="20"/>
              </w:rPr>
              <w:t>d</w:t>
            </w:r>
            <w:r w:rsidRPr="00FD2BD2">
              <w:rPr>
                <w:sz w:val="20"/>
                <w:szCs w:val="20"/>
              </w:rPr>
              <w:t xml:space="preserve"> </w:t>
            </w:r>
            <w:r w:rsidRPr="00FD2BD2">
              <w:rPr>
                <w:rFonts w:hint="eastAsia"/>
                <w:sz w:val="20"/>
                <w:szCs w:val="20"/>
              </w:rPr>
              <w:t>from</w:t>
            </w:r>
            <w:r w:rsidRPr="00FD2BD2">
              <w:rPr>
                <w:sz w:val="20"/>
                <w:szCs w:val="20"/>
              </w:rPr>
              <w:t xml:space="preserve"> </w:t>
            </w:r>
            <w:r w:rsidR="00794E35" w:rsidRPr="00FD2BD2">
              <w:rPr>
                <w:rFonts w:hint="eastAsia"/>
                <w:sz w:val="20"/>
                <w:szCs w:val="20"/>
              </w:rPr>
              <w:t>outcome</w:t>
            </w:r>
            <w:r w:rsidR="00794E35" w:rsidRPr="00FD2BD2">
              <w:rPr>
                <w:sz w:val="20"/>
                <w:szCs w:val="20"/>
              </w:rPr>
              <w:t xml:space="preserve"> </w:t>
            </w:r>
            <w:r w:rsidR="00794E35" w:rsidRPr="00FD2BD2">
              <w:rPr>
                <w:rFonts w:hint="eastAsia"/>
                <w:sz w:val="20"/>
                <w:szCs w:val="20"/>
              </w:rPr>
              <w:t>model</w:t>
            </w:r>
            <w:r w:rsidRPr="00FD2BD2">
              <w:rPr>
                <w:rFonts w:hint="eastAsia"/>
                <w:sz w:val="20"/>
                <w:szCs w:val="20"/>
              </w:rPr>
              <w:t>s</w:t>
            </w:r>
            <w:r w:rsidR="00644D67" w:rsidRPr="00FD2BD2">
              <w:rPr>
                <w:rFonts w:hint="eastAsia"/>
                <w:sz w:val="20"/>
                <w:szCs w:val="20"/>
              </w:rPr>
              <w:t>.</w:t>
            </w:r>
            <w:r w:rsidR="00644D67" w:rsidRPr="00FD2BD2">
              <w:rPr>
                <w:sz w:val="20"/>
                <w:szCs w:val="20"/>
              </w:rPr>
              <w:t xml:space="preserve"> I</w:t>
            </w:r>
            <w:r w:rsidR="00644D67" w:rsidRPr="00FD2BD2">
              <w:rPr>
                <w:rFonts w:hint="eastAsia"/>
                <w:sz w:val="20"/>
                <w:szCs w:val="20"/>
              </w:rPr>
              <w:t>t</w:t>
            </w:r>
            <w:r w:rsidR="00644D67" w:rsidRPr="00FD2BD2">
              <w:rPr>
                <w:sz w:val="20"/>
                <w:szCs w:val="20"/>
              </w:rPr>
              <w:t xml:space="preserve"> </w:t>
            </w:r>
            <w:r w:rsidR="00644D67" w:rsidRPr="00FD2BD2">
              <w:rPr>
                <w:rFonts w:hint="eastAsia"/>
                <w:sz w:val="20"/>
                <w:szCs w:val="20"/>
              </w:rPr>
              <w:t>will</w:t>
            </w:r>
            <w:r w:rsidR="00644D67" w:rsidRPr="00FD2BD2">
              <w:rPr>
                <w:sz w:val="20"/>
                <w:szCs w:val="20"/>
              </w:rPr>
              <w:t xml:space="preserve"> </w:t>
            </w:r>
            <w:r w:rsidR="00644D67" w:rsidRPr="00FD2BD2">
              <w:rPr>
                <w:rFonts w:hint="eastAsia"/>
                <w:sz w:val="20"/>
                <w:szCs w:val="20"/>
              </w:rPr>
              <w:t>report</w:t>
            </w:r>
            <w:r w:rsidR="00644D67" w:rsidRPr="00FD2BD2">
              <w:rPr>
                <w:sz w:val="20"/>
                <w:szCs w:val="20"/>
              </w:rPr>
              <w:t xml:space="preserve"> </w:t>
            </w:r>
            <w:r w:rsidR="00644D67" w:rsidRPr="00FD2BD2">
              <w:rPr>
                <w:rFonts w:hint="eastAsia"/>
                <w:sz w:val="20"/>
                <w:szCs w:val="20"/>
              </w:rPr>
              <w:t>the</w:t>
            </w:r>
            <w:r w:rsidR="00644D67" w:rsidRPr="00FD2BD2">
              <w:rPr>
                <w:sz w:val="20"/>
                <w:szCs w:val="20"/>
              </w:rPr>
              <w:t xml:space="preserve"> </w:t>
            </w:r>
            <w:r w:rsidR="00644D67" w:rsidRPr="00FD2BD2">
              <w:rPr>
                <w:rFonts w:hint="eastAsia"/>
                <w:sz w:val="20"/>
                <w:szCs w:val="20"/>
              </w:rPr>
              <w:t>hazards</w:t>
            </w:r>
            <w:r w:rsidR="00644D67" w:rsidRPr="00FD2BD2">
              <w:rPr>
                <w:sz w:val="20"/>
                <w:szCs w:val="20"/>
              </w:rPr>
              <w:t xml:space="preserve"> </w:t>
            </w:r>
            <w:r w:rsidR="00644D67" w:rsidRPr="00FD2BD2">
              <w:rPr>
                <w:rFonts w:hint="eastAsia"/>
                <w:sz w:val="20"/>
                <w:szCs w:val="20"/>
              </w:rPr>
              <w:t>ration,</w:t>
            </w:r>
            <w:r w:rsidR="00644D67" w:rsidRPr="00FD2BD2">
              <w:rPr>
                <w:sz w:val="20"/>
                <w:szCs w:val="20"/>
              </w:rPr>
              <w:t xml:space="preserve"> </w:t>
            </w:r>
            <w:r w:rsidR="00644D67" w:rsidRPr="00FD2BD2">
              <w:rPr>
                <w:rFonts w:hint="eastAsia"/>
                <w:sz w:val="20"/>
                <w:szCs w:val="20"/>
              </w:rPr>
              <w:t>associated</w:t>
            </w:r>
            <w:r w:rsidR="00644D67" w:rsidRPr="00FD2BD2">
              <w:rPr>
                <w:sz w:val="20"/>
                <w:szCs w:val="20"/>
              </w:rPr>
              <w:t xml:space="preserve"> </w:t>
            </w:r>
            <w:r w:rsidR="00644D67" w:rsidRPr="00FD2BD2">
              <w:rPr>
                <w:rFonts w:hint="eastAsia"/>
                <w:sz w:val="20"/>
                <w:szCs w:val="20"/>
              </w:rPr>
              <w:t>95%</w:t>
            </w:r>
            <w:r w:rsidR="00644D67" w:rsidRPr="00FD2BD2">
              <w:rPr>
                <w:sz w:val="20"/>
                <w:szCs w:val="20"/>
              </w:rPr>
              <w:t xml:space="preserve"> confidence </w:t>
            </w:r>
            <w:r w:rsidR="00644D67" w:rsidRPr="00FD2BD2">
              <w:rPr>
                <w:rFonts w:hint="eastAsia"/>
                <w:sz w:val="20"/>
                <w:szCs w:val="20"/>
              </w:rPr>
              <w:t>interval,</w:t>
            </w:r>
            <w:r w:rsidR="00644D67" w:rsidRPr="00FD2BD2">
              <w:rPr>
                <w:sz w:val="20"/>
                <w:szCs w:val="20"/>
              </w:rPr>
              <w:t xml:space="preserve"> </w:t>
            </w:r>
            <w:r w:rsidR="00644D67" w:rsidRPr="00FD2BD2">
              <w:rPr>
                <w:rFonts w:hint="eastAsia"/>
                <w:sz w:val="20"/>
                <w:szCs w:val="20"/>
              </w:rPr>
              <w:t>the</w:t>
            </w:r>
            <w:r w:rsidR="00644D67" w:rsidRPr="00FD2BD2">
              <w:rPr>
                <w:sz w:val="20"/>
                <w:szCs w:val="20"/>
              </w:rPr>
              <w:t xml:space="preserve"> </w:t>
            </w:r>
            <w:r w:rsidR="00644D67" w:rsidRPr="00FD2BD2">
              <w:rPr>
                <w:rFonts w:hint="eastAsia"/>
                <w:sz w:val="20"/>
                <w:szCs w:val="20"/>
              </w:rPr>
              <w:t>number</w:t>
            </w:r>
            <w:r w:rsidR="00644D67" w:rsidRPr="00FD2BD2">
              <w:rPr>
                <w:sz w:val="20"/>
                <w:szCs w:val="20"/>
              </w:rPr>
              <w:t xml:space="preserve"> </w:t>
            </w:r>
            <w:r w:rsidR="00644D67" w:rsidRPr="00FD2BD2">
              <w:rPr>
                <w:rFonts w:hint="eastAsia"/>
                <w:sz w:val="20"/>
                <w:szCs w:val="20"/>
              </w:rPr>
              <w:t>of</w:t>
            </w:r>
            <w:r w:rsidR="00644D67" w:rsidRPr="00FD2BD2">
              <w:rPr>
                <w:sz w:val="20"/>
                <w:szCs w:val="20"/>
              </w:rPr>
              <w:t xml:space="preserve"> </w:t>
            </w:r>
            <w:r w:rsidR="005817CE" w:rsidRPr="00FD2BD2">
              <w:rPr>
                <w:sz w:val="20"/>
                <w:szCs w:val="20"/>
              </w:rPr>
              <w:t>persons</w:t>
            </w:r>
            <w:r w:rsidR="00644D67" w:rsidRPr="00FD2BD2">
              <w:rPr>
                <w:rFonts w:hint="eastAsia"/>
                <w:sz w:val="20"/>
                <w:szCs w:val="20"/>
              </w:rPr>
              <w:t>,</w:t>
            </w:r>
            <w:r w:rsidR="00644D67" w:rsidRPr="00FD2BD2">
              <w:rPr>
                <w:sz w:val="20"/>
                <w:szCs w:val="20"/>
              </w:rPr>
              <w:t xml:space="preserve"> </w:t>
            </w:r>
            <w:r w:rsidR="00644D67" w:rsidRPr="00FD2BD2">
              <w:rPr>
                <w:rFonts w:hint="eastAsia"/>
                <w:sz w:val="20"/>
                <w:szCs w:val="20"/>
              </w:rPr>
              <w:t>amount</w:t>
            </w:r>
            <w:r w:rsidR="00644D67" w:rsidRPr="00FD2BD2">
              <w:rPr>
                <w:sz w:val="20"/>
                <w:szCs w:val="20"/>
              </w:rPr>
              <w:t xml:space="preserve"> </w:t>
            </w:r>
            <w:r w:rsidR="00644D67" w:rsidRPr="00FD2BD2">
              <w:rPr>
                <w:rFonts w:hint="eastAsia"/>
                <w:sz w:val="20"/>
                <w:szCs w:val="20"/>
              </w:rPr>
              <w:t>of</w:t>
            </w:r>
            <w:r w:rsidR="00644D67" w:rsidRPr="00FD2BD2">
              <w:rPr>
                <w:sz w:val="20"/>
                <w:szCs w:val="20"/>
              </w:rPr>
              <w:t xml:space="preserve"> </w:t>
            </w:r>
            <w:r w:rsidR="00644D67" w:rsidRPr="00FD2BD2">
              <w:rPr>
                <w:rFonts w:hint="eastAsia"/>
                <w:sz w:val="20"/>
                <w:szCs w:val="20"/>
              </w:rPr>
              <w:t>time-at-risk,</w:t>
            </w:r>
            <w:r w:rsidR="00644D67" w:rsidRPr="00FD2BD2">
              <w:rPr>
                <w:sz w:val="20"/>
                <w:szCs w:val="20"/>
              </w:rPr>
              <w:t xml:space="preserve"> </w:t>
            </w:r>
            <w:r w:rsidR="00644D67" w:rsidRPr="00FD2BD2">
              <w:rPr>
                <w:rFonts w:hint="eastAsia"/>
                <w:sz w:val="20"/>
                <w:szCs w:val="20"/>
              </w:rPr>
              <w:t>and</w:t>
            </w:r>
            <w:r w:rsidR="00644D67" w:rsidRPr="00FD2BD2">
              <w:rPr>
                <w:sz w:val="20"/>
                <w:szCs w:val="20"/>
              </w:rPr>
              <w:t xml:space="preserve"> </w:t>
            </w:r>
            <w:r w:rsidR="00644D67" w:rsidRPr="00FD2BD2">
              <w:rPr>
                <w:rFonts w:hint="eastAsia"/>
                <w:sz w:val="20"/>
                <w:szCs w:val="20"/>
              </w:rPr>
              <w:t>number</w:t>
            </w:r>
            <w:r w:rsidR="00644D67" w:rsidRPr="00FD2BD2">
              <w:rPr>
                <w:sz w:val="20"/>
                <w:szCs w:val="20"/>
              </w:rPr>
              <w:t xml:space="preserve"> </w:t>
            </w:r>
            <w:r w:rsidR="00644D67" w:rsidRPr="00FD2BD2">
              <w:rPr>
                <w:rFonts w:hint="eastAsia"/>
                <w:sz w:val="20"/>
                <w:szCs w:val="20"/>
              </w:rPr>
              <w:t>outcome</w:t>
            </w:r>
            <w:r w:rsidR="00644D67" w:rsidRPr="00FD2BD2">
              <w:rPr>
                <w:sz w:val="20"/>
                <w:szCs w:val="20"/>
              </w:rPr>
              <w:t xml:space="preserve"> </w:t>
            </w:r>
            <w:r w:rsidR="00644D67" w:rsidRPr="00FD2BD2">
              <w:rPr>
                <w:rFonts w:hint="eastAsia"/>
                <w:sz w:val="20"/>
                <w:szCs w:val="20"/>
              </w:rPr>
              <w:t>in</w:t>
            </w:r>
            <w:r w:rsidR="00644D67" w:rsidRPr="00FD2BD2">
              <w:rPr>
                <w:sz w:val="20"/>
                <w:szCs w:val="20"/>
              </w:rPr>
              <w:t xml:space="preserve"> </w:t>
            </w:r>
            <w:r w:rsidR="006A003C" w:rsidRPr="00FD2BD2">
              <w:rPr>
                <w:rFonts w:hint="eastAsia"/>
                <w:sz w:val="20"/>
                <w:szCs w:val="20"/>
              </w:rPr>
              <w:t>both</w:t>
            </w:r>
            <w:r w:rsidR="006A003C" w:rsidRPr="00FD2BD2">
              <w:rPr>
                <w:sz w:val="20"/>
                <w:szCs w:val="20"/>
              </w:rPr>
              <w:t xml:space="preserve"> </w:t>
            </w:r>
            <w:r w:rsidR="006A003C" w:rsidRPr="00FD2BD2">
              <w:rPr>
                <w:rFonts w:hint="eastAsia"/>
                <w:sz w:val="20"/>
                <w:szCs w:val="20"/>
              </w:rPr>
              <w:t>cohort</w:t>
            </w:r>
            <w:r w:rsidR="005817CE" w:rsidRPr="00FD2BD2">
              <w:rPr>
                <w:rFonts w:hint="eastAsia"/>
                <w:sz w:val="20"/>
                <w:szCs w:val="20"/>
              </w:rPr>
              <w:t>s</w:t>
            </w:r>
            <w:r w:rsidR="006A003C" w:rsidRPr="00FD2BD2">
              <w:rPr>
                <w:rFonts w:hint="eastAsia"/>
                <w:sz w:val="20"/>
                <w:szCs w:val="20"/>
              </w:rPr>
              <w:t>.</w:t>
            </w:r>
          </w:p>
        </w:tc>
      </w:tr>
    </w:tbl>
    <w:p w14:paraId="47652681" w14:textId="77777777" w:rsidR="00CE4298" w:rsidRPr="00087280" w:rsidRDefault="00CE4298" w:rsidP="00CE4298"/>
    <w:p w14:paraId="38253E7B" w14:textId="6D7E0089" w:rsidR="007B5651" w:rsidRPr="0096196F" w:rsidRDefault="007B5651" w:rsidP="00C5097F">
      <w:pPr>
        <w:pStyle w:val="1"/>
        <w:numPr>
          <w:ilvl w:val="1"/>
          <w:numId w:val="14"/>
        </w:numPr>
        <w:ind w:left="709"/>
        <w:rPr>
          <w:b/>
          <w:bCs/>
        </w:rPr>
      </w:pPr>
      <w:bookmarkStart w:id="130" w:name="_Toc37321000"/>
      <w:bookmarkStart w:id="131" w:name="_Toc37325584"/>
      <w:bookmarkStart w:id="132" w:name="_Toc38891791"/>
      <w:bookmarkStart w:id="133" w:name="_Toc39663646"/>
      <w:r w:rsidRPr="0096196F">
        <w:rPr>
          <w:b/>
          <w:bCs/>
        </w:rPr>
        <w:t>Evidence Evaluation</w:t>
      </w:r>
      <w:bookmarkEnd w:id="130"/>
      <w:bookmarkEnd w:id="131"/>
      <w:bookmarkEnd w:id="132"/>
      <w:bookmarkEnd w:id="133"/>
    </w:p>
    <w:p w14:paraId="189EA957" w14:textId="77777777" w:rsidR="00A90FFB" w:rsidRDefault="00A90FFB" w:rsidP="00C5097F">
      <w:r w:rsidRPr="00A90FFB">
        <w:t>The following inspection for evaluating the evidence have performed:</w:t>
      </w:r>
    </w:p>
    <w:p w14:paraId="4D2F6F39" w14:textId="1AE494FA" w:rsidR="00F14AAE" w:rsidRDefault="00645773" w:rsidP="00C5097F">
      <w:pPr>
        <w:pStyle w:val="a7"/>
        <w:numPr>
          <w:ilvl w:val="3"/>
          <w:numId w:val="3"/>
        </w:numPr>
        <w:ind w:leftChars="0" w:left="851" w:hanging="284"/>
      </w:pPr>
      <w:r>
        <w:rPr>
          <w:rFonts w:hint="eastAsia"/>
        </w:rPr>
        <w:t>Propensity</w:t>
      </w:r>
      <w:r w:rsidR="00A714D0">
        <w:t xml:space="preserve"> </w:t>
      </w:r>
      <w:r>
        <w:t xml:space="preserve">score </w:t>
      </w:r>
      <w:r>
        <w:rPr>
          <w:rFonts w:hint="eastAsia"/>
        </w:rPr>
        <w:t>distribution</w:t>
      </w:r>
    </w:p>
    <w:p w14:paraId="1D696A23" w14:textId="242673EC" w:rsidR="00645773" w:rsidRDefault="00645773" w:rsidP="00C5097F">
      <w:pPr>
        <w:pStyle w:val="a7"/>
        <w:numPr>
          <w:ilvl w:val="3"/>
          <w:numId w:val="3"/>
        </w:numPr>
        <w:ind w:leftChars="0" w:left="851" w:hanging="284"/>
      </w:pPr>
      <w:r>
        <w:t>Covariate Balance</w:t>
      </w:r>
      <w:r w:rsidR="009055F3">
        <w:t xml:space="preserve"> </w:t>
      </w:r>
      <w:r w:rsidR="00413594">
        <w:rPr>
          <w:rFonts w:hint="eastAsia"/>
        </w:rPr>
        <w:t>before</w:t>
      </w:r>
      <w:r w:rsidR="00413594">
        <w:t xml:space="preserve"> </w:t>
      </w:r>
      <w:r w:rsidR="00413594">
        <w:rPr>
          <w:rFonts w:hint="eastAsia"/>
        </w:rPr>
        <w:t>and</w:t>
      </w:r>
      <w:r w:rsidR="00413594">
        <w:t xml:space="preserve"> </w:t>
      </w:r>
      <w:r w:rsidR="00413594">
        <w:rPr>
          <w:rFonts w:hint="eastAsia"/>
        </w:rPr>
        <w:t>after</w:t>
      </w:r>
      <w:r w:rsidR="00413594">
        <w:t xml:space="preserve"> </w:t>
      </w:r>
      <w:r w:rsidR="00413594">
        <w:rPr>
          <w:rFonts w:hint="eastAsia"/>
        </w:rPr>
        <w:t>matching</w:t>
      </w:r>
      <w:r w:rsidR="00413594">
        <w:t xml:space="preserve"> </w:t>
      </w:r>
    </w:p>
    <w:p w14:paraId="407A3D2F" w14:textId="73004DD9" w:rsidR="007B43EC" w:rsidRDefault="0057573C" w:rsidP="00C5097F">
      <w:pPr>
        <w:pStyle w:val="a7"/>
        <w:numPr>
          <w:ilvl w:val="3"/>
          <w:numId w:val="3"/>
        </w:numPr>
        <w:ind w:leftChars="0" w:left="851" w:hanging="284"/>
      </w:pPr>
      <w:r>
        <w:rPr>
          <w:rFonts w:hint="eastAsia"/>
        </w:rPr>
        <w:t>Negative</w:t>
      </w:r>
      <w:r>
        <w:t xml:space="preserve"> </w:t>
      </w:r>
      <w:r>
        <w:rPr>
          <w:rFonts w:hint="eastAsia"/>
        </w:rPr>
        <w:t>control</w:t>
      </w:r>
      <w:r w:rsidR="00CF0CF6">
        <w:t xml:space="preserve"> </w:t>
      </w:r>
      <w:r w:rsidR="008B0AD6">
        <w:t xml:space="preserve">systematic error </w:t>
      </w:r>
    </w:p>
    <w:p w14:paraId="5F840DB0" w14:textId="2E0993DC" w:rsidR="00B26589" w:rsidRPr="00F14AAE" w:rsidRDefault="00696956" w:rsidP="00C5097F">
      <w:pPr>
        <w:pStyle w:val="a7"/>
        <w:numPr>
          <w:ilvl w:val="3"/>
          <w:numId w:val="3"/>
        </w:numPr>
        <w:ind w:leftChars="0" w:left="851" w:hanging="284"/>
      </w:pPr>
      <w:r>
        <w:t>The true hazard ratio of N</w:t>
      </w:r>
      <w:r w:rsidR="00B05AE8">
        <w:t xml:space="preserve">egative control outcome </w:t>
      </w:r>
      <w:r>
        <w:t>is equal to 1</w:t>
      </w:r>
      <w:r w:rsidR="0065259D">
        <w:t>, because</w:t>
      </w:r>
      <w:r w:rsidR="00E623CE">
        <w:t xml:space="preserve"> of</w:t>
      </w:r>
      <w:r w:rsidR="0065259D">
        <w:t xml:space="preserve"> the </w:t>
      </w:r>
      <w:r w:rsidR="00014936">
        <w:t>context of negative control outcome</w:t>
      </w:r>
      <w:r w:rsidR="00E623CE">
        <w:t xml:space="preserve">. </w:t>
      </w:r>
    </w:p>
    <w:p w14:paraId="6B616892" w14:textId="29606B6E" w:rsidR="00EB778A" w:rsidRPr="0096196F" w:rsidRDefault="007B5651" w:rsidP="00C5097F">
      <w:pPr>
        <w:pStyle w:val="1"/>
        <w:numPr>
          <w:ilvl w:val="1"/>
          <w:numId w:val="14"/>
        </w:numPr>
        <w:ind w:left="709"/>
        <w:rPr>
          <w:b/>
          <w:bCs/>
        </w:rPr>
      </w:pPr>
      <w:bookmarkStart w:id="134" w:name="_Toc37321005"/>
      <w:bookmarkStart w:id="135" w:name="_Toc37325589"/>
      <w:bookmarkStart w:id="136" w:name="_Toc38891792"/>
      <w:bookmarkStart w:id="137" w:name="_Toc39663647"/>
      <w:r w:rsidRPr="0096196F">
        <w:rPr>
          <w:b/>
          <w:bCs/>
        </w:rPr>
        <w:t>Strengths and Limitations of the Research Methods</w:t>
      </w:r>
      <w:bookmarkEnd w:id="134"/>
      <w:bookmarkEnd w:id="135"/>
      <w:bookmarkEnd w:id="136"/>
      <w:bookmarkEnd w:id="137"/>
    </w:p>
    <w:p w14:paraId="14836DBA" w14:textId="515C370B" w:rsidR="00EB778A" w:rsidRPr="0096196F" w:rsidRDefault="00EB778A" w:rsidP="00C5097F">
      <w:pPr>
        <w:pStyle w:val="1"/>
        <w:numPr>
          <w:ilvl w:val="2"/>
          <w:numId w:val="14"/>
        </w:numPr>
        <w:tabs>
          <w:tab w:val="left" w:pos="851"/>
        </w:tabs>
        <w:ind w:left="709"/>
        <w:rPr>
          <w:b/>
          <w:bCs/>
          <w:sz w:val="26"/>
          <w:szCs w:val="26"/>
        </w:rPr>
      </w:pPr>
      <w:bookmarkStart w:id="138" w:name="_Toc38891793"/>
      <w:bookmarkStart w:id="139" w:name="_Toc39663648"/>
      <w:r w:rsidRPr="0096196F">
        <w:rPr>
          <w:b/>
          <w:bCs/>
          <w:sz w:val="26"/>
          <w:szCs w:val="26"/>
        </w:rPr>
        <w:t>Strength</w:t>
      </w:r>
      <w:bookmarkEnd w:id="138"/>
      <w:bookmarkEnd w:id="139"/>
    </w:p>
    <w:p w14:paraId="60B9E4AE" w14:textId="24113582" w:rsidR="002B2474" w:rsidRDefault="006B66CA" w:rsidP="008E252C">
      <w:pPr>
        <w:pStyle w:val="a7"/>
        <w:numPr>
          <w:ilvl w:val="3"/>
          <w:numId w:val="3"/>
        </w:numPr>
        <w:ind w:leftChars="0" w:left="851" w:hanging="284"/>
      </w:pPr>
      <w:r>
        <w:rPr>
          <w:rFonts w:hint="eastAsia"/>
        </w:rPr>
        <w:t>C</w:t>
      </w:r>
      <w:r>
        <w:t xml:space="preserve">ohort study allow direct estimation of incidence rates following exposure of interest, and the new-user design can capture early </w:t>
      </w:r>
      <w:r w:rsidR="00214AE9">
        <w:t>events following treatment exposures while avoiding confounding from previous treatment effects. New use allows for a clear exposure index date.</w:t>
      </w:r>
    </w:p>
    <w:p w14:paraId="433E87FB" w14:textId="23437342" w:rsidR="00214AE9" w:rsidRDefault="00AB1326" w:rsidP="008E252C">
      <w:pPr>
        <w:pStyle w:val="a7"/>
        <w:numPr>
          <w:ilvl w:val="3"/>
          <w:numId w:val="3"/>
        </w:numPr>
        <w:ind w:leftChars="0" w:left="851" w:hanging="284"/>
      </w:pPr>
      <w:r>
        <w:rPr>
          <w:rFonts w:hint="eastAsia"/>
        </w:rPr>
        <w:t>P</w:t>
      </w:r>
      <w:r>
        <w:t xml:space="preserve">S matching and outcome model allow balancing on </w:t>
      </w:r>
      <w:r w:rsidR="00D41F22">
        <w:t>many</w:t>
      </w:r>
      <w:r>
        <w:t xml:space="preserve"> baseline potential confounders.</w:t>
      </w:r>
    </w:p>
    <w:p w14:paraId="262FBA06" w14:textId="10C6530E" w:rsidR="00AB1326" w:rsidRPr="002B2474" w:rsidRDefault="00AB1326" w:rsidP="008E252C">
      <w:pPr>
        <w:pStyle w:val="a7"/>
        <w:numPr>
          <w:ilvl w:val="3"/>
          <w:numId w:val="3"/>
        </w:numPr>
        <w:ind w:leftChars="0" w:left="851" w:hanging="284"/>
      </w:pPr>
      <w:r>
        <w:rPr>
          <w:rFonts w:hint="eastAsia"/>
        </w:rPr>
        <w:t>U</w:t>
      </w:r>
      <w:r>
        <w:t xml:space="preserve">se of negative control outcomes allow for evaluating the study design </w:t>
      </w:r>
      <w:r w:rsidR="00312CC1">
        <w:t>in</w:t>
      </w:r>
      <w:r>
        <w:t xml:space="preserve"> terms of residual bias.</w:t>
      </w:r>
    </w:p>
    <w:p w14:paraId="0D0D1C98" w14:textId="7FE03494" w:rsidR="00E019CD" w:rsidRPr="0096196F" w:rsidRDefault="00E019CD" w:rsidP="008E252C">
      <w:pPr>
        <w:pStyle w:val="1"/>
        <w:numPr>
          <w:ilvl w:val="2"/>
          <w:numId w:val="14"/>
        </w:numPr>
        <w:tabs>
          <w:tab w:val="left" w:pos="851"/>
        </w:tabs>
        <w:ind w:left="709"/>
        <w:rPr>
          <w:b/>
          <w:bCs/>
          <w:sz w:val="26"/>
          <w:szCs w:val="26"/>
        </w:rPr>
      </w:pPr>
      <w:bookmarkStart w:id="140" w:name="_Toc38891794"/>
      <w:bookmarkStart w:id="141" w:name="_Toc39663649"/>
      <w:r w:rsidRPr="0096196F">
        <w:rPr>
          <w:rFonts w:hint="eastAsia"/>
          <w:b/>
          <w:bCs/>
          <w:sz w:val="26"/>
          <w:szCs w:val="26"/>
        </w:rPr>
        <w:t>L</w:t>
      </w:r>
      <w:r w:rsidRPr="0096196F">
        <w:rPr>
          <w:b/>
          <w:bCs/>
          <w:sz w:val="26"/>
          <w:szCs w:val="26"/>
        </w:rPr>
        <w:t>imitations</w:t>
      </w:r>
      <w:bookmarkEnd w:id="140"/>
      <w:bookmarkEnd w:id="141"/>
    </w:p>
    <w:p w14:paraId="79480450" w14:textId="0DFD30F6" w:rsidR="00AB1326" w:rsidRPr="00AB1326" w:rsidRDefault="00E37186" w:rsidP="008E252C">
      <w:pPr>
        <w:pStyle w:val="a7"/>
        <w:numPr>
          <w:ilvl w:val="3"/>
          <w:numId w:val="3"/>
        </w:numPr>
        <w:ind w:leftChars="0" w:left="851" w:hanging="284"/>
      </w:pPr>
      <w:r>
        <w:rPr>
          <w:rFonts w:hint="eastAsia"/>
        </w:rPr>
        <w:t>E</w:t>
      </w:r>
      <w:r>
        <w:t>ven though many potential confounders will be included in this study, there may be residual bias due to unmeasured or miss</w:t>
      </w:r>
      <w:r w:rsidR="0068322B">
        <w:t>pecified confounders</w:t>
      </w:r>
    </w:p>
    <w:p w14:paraId="6B56871E" w14:textId="105F86D0" w:rsidR="007B5651" w:rsidRPr="0096196F" w:rsidRDefault="007B5651" w:rsidP="00377543">
      <w:pPr>
        <w:pStyle w:val="1"/>
        <w:numPr>
          <w:ilvl w:val="0"/>
          <w:numId w:val="14"/>
        </w:numPr>
        <w:rPr>
          <w:b/>
          <w:bCs/>
        </w:rPr>
      </w:pPr>
      <w:bookmarkStart w:id="142" w:name="_Toc37321006"/>
      <w:bookmarkStart w:id="143" w:name="_Toc37325590"/>
      <w:bookmarkStart w:id="144" w:name="_Toc38891795"/>
      <w:bookmarkStart w:id="145" w:name="_Toc39663650"/>
      <w:r w:rsidRPr="0096196F">
        <w:rPr>
          <w:b/>
          <w:bCs/>
        </w:rPr>
        <w:lastRenderedPageBreak/>
        <w:t>Protection of Human Subjects</w:t>
      </w:r>
      <w:bookmarkEnd w:id="142"/>
      <w:bookmarkEnd w:id="143"/>
      <w:bookmarkEnd w:id="144"/>
      <w:bookmarkEnd w:id="145"/>
    </w:p>
    <w:p w14:paraId="65F7935F" w14:textId="0C8B805D" w:rsidR="002E150B" w:rsidRPr="002E150B" w:rsidRDefault="00A713D4" w:rsidP="002E150B">
      <w:r>
        <w:t>In this study, we will use only d</w:t>
      </w:r>
      <w:r w:rsidR="00AE2983">
        <w:t>e-identified data</w:t>
      </w:r>
      <w:r>
        <w:t xml:space="preserve"> from </w:t>
      </w:r>
      <w:r>
        <w:rPr>
          <w:rFonts w:hint="eastAsia"/>
        </w:rPr>
        <w:t>C</w:t>
      </w:r>
      <w:r>
        <w:t xml:space="preserve">DM. The results of study </w:t>
      </w:r>
      <w:r w:rsidR="00634C27">
        <w:t>will be aggregated</w:t>
      </w:r>
      <w:r w:rsidR="00AE2983">
        <w:t xml:space="preserve"> </w:t>
      </w:r>
      <w:r w:rsidR="00494909">
        <w:t xml:space="preserve">and will not identify individual subjects. </w:t>
      </w:r>
    </w:p>
    <w:p w14:paraId="67EFBB13" w14:textId="25C7625D" w:rsidR="007B5651" w:rsidRPr="0096196F" w:rsidRDefault="007B5651" w:rsidP="00377543">
      <w:pPr>
        <w:pStyle w:val="1"/>
        <w:numPr>
          <w:ilvl w:val="0"/>
          <w:numId w:val="14"/>
        </w:numPr>
        <w:rPr>
          <w:b/>
          <w:bCs/>
        </w:rPr>
      </w:pPr>
      <w:bookmarkStart w:id="146" w:name="_Toc37321008"/>
      <w:bookmarkStart w:id="147" w:name="_Toc37325592"/>
      <w:bookmarkStart w:id="148" w:name="_Toc38891796"/>
      <w:bookmarkStart w:id="149" w:name="_Toc39663651"/>
      <w:r w:rsidRPr="0096196F">
        <w:rPr>
          <w:b/>
          <w:bCs/>
        </w:rPr>
        <w:t>Plans for Disseminating and Communicating Study Results</w:t>
      </w:r>
      <w:bookmarkEnd w:id="146"/>
      <w:bookmarkEnd w:id="147"/>
      <w:bookmarkEnd w:id="148"/>
      <w:bookmarkEnd w:id="149"/>
    </w:p>
    <w:p w14:paraId="68093E06" w14:textId="4F8195AA" w:rsidR="001466CB" w:rsidRPr="00123237" w:rsidRDefault="007B5651" w:rsidP="00123237">
      <w:pPr>
        <w:pStyle w:val="1"/>
        <w:numPr>
          <w:ilvl w:val="0"/>
          <w:numId w:val="14"/>
        </w:numPr>
        <w:rPr>
          <w:b/>
          <w:bCs/>
        </w:rPr>
      </w:pPr>
      <w:bookmarkStart w:id="150" w:name="_Toc37321010"/>
      <w:bookmarkStart w:id="151" w:name="_Toc37325594"/>
      <w:bookmarkStart w:id="152" w:name="_Toc38891797"/>
      <w:bookmarkStart w:id="153" w:name="_Toc39663652"/>
      <w:r w:rsidRPr="0096196F">
        <w:rPr>
          <w:b/>
          <w:bCs/>
        </w:rPr>
        <w:t>References</w:t>
      </w:r>
      <w:bookmarkEnd w:id="150"/>
      <w:bookmarkEnd w:id="151"/>
      <w:bookmarkEnd w:id="152"/>
      <w:bookmarkEnd w:id="153"/>
    </w:p>
    <w:p w14:paraId="60EADF59" w14:textId="2213B0B0" w:rsidR="001466CB" w:rsidRPr="00123237" w:rsidRDefault="001466CB" w:rsidP="00123237">
      <w:pPr>
        <w:pStyle w:val="a7"/>
        <w:numPr>
          <w:ilvl w:val="3"/>
          <w:numId w:val="3"/>
        </w:numPr>
        <w:ind w:leftChars="0" w:left="851" w:hanging="284"/>
      </w:pPr>
      <w:r>
        <w:rPr>
          <w:b/>
          <w:bCs/>
        </w:rPr>
        <w:fldChar w:fldCharType="begin"/>
      </w:r>
      <w:r>
        <w:rPr>
          <w:b/>
          <w:bCs/>
        </w:rPr>
        <w:instrText xml:space="preserve"> ADDIN EN.REFLIST </w:instrText>
      </w:r>
      <w:r>
        <w:rPr>
          <w:b/>
          <w:bCs/>
        </w:rPr>
        <w:fldChar w:fldCharType="separate"/>
      </w:r>
      <w:bookmarkStart w:id="154" w:name="_ENREF_1"/>
      <w:r w:rsidR="00123237">
        <w:t xml:space="preserve">1) </w:t>
      </w:r>
      <w:r w:rsidRPr="00123237">
        <w:t>Sawka AM, Thabane L, Parlea L, Ibrahim-Zada I, Tsang RW, Brierley JD, et al. Second primary malignancy risk after radioactive iodine treatment for thyroid cancer: a systematic review and meta-analysis. Thyroid : official journal of the American Thyroid Association. 2009;19(5):451-7. Epub 2009/03/14.</w:t>
      </w:r>
      <w:bookmarkEnd w:id="154"/>
    </w:p>
    <w:p w14:paraId="0C304421" w14:textId="7DFCA8F6" w:rsidR="001466CB" w:rsidRDefault="001466CB" w:rsidP="001466CB">
      <w:pPr>
        <w:pStyle w:val="1"/>
        <w:rPr>
          <w:b/>
          <w:bCs/>
          <w:noProof/>
        </w:rPr>
      </w:pPr>
    </w:p>
    <w:p w14:paraId="412DE501" w14:textId="753B6CB3" w:rsidR="000221F0" w:rsidRPr="000221F0" w:rsidRDefault="001466CB">
      <w:pPr>
        <w:pStyle w:val="1"/>
        <w:rPr>
          <w:b/>
          <w:bCs/>
        </w:rPr>
        <w:pPrChange w:id="155" w:author="Boo Dajeong" w:date="2020-05-29T10:08:00Z">
          <w:pPr>
            <w:pStyle w:val="1"/>
            <w:numPr>
              <w:numId w:val="14"/>
            </w:numPr>
            <w:ind w:left="425" w:hanging="425"/>
          </w:pPr>
        </w:pPrChange>
      </w:pPr>
      <w:r>
        <w:rPr>
          <w:b/>
          <w:bCs/>
        </w:rPr>
        <w:fldChar w:fldCharType="end"/>
      </w:r>
    </w:p>
    <w:sectPr w:rsidR="000221F0" w:rsidRPr="000221F0" w:rsidSect="00FD7C5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520EA" w14:textId="77777777" w:rsidR="00DF0647" w:rsidRDefault="00DF0647" w:rsidP="00BE1A4D">
      <w:r>
        <w:separator/>
      </w:r>
    </w:p>
  </w:endnote>
  <w:endnote w:type="continuationSeparator" w:id="0">
    <w:p w14:paraId="216F08BB" w14:textId="77777777" w:rsidR="00DF0647" w:rsidRDefault="00DF0647" w:rsidP="00BE1A4D">
      <w:r>
        <w:continuationSeparator/>
      </w:r>
    </w:p>
  </w:endnote>
  <w:endnote w:type="continuationNotice" w:id="1">
    <w:p w14:paraId="37E5AEA0" w14:textId="77777777" w:rsidR="00DF0647" w:rsidRDefault="00DF06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2EB87" w14:textId="77777777" w:rsidR="00DF0647" w:rsidRDefault="00DF0647" w:rsidP="00BE1A4D">
      <w:r>
        <w:separator/>
      </w:r>
    </w:p>
  </w:footnote>
  <w:footnote w:type="continuationSeparator" w:id="0">
    <w:p w14:paraId="1069BC0A" w14:textId="77777777" w:rsidR="00DF0647" w:rsidRDefault="00DF0647" w:rsidP="00BE1A4D">
      <w:r>
        <w:continuationSeparator/>
      </w:r>
    </w:p>
  </w:footnote>
  <w:footnote w:type="continuationNotice" w:id="1">
    <w:p w14:paraId="43EC4C34" w14:textId="77777777" w:rsidR="00DF0647" w:rsidRDefault="00DF06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8449E"/>
    <w:multiLevelType w:val="hybridMultilevel"/>
    <w:tmpl w:val="7976484A"/>
    <w:lvl w:ilvl="0" w:tplc="06346A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71655B"/>
    <w:multiLevelType w:val="hybridMultilevel"/>
    <w:tmpl w:val="717E7780"/>
    <w:lvl w:ilvl="0" w:tplc="2382AEB2">
      <w:start w:val="5"/>
      <w:numFmt w:val="decimal"/>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45541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6BB41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E0E45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176409"/>
    <w:multiLevelType w:val="hybridMultilevel"/>
    <w:tmpl w:val="19205D00"/>
    <w:lvl w:ilvl="0" w:tplc="5F4EC0E2">
      <w:start w:val="7"/>
      <w:numFmt w:val="bullet"/>
      <w:lvlText w:val="-"/>
      <w:lvlJc w:val="left"/>
      <w:pPr>
        <w:ind w:left="1020" w:hanging="400"/>
      </w:pPr>
      <w:rPr>
        <w:rFonts w:ascii="Arial" w:eastAsia="굴림체" w:hAnsi="Arial" w:cs="Arial" w:hint="default"/>
      </w:rPr>
    </w:lvl>
    <w:lvl w:ilvl="1" w:tplc="04090003" w:tentative="1">
      <w:start w:val="1"/>
      <w:numFmt w:val="bullet"/>
      <w:lvlText w:val=""/>
      <w:lvlJc w:val="left"/>
      <w:pPr>
        <w:ind w:left="1420" w:hanging="400"/>
      </w:pPr>
      <w:rPr>
        <w:rFonts w:ascii="Wingdings" w:hAnsi="Wingdings" w:cs="Wingdings" w:hint="default"/>
      </w:rPr>
    </w:lvl>
    <w:lvl w:ilvl="2" w:tplc="04090005" w:tentative="1">
      <w:start w:val="1"/>
      <w:numFmt w:val="bullet"/>
      <w:lvlText w:val=""/>
      <w:lvlJc w:val="left"/>
      <w:pPr>
        <w:ind w:left="1820" w:hanging="400"/>
      </w:pPr>
      <w:rPr>
        <w:rFonts w:ascii="Wingdings" w:hAnsi="Wingdings" w:cs="Wingdings" w:hint="default"/>
      </w:rPr>
    </w:lvl>
    <w:lvl w:ilvl="3" w:tplc="04090001" w:tentative="1">
      <w:start w:val="1"/>
      <w:numFmt w:val="bullet"/>
      <w:lvlText w:val=""/>
      <w:lvlJc w:val="left"/>
      <w:pPr>
        <w:ind w:left="2220" w:hanging="400"/>
      </w:pPr>
      <w:rPr>
        <w:rFonts w:ascii="Wingdings" w:hAnsi="Wingdings" w:cs="Wingdings" w:hint="default"/>
      </w:rPr>
    </w:lvl>
    <w:lvl w:ilvl="4" w:tplc="04090003" w:tentative="1">
      <w:start w:val="1"/>
      <w:numFmt w:val="bullet"/>
      <w:lvlText w:val=""/>
      <w:lvlJc w:val="left"/>
      <w:pPr>
        <w:ind w:left="2620" w:hanging="400"/>
      </w:pPr>
      <w:rPr>
        <w:rFonts w:ascii="Wingdings" w:hAnsi="Wingdings" w:cs="Wingdings" w:hint="default"/>
      </w:rPr>
    </w:lvl>
    <w:lvl w:ilvl="5" w:tplc="04090005" w:tentative="1">
      <w:start w:val="1"/>
      <w:numFmt w:val="bullet"/>
      <w:lvlText w:val=""/>
      <w:lvlJc w:val="left"/>
      <w:pPr>
        <w:ind w:left="3020" w:hanging="400"/>
      </w:pPr>
      <w:rPr>
        <w:rFonts w:ascii="Wingdings" w:hAnsi="Wingdings" w:cs="Wingdings" w:hint="default"/>
      </w:rPr>
    </w:lvl>
    <w:lvl w:ilvl="6" w:tplc="04090001" w:tentative="1">
      <w:start w:val="1"/>
      <w:numFmt w:val="bullet"/>
      <w:lvlText w:val=""/>
      <w:lvlJc w:val="left"/>
      <w:pPr>
        <w:ind w:left="3420" w:hanging="400"/>
      </w:pPr>
      <w:rPr>
        <w:rFonts w:ascii="Wingdings" w:hAnsi="Wingdings" w:cs="Wingdings" w:hint="default"/>
      </w:rPr>
    </w:lvl>
    <w:lvl w:ilvl="7" w:tplc="04090003" w:tentative="1">
      <w:start w:val="1"/>
      <w:numFmt w:val="bullet"/>
      <w:lvlText w:val=""/>
      <w:lvlJc w:val="left"/>
      <w:pPr>
        <w:ind w:left="3820" w:hanging="400"/>
      </w:pPr>
      <w:rPr>
        <w:rFonts w:ascii="Wingdings" w:hAnsi="Wingdings" w:cs="Wingdings" w:hint="default"/>
      </w:rPr>
    </w:lvl>
    <w:lvl w:ilvl="8" w:tplc="04090005" w:tentative="1">
      <w:start w:val="1"/>
      <w:numFmt w:val="bullet"/>
      <w:lvlText w:val=""/>
      <w:lvlJc w:val="left"/>
      <w:pPr>
        <w:ind w:left="4220" w:hanging="400"/>
      </w:pPr>
      <w:rPr>
        <w:rFonts w:ascii="Wingdings" w:hAnsi="Wingdings" w:cs="Wingdings" w:hint="default"/>
      </w:rPr>
    </w:lvl>
  </w:abstractNum>
  <w:abstractNum w:abstractNumId="6" w15:restartNumberingAfterBreak="0">
    <w:nsid w:val="26B05763"/>
    <w:multiLevelType w:val="hybridMultilevel"/>
    <w:tmpl w:val="A4A49AA8"/>
    <w:lvl w:ilvl="0" w:tplc="9A12519C">
      <w:start w:val="1"/>
      <w:numFmt w:val="bullet"/>
      <w:lvlText w:val=""/>
      <w:lvlJc w:val="left"/>
      <w:pPr>
        <w:ind w:left="2399" w:hanging="400"/>
      </w:pPr>
      <w:rPr>
        <w:rFonts w:ascii="Wingdings" w:hAnsi="Wingdings" w:hint="default"/>
      </w:rPr>
    </w:lvl>
    <w:lvl w:ilvl="1" w:tplc="04090003">
      <w:start w:val="1"/>
      <w:numFmt w:val="bullet"/>
      <w:lvlText w:val=""/>
      <w:lvlJc w:val="left"/>
      <w:pPr>
        <w:ind w:left="1200" w:hanging="400"/>
      </w:pPr>
      <w:rPr>
        <w:rFonts w:ascii="Wingdings" w:hAnsi="Wingdings" w:cs="Wingdings" w:hint="default"/>
      </w:rPr>
    </w:lvl>
    <w:lvl w:ilvl="2" w:tplc="04090005">
      <w:start w:val="1"/>
      <w:numFmt w:val="bullet"/>
      <w:lvlText w:val=""/>
      <w:lvlJc w:val="left"/>
      <w:pPr>
        <w:ind w:left="1600" w:hanging="400"/>
      </w:pPr>
      <w:rPr>
        <w:rFonts w:ascii="Wingdings" w:hAnsi="Wingdings" w:cs="Wingdings" w:hint="default"/>
      </w:rPr>
    </w:lvl>
    <w:lvl w:ilvl="3" w:tplc="9A12519C">
      <w:start w:val="1"/>
      <w:numFmt w:val="bullet"/>
      <w:lvlText w:val=""/>
      <w:lvlJc w:val="left"/>
      <w:pPr>
        <w:ind w:left="2000" w:hanging="400"/>
      </w:pPr>
      <w:rPr>
        <w:rFonts w:ascii="Wingdings" w:hAnsi="Wingdings" w:hint="default"/>
      </w:rPr>
    </w:lvl>
    <w:lvl w:ilvl="4" w:tplc="B196500E">
      <w:start w:val="7"/>
      <w:numFmt w:val="bullet"/>
      <w:lvlText w:val="ú"/>
      <w:lvlJc w:val="left"/>
      <w:pPr>
        <w:ind w:left="2400" w:hanging="400"/>
      </w:pPr>
      <w:rPr>
        <w:rFonts w:ascii="Wingdings" w:eastAsia="굴림체" w:hAnsi="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7" w15:restartNumberingAfterBreak="0">
    <w:nsid w:val="32454450"/>
    <w:multiLevelType w:val="hybridMultilevel"/>
    <w:tmpl w:val="F2F89D06"/>
    <w:lvl w:ilvl="0" w:tplc="04090001">
      <w:start w:val="1"/>
      <w:numFmt w:val="bullet"/>
      <w:lvlText w:val=""/>
      <w:lvlJc w:val="left"/>
      <w:pPr>
        <w:ind w:left="943" w:hanging="400"/>
      </w:pPr>
      <w:rPr>
        <w:rFonts w:ascii="Wingdings" w:hAnsi="Wingdings" w:hint="default"/>
      </w:rPr>
    </w:lvl>
    <w:lvl w:ilvl="1" w:tplc="04090003" w:tentative="1">
      <w:start w:val="1"/>
      <w:numFmt w:val="bullet"/>
      <w:lvlText w:val=""/>
      <w:lvlJc w:val="left"/>
      <w:pPr>
        <w:ind w:left="1343" w:hanging="400"/>
      </w:pPr>
      <w:rPr>
        <w:rFonts w:ascii="Wingdings" w:hAnsi="Wingdings" w:hint="default"/>
      </w:rPr>
    </w:lvl>
    <w:lvl w:ilvl="2" w:tplc="04090005" w:tentative="1">
      <w:start w:val="1"/>
      <w:numFmt w:val="bullet"/>
      <w:lvlText w:val=""/>
      <w:lvlJc w:val="left"/>
      <w:pPr>
        <w:ind w:left="1743" w:hanging="400"/>
      </w:pPr>
      <w:rPr>
        <w:rFonts w:ascii="Wingdings" w:hAnsi="Wingdings" w:hint="default"/>
      </w:rPr>
    </w:lvl>
    <w:lvl w:ilvl="3" w:tplc="04090001" w:tentative="1">
      <w:start w:val="1"/>
      <w:numFmt w:val="bullet"/>
      <w:lvlText w:val=""/>
      <w:lvlJc w:val="left"/>
      <w:pPr>
        <w:ind w:left="2143" w:hanging="400"/>
      </w:pPr>
      <w:rPr>
        <w:rFonts w:ascii="Wingdings" w:hAnsi="Wingdings" w:hint="default"/>
      </w:rPr>
    </w:lvl>
    <w:lvl w:ilvl="4" w:tplc="04090003" w:tentative="1">
      <w:start w:val="1"/>
      <w:numFmt w:val="bullet"/>
      <w:lvlText w:val=""/>
      <w:lvlJc w:val="left"/>
      <w:pPr>
        <w:ind w:left="2543" w:hanging="400"/>
      </w:pPr>
      <w:rPr>
        <w:rFonts w:ascii="Wingdings" w:hAnsi="Wingdings" w:hint="default"/>
      </w:rPr>
    </w:lvl>
    <w:lvl w:ilvl="5" w:tplc="04090005" w:tentative="1">
      <w:start w:val="1"/>
      <w:numFmt w:val="bullet"/>
      <w:lvlText w:val=""/>
      <w:lvlJc w:val="left"/>
      <w:pPr>
        <w:ind w:left="2943" w:hanging="400"/>
      </w:pPr>
      <w:rPr>
        <w:rFonts w:ascii="Wingdings" w:hAnsi="Wingdings" w:hint="default"/>
      </w:rPr>
    </w:lvl>
    <w:lvl w:ilvl="6" w:tplc="04090001" w:tentative="1">
      <w:start w:val="1"/>
      <w:numFmt w:val="bullet"/>
      <w:lvlText w:val=""/>
      <w:lvlJc w:val="left"/>
      <w:pPr>
        <w:ind w:left="3343" w:hanging="400"/>
      </w:pPr>
      <w:rPr>
        <w:rFonts w:ascii="Wingdings" w:hAnsi="Wingdings" w:hint="default"/>
      </w:rPr>
    </w:lvl>
    <w:lvl w:ilvl="7" w:tplc="04090003" w:tentative="1">
      <w:start w:val="1"/>
      <w:numFmt w:val="bullet"/>
      <w:lvlText w:val=""/>
      <w:lvlJc w:val="left"/>
      <w:pPr>
        <w:ind w:left="3743" w:hanging="400"/>
      </w:pPr>
      <w:rPr>
        <w:rFonts w:ascii="Wingdings" w:hAnsi="Wingdings" w:hint="default"/>
      </w:rPr>
    </w:lvl>
    <w:lvl w:ilvl="8" w:tplc="04090005" w:tentative="1">
      <w:start w:val="1"/>
      <w:numFmt w:val="bullet"/>
      <w:lvlText w:val=""/>
      <w:lvlJc w:val="left"/>
      <w:pPr>
        <w:ind w:left="4143" w:hanging="400"/>
      </w:pPr>
      <w:rPr>
        <w:rFonts w:ascii="Wingdings" w:hAnsi="Wingdings" w:hint="default"/>
      </w:rPr>
    </w:lvl>
  </w:abstractNum>
  <w:abstractNum w:abstractNumId="8" w15:restartNumberingAfterBreak="0">
    <w:nsid w:val="37090E4C"/>
    <w:multiLevelType w:val="hybridMultilevel"/>
    <w:tmpl w:val="7B529864"/>
    <w:lvl w:ilvl="0" w:tplc="9A12519C">
      <w:start w:val="1"/>
      <w:numFmt w:val="bullet"/>
      <w:lvlText w:val=""/>
      <w:lvlJc w:val="left"/>
      <w:pPr>
        <w:ind w:left="1392" w:hanging="400"/>
      </w:pPr>
      <w:rPr>
        <w:rFonts w:ascii="Wingdings" w:hAnsi="Wingdings" w:hint="default"/>
      </w:rPr>
    </w:lvl>
    <w:lvl w:ilvl="1" w:tplc="04090003" w:tentative="1">
      <w:start w:val="1"/>
      <w:numFmt w:val="bullet"/>
      <w:lvlText w:val=""/>
      <w:lvlJc w:val="left"/>
      <w:pPr>
        <w:ind w:left="1792" w:hanging="400"/>
      </w:pPr>
      <w:rPr>
        <w:rFonts w:ascii="Wingdings" w:hAnsi="Wingdings" w:cs="Wingdings" w:hint="default"/>
      </w:rPr>
    </w:lvl>
    <w:lvl w:ilvl="2" w:tplc="04090005" w:tentative="1">
      <w:start w:val="1"/>
      <w:numFmt w:val="bullet"/>
      <w:lvlText w:val=""/>
      <w:lvlJc w:val="left"/>
      <w:pPr>
        <w:ind w:left="2192" w:hanging="400"/>
      </w:pPr>
      <w:rPr>
        <w:rFonts w:ascii="Wingdings" w:hAnsi="Wingdings" w:cs="Wingdings" w:hint="default"/>
      </w:rPr>
    </w:lvl>
    <w:lvl w:ilvl="3" w:tplc="04090001" w:tentative="1">
      <w:start w:val="1"/>
      <w:numFmt w:val="bullet"/>
      <w:lvlText w:val=""/>
      <w:lvlJc w:val="left"/>
      <w:pPr>
        <w:ind w:left="2592" w:hanging="400"/>
      </w:pPr>
      <w:rPr>
        <w:rFonts w:ascii="Wingdings" w:hAnsi="Wingdings" w:cs="Wingdings" w:hint="default"/>
      </w:rPr>
    </w:lvl>
    <w:lvl w:ilvl="4" w:tplc="04090003" w:tentative="1">
      <w:start w:val="1"/>
      <w:numFmt w:val="bullet"/>
      <w:lvlText w:val=""/>
      <w:lvlJc w:val="left"/>
      <w:pPr>
        <w:ind w:left="2992" w:hanging="400"/>
      </w:pPr>
      <w:rPr>
        <w:rFonts w:ascii="Wingdings" w:hAnsi="Wingdings" w:cs="Wingdings" w:hint="default"/>
      </w:rPr>
    </w:lvl>
    <w:lvl w:ilvl="5" w:tplc="04090005" w:tentative="1">
      <w:start w:val="1"/>
      <w:numFmt w:val="bullet"/>
      <w:lvlText w:val=""/>
      <w:lvlJc w:val="left"/>
      <w:pPr>
        <w:ind w:left="3392" w:hanging="400"/>
      </w:pPr>
      <w:rPr>
        <w:rFonts w:ascii="Wingdings" w:hAnsi="Wingdings" w:cs="Wingdings" w:hint="default"/>
      </w:rPr>
    </w:lvl>
    <w:lvl w:ilvl="6" w:tplc="04090001" w:tentative="1">
      <w:start w:val="1"/>
      <w:numFmt w:val="bullet"/>
      <w:lvlText w:val=""/>
      <w:lvlJc w:val="left"/>
      <w:pPr>
        <w:ind w:left="3792" w:hanging="400"/>
      </w:pPr>
      <w:rPr>
        <w:rFonts w:ascii="Wingdings" w:hAnsi="Wingdings" w:cs="Wingdings" w:hint="default"/>
      </w:rPr>
    </w:lvl>
    <w:lvl w:ilvl="7" w:tplc="04090003" w:tentative="1">
      <w:start w:val="1"/>
      <w:numFmt w:val="bullet"/>
      <w:lvlText w:val=""/>
      <w:lvlJc w:val="left"/>
      <w:pPr>
        <w:ind w:left="4192" w:hanging="400"/>
      </w:pPr>
      <w:rPr>
        <w:rFonts w:ascii="Wingdings" w:hAnsi="Wingdings" w:cs="Wingdings" w:hint="default"/>
      </w:rPr>
    </w:lvl>
    <w:lvl w:ilvl="8" w:tplc="04090005" w:tentative="1">
      <w:start w:val="1"/>
      <w:numFmt w:val="bullet"/>
      <w:lvlText w:val=""/>
      <w:lvlJc w:val="left"/>
      <w:pPr>
        <w:ind w:left="4592" w:hanging="400"/>
      </w:pPr>
      <w:rPr>
        <w:rFonts w:ascii="Wingdings" w:hAnsi="Wingdings" w:cs="Wingdings" w:hint="default"/>
      </w:rPr>
    </w:lvl>
  </w:abstractNum>
  <w:abstractNum w:abstractNumId="9" w15:restartNumberingAfterBreak="0">
    <w:nsid w:val="3C0B289C"/>
    <w:multiLevelType w:val="hybridMultilevel"/>
    <w:tmpl w:val="7C3C757A"/>
    <w:lvl w:ilvl="0" w:tplc="5F4EC0E2">
      <w:start w:val="7"/>
      <w:numFmt w:val="bullet"/>
      <w:lvlText w:val="-"/>
      <w:lvlJc w:val="left"/>
      <w:pPr>
        <w:ind w:left="1160" w:hanging="360"/>
      </w:pPr>
      <w:rPr>
        <w:rFonts w:ascii="Arial" w:eastAsia="굴림체" w:hAnsi="Arial" w:cs="Arial" w:hint="default"/>
      </w:rPr>
    </w:lvl>
    <w:lvl w:ilvl="1" w:tplc="04090003">
      <w:start w:val="1"/>
      <w:numFmt w:val="bullet"/>
      <w:lvlText w:val=""/>
      <w:lvlJc w:val="left"/>
      <w:pPr>
        <w:ind w:left="1600" w:hanging="400"/>
      </w:pPr>
      <w:rPr>
        <w:rFonts w:ascii="Wingdings" w:hAnsi="Wingdings" w:cs="Wingdings" w:hint="default"/>
      </w:rPr>
    </w:lvl>
    <w:lvl w:ilvl="2" w:tplc="04090005">
      <w:start w:val="1"/>
      <w:numFmt w:val="bullet"/>
      <w:lvlText w:val=""/>
      <w:lvlJc w:val="left"/>
      <w:pPr>
        <w:ind w:left="2000" w:hanging="400"/>
      </w:pPr>
      <w:rPr>
        <w:rFonts w:ascii="Wingdings" w:hAnsi="Wingdings" w:cs="Wingdings" w:hint="default"/>
      </w:rPr>
    </w:lvl>
    <w:lvl w:ilvl="3" w:tplc="5F4EC0E2">
      <w:start w:val="7"/>
      <w:numFmt w:val="bullet"/>
      <w:lvlText w:val="-"/>
      <w:lvlJc w:val="left"/>
      <w:pPr>
        <w:ind w:left="2400" w:hanging="400"/>
      </w:pPr>
      <w:rPr>
        <w:rFonts w:ascii="Arial" w:eastAsia="굴림체" w:hAnsi="Arial" w:cs="Arial" w:hint="default"/>
      </w:rPr>
    </w:lvl>
    <w:lvl w:ilvl="4" w:tplc="04090003" w:tentative="1">
      <w:start w:val="1"/>
      <w:numFmt w:val="bullet"/>
      <w:lvlText w:val=""/>
      <w:lvlJc w:val="left"/>
      <w:pPr>
        <w:ind w:left="2800" w:hanging="400"/>
      </w:pPr>
      <w:rPr>
        <w:rFonts w:ascii="Wingdings" w:hAnsi="Wingdings" w:cs="Wingdings" w:hint="default"/>
      </w:rPr>
    </w:lvl>
    <w:lvl w:ilvl="5" w:tplc="04090005" w:tentative="1">
      <w:start w:val="1"/>
      <w:numFmt w:val="bullet"/>
      <w:lvlText w:val=""/>
      <w:lvlJc w:val="left"/>
      <w:pPr>
        <w:ind w:left="3200" w:hanging="400"/>
      </w:pPr>
      <w:rPr>
        <w:rFonts w:ascii="Wingdings" w:hAnsi="Wingdings" w:cs="Wingdings" w:hint="default"/>
      </w:rPr>
    </w:lvl>
    <w:lvl w:ilvl="6" w:tplc="04090001" w:tentative="1">
      <w:start w:val="1"/>
      <w:numFmt w:val="bullet"/>
      <w:lvlText w:val=""/>
      <w:lvlJc w:val="left"/>
      <w:pPr>
        <w:ind w:left="3600" w:hanging="400"/>
      </w:pPr>
      <w:rPr>
        <w:rFonts w:ascii="Wingdings" w:hAnsi="Wingdings" w:cs="Wingdings" w:hint="default"/>
      </w:rPr>
    </w:lvl>
    <w:lvl w:ilvl="7" w:tplc="04090003" w:tentative="1">
      <w:start w:val="1"/>
      <w:numFmt w:val="bullet"/>
      <w:lvlText w:val=""/>
      <w:lvlJc w:val="left"/>
      <w:pPr>
        <w:ind w:left="4000" w:hanging="400"/>
      </w:pPr>
      <w:rPr>
        <w:rFonts w:ascii="Wingdings" w:hAnsi="Wingdings" w:cs="Wingdings" w:hint="default"/>
      </w:rPr>
    </w:lvl>
    <w:lvl w:ilvl="8" w:tplc="04090005" w:tentative="1">
      <w:start w:val="1"/>
      <w:numFmt w:val="bullet"/>
      <w:lvlText w:val=""/>
      <w:lvlJc w:val="left"/>
      <w:pPr>
        <w:ind w:left="4400" w:hanging="400"/>
      </w:pPr>
      <w:rPr>
        <w:rFonts w:ascii="Wingdings" w:hAnsi="Wingdings" w:cs="Wingdings" w:hint="default"/>
      </w:rPr>
    </w:lvl>
  </w:abstractNum>
  <w:abstractNum w:abstractNumId="10" w15:restartNumberingAfterBreak="0">
    <w:nsid w:val="3C460962"/>
    <w:multiLevelType w:val="hybridMultilevel"/>
    <w:tmpl w:val="3664F612"/>
    <w:lvl w:ilvl="0" w:tplc="1C0C6668">
      <w:start w:val="1"/>
      <w:numFmt w:val="bullet"/>
      <w:lvlText w:val="-"/>
      <w:lvlJc w:val="left"/>
      <w:pPr>
        <w:ind w:left="1392" w:hanging="400"/>
      </w:pPr>
      <w:rPr>
        <w:rFonts w:ascii="Arial" w:eastAsia="굴림체" w:hAnsi="Arial" w:cs="Arial" w:hint="default"/>
      </w:rPr>
    </w:lvl>
    <w:lvl w:ilvl="1" w:tplc="04090003">
      <w:start w:val="1"/>
      <w:numFmt w:val="bullet"/>
      <w:lvlText w:val=""/>
      <w:lvlJc w:val="left"/>
      <w:pPr>
        <w:ind w:left="1792" w:hanging="400"/>
      </w:pPr>
      <w:rPr>
        <w:rFonts w:ascii="Wingdings" w:hAnsi="Wingdings" w:cs="Wingdings" w:hint="default"/>
      </w:rPr>
    </w:lvl>
    <w:lvl w:ilvl="2" w:tplc="04090005" w:tentative="1">
      <w:start w:val="1"/>
      <w:numFmt w:val="bullet"/>
      <w:lvlText w:val=""/>
      <w:lvlJc w:val="left"/>
      <w:pPr>
        <w:ind w:left="2192" w:hanging="400"/>
      </w:pPr>
      <w:rPr>
        <w:rFonts w:ascii="Wingdings" w:hAnsi="Wingdings" w:cs="Wingdings" w:hint="default"/>
      </w:rPr>
    </w:lvl>
    <w:lvl w:ilvl="3" w:tplc="04090001" w:tentative="1">
      <w:start w:val="1"/>
      <w:numFmt w:val="bullet"/>
      <w:lvlText w:val=""/>
      <w:lvlJc w:val="left"/>
      <w:pPr>
        <w:ind w:left="2592" w:hanging="400"/>
      </w:pPr>
      <w:rPr>
        <w:rFonts w:ascii="Wingdings" w:hAnsi="Wingdings" w:cs="Wingdings" w:hint="default"/>
      </w:rPr>
    </w:lvl>
    <w:lvl w:ilvl="4" w:tplc="04090003" w:tentative="1">
      <w:start w:val="1"/>
      <w:numFmt w:val="bullet"/>
      <w:lvlText w:val=""/>
      <w:lvlJc w:val="left"/>
      <w:pPr>
        <w:ind w:left="2992" w:hanging="400"/>
      </w:pPr>
      <w:rPr>
        <w:rFonts w:ascii="Wingdings" w:hAnsi="Wingdings" w:cs="Wingdings" w:hint="default"/>
      </w:rPr>
    </w:lvl>
    <w:lvl w:ilvl="5" w:tplc="04090005" w:tentative="1">
      <w:start w:val="1"/>
      <w:numFmt w:val="bullet"/>
      <w:lvlText w:val=""/>
      <w:lvlJc w:val="left"/>
      <w:pPr>
        <w:ind w:left="3392" w:hanging="400"/>
      </w:pPr>
      <w:rPr>
        <w:rFonts w:ascii="Wingdings" w:hAnsi="Wingdings" w:cs="Wingdings" w:hint="default"/>
      </w:rPr>
    </w:lvl>
    <w:lvl w:ilvl="6" w:tplc="04090001" w:tentative="1">
      <w:start w:val="1"/>
      <w:numFmt w:val="bullet"/>
      <w:lvlText w:val=""/>
      <w:lvlJc w:val="left"/>
      <w:pPr>
        <w:ind w:left="3792" w:hanging="400"/>
      </w:pPr>
      <w:rPr>
        <w:rFonts w:ascii="Wingdings" w:hAnsi="Wingdings" w:cs="Wingdings" w:hint="default"/>
      </w:rPr>
    </w:lvl>
    <w:lvl w:ilvl="7" w:tplc="04090003" w:tentative="1">
      <w:start w:val="1"/>
      <w:numFmt w:val="bullet"/>
      <w:lvlText w:val=""/>
      <w:lvlJc w:val="left"/>
      <w:pPr>
        <w:ind w:left="4192" w:hanging="400"/>
      </w:pPr>
      <w:rPr>
        <w:rFonts w:ascii="Wingdings" w:hAnsi="Wingdings" w:cs="Wingdings" w:hint="default"/>
      </w:rPr>
    </w:lvl>
    <w:lvl w:ilvl="8" w:tplc="04090005" w:tentative="1">
      <w:start w:val="1"/>
      <w:numFmt w:val="bullet"/>
      <w:lvlText w:val=""/>
      <w:lvlJc w:val="left"/>
      <w:pPr>
        <w:ind w:left="4592" w:hanging="400"/>
      </w:pPr>
      <w:rPr>
        <w:rFonts w:ascii="Wingdings" w:hAnsi="Wingdings" w:cs="Wingdings" w:hint="default"/>
      </w:rPr>
    </w:lvl>
  </w:abstractNum>
  <w:abstractNum w:abstractNumId="11" w15:restartNumberingAfterBreak="0">
    <w:nsid w:val="4E304BFD"/>
    <w:multiLevelType w:val="hybridMultilevel"/>
    <w:tmpl w:val="E82EEFD0"/>
    <w:lvl w:ilvl="0" w:tplc="9A12519C">
      <w:start w:val="1"/>
      <w:numFmt w:val="bullet"/>
      <w:lvlText w:val=""/>
      <w:lvlJc w:val="left"/>
      <w:pPr>
        <w:ind w:left="2218" w:hanging="400"/>
      </w:pPr>
      <w:rPr>
        <w:rFonts w:ascii="Wingdings" w:hAnsi="Wingdings" w:hint="default"/>
      </w:rPr>
    </w:lvl>
    <w:lvl w:ilvl="1" w:tplc="04090003" w:tentative="1">
      <w:start w:val="1"/>
      <w:numFmt w:val="bullet"/>
      <w:lvlText w:val=""/>
      <w:lvlJc w:val="left"/>
      <w:pPr>
        <w:ind w:left="2618" w:hanging="400"/>
      </w:pPr>
      <w:rPr>
        <w:rFonts w:ascii="Wingdings" w:hAnsi="Wingdings" w:cs="Wingdings" w:hint="default"/>
      </w:rPr>
    </w:lvl>
    <w:lvl w:ilvl="2" w:tplc="04090005" w:tentative="1">
      <w:start w:val="1"/>
      <w:numFmt w:val="bullet"/>
      <w:lvlText w:val=""/>
      <w:lvlJc w:val="left"/>
      <w:pPr>
        <w:ind w:left="3018" w:hanging="400"/>
      </w:pPr>
      <w:rPr>
        <w:rFonts w:ascii="Wingdings" w:hAnsi="Wingdings" w:cs="Wingdings" w:hint="default"/>
      </w:rPr>
    </w:lvl>
    <w:lvl w:ilvl="3" w:tplc="04090001" w:tentative="1">
      <w:start w:val="1"/>
      <w:numFmt w:val="bullet"/>
      <w:lvlText w:val=""/>
      <w:lvlJc w:val="left"/>
      <w:pPr>
        <w:ind w:left="3418" w:hanging="400"/>
      </w:pPr>
      <w:rPr>
        <w:rFonts w:ascii="Wingdings" w:hAnsi="Wingdings" w:cs="Wingdings" w:hint="default"/>
      </w:rPr>
    </w:lvl>
    <w:lvl w:ilvl="4" w:tplc="04090003" w:tentative="1">
      <w:start w:val="1"/>
      <w:numFmt w:val="bullet"/>
      <w:lvlText w:val=""/>
      <w:lvlJc w:val="left"/>
      <w:pPr>
        <w:ind w:left="3818" w:hanging="400"/>
      </w:pPr>
      <w:rPr>
        <w:rFonts w:ascii="Wingdings" w:hAnsi="Wingdings" w:cs="Wingdings" w:hint="default"/>
      </w:rPr>
    </w:lvl>
    <w:lvl w:ilvl="5" w:tplc="04090005" w:tentative="1">
      <w:start w:val="1"/>
      <w:numFmt w:val="bullet"/>
      <w:lvlText w:val=""/>
      <w:lvlJc w:val="left"/>
      <w:pPr>
        <w:ind w:left="4218" w:hanging="400"/>
      </w:pPr>
      <w:rPr>
        <w:rFonts w:ascii="Wingdings" w:hAnsi="Wingdings" w:cs="Wingdings" w:hint="default"/>
      </w:rPr>
    </w:lvl>
    <w:lvl w:ilvl="6" w:tplc="04090001" w:tentative="1">
      <w:start w:val="1"/>
      <w:numFmt w:val="bullet"/>
      <w:lvlText w:val=""/>
      <w:lvlJc w:val="left"/>
      <w:pPr>
        <w:ind w:left="4618" w:hanging="400"/>
      </w:pPr>
      <w:rPr>
        <w:rFonts w:ascii="Wingdings" w:hAnsi="Wingdings" w:cs="Wingdings" w:hint="default"/>
      </w:rPr>
    </w:lvl>
    <w:lvl w:ilvl="7" w:tplc="04090003" w:tentative="1">
      <w:start w:val="1"/>
      <w:numFmt w:val="bullet"/>
      <w:lvlText w:val=""/>
      <w:lvlJc w:val="left"/>
      <w:pPr>
        <w:ind w:left="5018" w:hanging="400"/>
      </w:pPr>
      <w:rPr>
        <w:rFonts w:ascii="Wingdings" w:hAnsi="Wingdings" w:cs="Wingdings" w:hint="default"/>
      </w:rPr>
    </w:lvl>
    <w:lvl w:ilvl="8" w:tplc="04090005" w:tentative="1">
      <w:start w:val="1"/>
      <w:numFmt w:val="bullet"/>
      <w:lvlText w:val=""/>
      <w:lvlJc w:val="left"/>
      <w:pPr>
        <w:ind w:left="5418" w:hanging="400"/>
      </w:pPr>
      <w:rPr>
        <w:rFonts w:ascii="Wingdings" w:hAnsi="Wingdings" w:cs="Wingdings" w:hint="default"/>
      </w:rPr>
    </w:lvl>
  </w:abstractNum>
  <w:abstractNum w:abstractNumId="12" w15:restartNumberingAfterBreak="0">
    <w:nsid w:val="4EB408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5311111"/>
    <w:multiLevelType w:val="hybridMultilevel"/>
    <w:tmpl w:val="E9DAEB7A"/>
    <w:lvl w:ilvl="0" w:tplc="9A12519C">
      <w:start w:val="1"/>
      <w:numFmt w:val="bullet"/>
      <w:lvlText w:val=""/>
      <w:lvlJc w:val="left"/>
      <w:pPr>
        <w:ind w:left="2218" w:hanging="400"/>
      </w:pPr>
      <w:rPr>
        <w:rFonts w:ascii="Wingdings" w:hAnsi="Wingdings" w:hint="default"/>
      </w:rPr>
    </w:lvl>
    <w:lvl w:ilvl="1" w:tplc="04090003" w:tentative="1">
      <w:start w:val="1"/>
      <w:numFmt w:val="bullet"/>
      <w:lvlText w:val=""/>
      <w:lvlJc w:val="left"/>
      <w:pPr>
        <w:ind w:left="2618" w:hanging="400"/>
      </w:pPr>
      <w:rPr>
        <w:rFonts w:ascii="Wingdings" w:hAnsi="Wingdings" w:cs="Wingdings" w:hint="default"/>
      </w:rPr>
    </w:lvl>
    <w:lvl w:ilvl="2" w:tplc="04090005" w:tentative="1">
      <w:start w:val="1"/>
      <w:numFmt w:val="bullet"/>
      <w:lvlText w:val=""/>
      <w:lvlJc w:val="left"/>
      <w:pPr>
        <w:ind w:left="3018" w:hanging="400"/>
      </w:pPr>
      <w:rPr>
        <w:rFonts w:ascii="Wingdings" w:hAnsi="Wingdings" w:cs="Wingdings" w:hint="default"/>
      </w:rPr>
    </w:lvl>
    <w:lvl w:ilvl="3" w:tplc="04090001" w:tentative="1">
      <w:start w:val="1"/>
      <w:numFmt w:val="bullet"/>
      <w:lvlText w:val=""/>
      <w:lvlJc w:val="left"/>
      <w:pPr>
        <w:ind w:left="3418" w:hanging="400"/>
      </w:pPr>
      <w:rPr>
        <w:rFonts w:ascii="Wingdings" w:hAnsi="Wingdings" w:cs="Wingdings" w:hint="default"/>
      </w:rPr>
    </w:lvl>
    <w:lvl w:ilvl="4" w:tplc="04090003" w:tentative="1">
      <w:start w:val="1"/>
      <w:numFmt w:val="bullet"/>
      <w:lvlText w:val=""/>
      <w:lvlJc w:val="left"/>
      <w:pPr>
        <w:ind w:left="3818" w:hanging="400"/>
      </w:pPr>
      <w:rPr>
        <w:rFonts w:ascii="Wingdings" w:hAnsi="Wingdings" w:cs="Wingdings" w:hint="default"/>
      </w:rPr>
    </w:lvl>
    <w:lvl w:ilvl="5" w:tplc="04090005" w:tentative="1">
      <w:start w:val="1"/>
      <w:numFmt w:val="bullet"/>
      <w:lvlText w:val=""/>
      <w:lvlJc w:val="left"/>
      <w:pPr>
        <w:ind w:left="4218" w:hanging="400"/>
      </w:pPr>
      <w:rPr>
        <w:rFonts w:ascii="Wingdings" w:hAnsi="Wingdings" w:cs="Wingdings" w:hint="default"/>
      </w:rPr>
    </w:lvl>
    <w:lvl w:ilvl="6" w:tplc="04090001" w:tentative="1">
      <w:start w:val="1"/>
      <w:numFmt w:val="bullet"/>
      <w:lvlText w:val=""/>
      <w:lvlJc w:val="left"/>
      <w:pPr>
        <w:ind w:left="4618" w:hanging="400"/>
      </w:pPr>
      <w:rPr>
        <w:rFonts w:ascii="Wingdings" w:hAnsi="Wingdings" w:cs="Wingdings" w:hint="default"/>
      </w:rPr>
    </w:lvl>
    <w:lvl w:ilvl="7" w:tplc="04090003" w:tentative="1">
      <w:start w:val="1"/>
      <w:numFmt w:val="bullet"/>
      <w:lvlText w:val=""/>
      <w:lvlJc w:val="left"/>
      <w:pPr>
        <w:ind w:left="5018" w:hanging="400"/>
      </w:pPr>
      <w:rPr>
        <w:rFonts w:ascii="Wingdings" w:hAnsi="Wingdings" w:cs="Wingdings" w:hint="default"/>
      </w:rPr>
    </w:lvl>
    <w:lvl w:ilvl="8" w:tplc="04090005" w:tentative="1">
      <w:start w:val="1"/>
      <w:numFmt w:val="bullet"/>
      <w:lvlText w:val=""/>
      <w:lvlJc w:val="left"/>
      <w:pPr>
        <w:ind w:left="5418" w:hanging="400"/>
      </w:pPr>
      <w:rPr>
        <w:rFonts w:ascii="Wingdings" w:hAnsi="Wingdings" w:cs="Wingdings" w:hint="default"/>
      </w:rPr>
    </w:lvl>
  </w:abstractNum>
  <w:abstractNum w:abstractNumId="14" w15:restartNumberingAfterBreak="0">
    <w:nsid w:val="57C14DC6"/>
    <w:multiLevelType w:val="hybridMultilevel"/>
    <w:tmpl w:val="F19CB706"/>
    <w:lvl w:ilvl="0" w:tplc="5F4EC0E2">
      <w:start w:val="7"/>
      <w:numFmt w:val="bullet"/>
      <w:lvlText w:val="-"/>
      <w:lvlJc w:val="left"/>
      <w:pPr>
        <w:ind w:left="1020" w:hanging="400"/>
      </w:pPr>
      <w:rPr>
        <w:rFonts w:ascii="Arial" w:eastAsia="굴림체" w:hAnsi="Arial" w:cs="Arial" w:hint="default"/>
      </w:rPr>
    </w:lvl>
    <w:lvl w:ilvl="1" w:tplc="04090003" w:tentative="1">
      <w:start w:val="1"/>
      <w:numFmt w:val="bullet"/>
      <w:lvlText w:val=""/>
      <w:lvlJc w:val="left"/>
      <w:pPr>
        <w:ind w:left="1420" w:hanging="400"/>
      </w:pPr>
      <w:rPr>
        <w:rFonts w:ascii="Wingdings" w:hAnsi="Wingdings" w:cs="Wingdings" w:hint="default"/>
      </w:rPr>
    </w:lvl>
    <w:lvl w:ilvl="2" w:tplc="04090005" w:tentative="1">
      <w:start w:val="1"/>
      <w:numFmt w:val="bullet"/>
      <w:lvlText w:val=""/>
      <w:lvlJc w:val="left"/>
      <w:pPr>
        <w:ind w:left="1820" w:hanging="400"/>
      </w:pPr>
      <w:rPr>
        <w:rFonts w:ascii="Wingdings" w:hAnsi="Wingdings" w:cs="Wingdings" w:hint="default"/>
      </w:rPr>
    </w:lvl>
    <w:lvl w:ilvl="3" w:tplc="04090001" w:tentative="1">
      <w:start w:val="1"/>
      <w:numFmt w:val="bullet"/>
      <w:lvlText w:val=""/>
      <w:lvlJc w:val="left"/>
      <w:pPr>
        <w:ind w:left="2220" w:hanging="400"/>
      </w:pPr>
      <w:rPr>
        <w:rFonts w:ascii="Wingdings" w:hAnsi="Wingdings" w:cs="Wingdings" w:hint="default"/>
      </w:rPr>
    </w:lvl>
    <w:lvl w:ilvl="4" w:tplc="04090003" w:tentative="1">
      <w:start w:val="1"/>
      <w:numFmt w:val="bullet"/>
      <w:lvlText w:val=""/>
      <w:lvlJc w:val="left"/>
      <w:pPr>
        <w:ind w:left="2620" w:hanging="400"/>
      </w:pPr>
      <w:rPr>
        <w:rFonts w:ascii="Wingdings" w:hAnsi="Wingdings" w:cs="Wingdings" w:hint="default"/>
      </w:rPr>
    </w:lvl>
    <w:lvl w:ilvl="5" w:tplc="04090005" w:tentative="1">
      <w:start w:val="1"/>
      <w:numFmt w:val="bullet"/>
      <w:lvlText w:val=""/>
      <w:lvlJc w:val="left"/>
      <w:pPr>
        <w:ind w:left="3020" w:hanging="400"/>
      </w:pPr>
      <w:rPr>
        <w:rFonts w:ascii="Wingdings" w:hAnsi="Wingdings" w:cs="Wingdings" w:hint="default"/>
      </w:rPr>
    </w:lvl>
    <w:lvl w:ilvl="6" w:tplc="04090001" w:tentative="1">
      <w:start w:val="1"/>
      <w:numFmt w:val="bullet"/>
      <w:lvlText w:val=""/>
      <w:lvlJc w:val="left"/>
      <w:pPr>
        <w:ind w:left="3420" w:hanging="400"/>
      </w:pPr>
      <w:rPr>
        <w:rFonts w:ascii="Wingdings" w:hAnsi="Wingdings" w:cs="Wingdings" w:hint="default"/>
      </w:rPr>
    </w:lvl>
    <w:lvl w:ilvl="7" w:tplc="04090003" w:tentative="1">
      <w:start w:val="1"/>
      <w:numFmt w:val="bullet"/>
      <w:lvlText w:val=""/>
      <w:lvlJc w:val="left"/>
      <w:pPr>
        <w:ind w:left="3820" w:hanging="400"/>
      </w:pPr>
      <w:rPr>
        <w:rFonts w:ascii="Wingdings" w:hAnsi="Wingdings" w:cs="Wingdings" w:hint="default"/>
      </w:rPr>
    </w:lvl>
    <w:lvl w:ilvl="8" w:tplc="04090005" w:tentative="1">
      <w:start w:val="1"/>
      <w:numFmt w:val="bullet"/>
      <w:lvlText w:val=""/>
      <w:lvlJc w:val="left"/>
      <w:pPr>
        <w:ind w:left="4220" w:hanging="400"/>
      </w:pPr>
      <w:rPr>
        <w:rFonts w:ascii="Wingdings" w:hAnsi="Wingdings" w:cs="Wingdings" w:hint="default"/>
      </w:rPr>
    </w:lvl>
  </w:abstractNum>
  <w:abstractNum w:abstractNumId="15" w15:restartNumberingAfterBreak="0">
    <w:nsid w:val="59F3091B"/>
    <w:multiLevelType w:val="hybridMultilevel"/>
    <w:tmpl w:val="21BEE7DC"/>
    <w:lvl w:ilvl="0" w:tplc="5F4EC0E2">
      <w:start w:val="7"/>
      <w:numFmt w:val="bullet"/>
      <w:lvlText w:val="-"/>
      <w:lvlJc w:val="left"/>
      <w:pPr>
        <w:ind w:left="1818" w:hanging="400"/>
      </w:pPr>
      <w:rPr>
        <w:rFonts w:ascii="Arial" w:eastAsia="굴림체" w:hAnsi="Arial" w:cs="Arial" w:hint="default"/>
      </w:rPr>
    </w:lvl>
    <w:lvl w:ilvl="1" w:tplc="04090003" w:tentative="1">
      <w:start w:val="1"/>
      <w:numFmt w:val="bullet"/>
      <w:lvlText w:val=""/>
      <w:lvlJc w:val="left"/>
      <w:pPr>
        <w:ind w:left="2218" w:hanging="400"/>
      </w:pPr>
      <w:rPr>
        <w:rFonts w:ascii="Wingdings" w:hAnsi="Wingdings" w:cs="Wingdings" w:hint="default"/>
      </w:rPr>
    </w:lvl>
    <w:lvl w:ilvl="2" w:tplc="04090005" w:tentative="1">
      <w:start w:val="1"/>
      <w:numFmt w:val="bullet"/>
      <w:lvlText w:val=""/>
      <w:lvlJc w:val="left"/>
      <w:pPr>
        <w:ind w:left="2618" w:hanging="400"/>
      </w:pPr>
      <w:rPr>
        <w:rFonts w:ascii="Wingdings" w:hAnsi="Wingdings" w:cs="Wingdings" w:hint="default"/>
      </w:rPr>
    </w:lvl>
    <w:lvl w:ilvl="3" w:tplc="04090001" w:tentative="1">
      <w:start w:val="1"/>
      <w:numFmt w:val="bullet"/>
      <w:lvlText w:val=""/>
      <w:lvlJc w:val="left"/>
      <w:pPr>
        <w:ind w:left="3018" w:hanging="400"/>
      </w:pPr>
      <w:rPr>
        <w:rFonts w:ascii="Wingdings" w:hAnsi="Wingdings" w:cs="Wingdings" w:hint="default"/>
      </w:rPr>
    </w:lvl>
    <w:lvl w:ilvl="4" w:tplc="04090003" w:tentative="1">
      <w:start w:val="1"/>
      <w:numFmt w:val="bullet"/>
      <w:lvlText w:val=""/>
      <w:lvlJc w:val="left"/>
      <w:pPr>
        <w:ind w:left="3418" w:hanging="400"/>
      </w:pPr>
      <w:rPr>
        <w:rFonts w:ascii="Wingdings" w:hAnsi="Wingdings" w:cs="Wingdings" w:hint="default"/>
      </w:rPr>
    </w:lvl>
    <w:lvl w:ilvl="5" w:tplc="04090005" w:tentative="1">
      <w:start w:val="1"/>
      <w:numFmt w:val="bullet"/>
      <w:lvlText w:val=""/>
      <w:lvlJc w:val="left"/>
      <w:pPr>
        <w:ind w:left="3818" w:hanging="400"/>
      </w:pPr>
      <w:rPr>
        <w:rFonts w:ascii="Wingdings" w:hAnsi="Wingdings" w:cs="Wingdings" w:hint="default"/>
      </w:rPr>
    </w:lvl>
    <w:lvl w:ilvl="6" w:tplc="04090001" w:tentative="1">
      <w:start w:val="1"/>
      <w:numFmt w:val="bullet"/>
      <w:lvlText w:val=""/>
      <w:lvlJc w:val="left"/>
      <w:pPr>
        <w:ind w:left="4218" w:hanging="400"/>
      </w:pPr>
      <w:rPr>
        <w:rFonts w:ascii="Wingdings" w:hAnsi="Wingdings" w:cs="Wingdings" w:hint="default"/>
      </w:rPr>
    </w:lvl>
    <w:lvl w:ilvl="7" w:tplc="04090003" w:tentative="1">
      <w:start w:val="1"/>
      <w:numFmt w:val="bullet"/>
      <w:lvlText w:val=""/>
      <w:lvlJc w:val="left"/>
      <w:pPr>
        <w:ind w:left="4618" w:hanging="400"/>
      </w:pPr>
      <w:rPr>
        <w:rFonts w:ascii="Wingdings" w:hAnsi="Wingdings" w:cs="Wingdings" w:hint="default"/>
      </w:rPr>
    </w:lvl>
    <w:lvl w:ilvl="8" w:tplc="04090005" w:tentative="1">
      <w:start w:val="1"/>
      <w:numFmt w:val="bullet"/>
      <w:lvlText w:val=""/>
      <w:lvlJc w:val="left"/>
      <w:pPr>
        <w:ind w:left="5018" w:hanging="400"/>
      </w:pPr>
      <w:rPr>
        <w:rFonts w:ascii="Wingdings" w:hAnsi="Wingdings" w:cs="Wingdings" w:hint="default"/>
      </w:rPr>
    </w:lvl>
  </w:abstractNum>
  <w:abstractNum w:abstractNumId="16" w15:restartNumberingAfterBreak="0">
    <w:nsid w:val="64252A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8DF055A"/>
    <w:multiLevelType w:val="hybridMultilevel"/>
    <w:tmpl w:val="03F04D22"/>
    <w:lvl w:ilvl="0" w:tplc="9A12519C">
      <w:start w:val="1"/>
      <w:numFmt w:val="bullet"/>
      <w:lvlText w:val=""/>
      <w:lvlJc w:val="left"/>
      <w:pPr>
        <w:ind w:left="944" w:hanging="400"/>
      </w:pPr>
      <w:rPr>
        <w:rFonts w:ascii="Wingdings" w:hAnsi="Wingdings" w:hint="default"/>
      </w:rPr>
    </w:lvl>
    <w:lvl w:ilvl="1" w:tplc="04090003" w:tentative="1">
      <w:start w:val="1"/>
      <w:numFmt w:val="bullet"/>
      <w:lvlText w:val=""/>
      <w:lvlJc w:val="left"/>
      <w:pPr>
        <w:ind w:left="1344" w:hanging="400"/>
      </w:pPr>
      <w:rPr>
        <w:rFonts w:ascii="Wingdings" w:hAnsi="Wingdings" w:hint="default"/>
      </w:rPr>
    </w:lvl>
    <w:lvl w:ilvl="2" w:tplc="04090005" w:tentative="1">
      <w:start w:val="1"/>
      <w:numFmt w:val="bullet"/>
      <w:lvlText w:val=""/>
      <w:lvlJc w:val="left"/>
      <w:pPr>
        <w:ind w:left="1744" w:hanging="400"/>
      </w:pPr>
      <w:rPr>
        <w:rFonts w:ascii="Wingdings" w:hAnsi="Wingdings" w:hint="default"/>
      </w:rPr>
    </w:lvl>
    <w:lvl w:ilvl="3" w:tplc="04090001" w:tentative="1">
      <w:start w:val="1"/>
      <w:numFmt w:val="bullet"/>
      <w:lvlText w:val=""/>
      <w:lvlJc w:val="left"/>
      <w:pPr>
        <w:ind w:left="2144" w:hanging="400"/>
      </w:pPr>
      <w:rPr>
        <w:rFonts w:ascii="Wingdings" w:hAnsi="Wingdings" w:hint="default"/>
      </w:rPr>
    </w:lvl>
    <w:lvl w:ilvl="4" w:tplc="04090003" w:tentative="1">
      <w:start w:val="1"/>
      <w:numFmt w:val="bullet"/>
      <w:lvlText w:val=""/>
      <w:lvlJc w:val="left"/>
      <w:pPr>
        <w:ind w:left="2544" w:hanging="400"/>
      </w:pPr>
      <w:rPr>
        <w:rFonts w:ascii="Wingdings" w:hAnsi="Wingdings" w:hint="default"/>
      </w:rPr>
    </w:lvl>
    <w:lvl w:ilvl="5" w:tplc="04090005" w:tentative="1">
      <w:start w:val="1"/>
      <w:numFmt w:val="bullet"/>
      <w:lvlText w:val=""/>
      <w:lvlJc w:val="left"/>
      <w:pPr>
        <w:ind w:left="2944" w:hanging="400"/>
      </w:pPr>
      <w:rPr>
        <w:rFonts w:ascii="Wingdings" w:hAnsi="Wingdings" w:hint="default"/>
      </w:rPr>
    </w:lvl>
    <w:lvl w:ilvl="6" w:tplc="04090001" w:tentative="1">
      <w:start w:val="1"/>
      <w:numFmt w:val="bullet"/>
      <w:lvlText w:val=""/>
      <w:lvlJc w:val="left"/>
      <w:pPr>
        <w:ind w:left="3344" w:hanging="400"/>
      </w:pPr>
      <w:rPr>
        <w:rFonts w:ascii="Wingdings" w:hAnsi="Wingdings" w:hint="default"/>
      </w:rPr>
    </w:lvl>
    <w:lvl w:ilvl="7" w:tplc="04090003" w:tentative="1">
      <w:start w:val="1"/>
      <w:numFmt w:val="bullet"/>
      <w:lvlText w:val=""/>
      <w:lvlJc w:val="left"/>
      <w:pPr>
        <w:ind w:left="3744" w:hanging="400"/>
      </w:pPr>
      <w:rPr>
        <w:rFonts w:ascii="Wingdings" w:hAnsi="Wingdings" w:hint="default"/>
      </w:rPr>
    </w:lvl>
    <w:lvl w:ilvl="8" w:tplc="04090005" w:tentative="1">
      <w:start w:val="1"/>
      <w:numFmt w:val="bullet"/>
      <w:lvlText w:val=""/>
      <w:lvlJc w:val="left"/>
      <w:pPr>
        <w:ind w:left="4144" w:hanging="400"/>
      </w:pPr>
      <w:rPr>
        <w:rFonts w:ascii="Wingdings" w:hAnsi="Wingdings" w:hint="default"/>
      </w:rPr>
    </w:lvl>
  </w:abstractNum>
  <w:abstractNum w:abstractNumId="18" w15:restartNumberingAfterBreak="0">
    <w:nsid w:val="6A906EC8"/>
    <w:multiLevelType w:val="multilevel"/>
    <w:tmpl w:val="74E4C4E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D1C00DA"/>
    <w:multiLevelType w:val="hybridMultilevel"/>
    <w:tmpl w:val="AE14D256"/>
    <w:lvl w:ilvl="0" w:tplc="9A12519C">
      <w:start w:val="1"/>
      <w:numFmt w:val="bullet"/>
      <w:lvlText w:val=""/>
      <w:lvlJc w:val="left"/>
      <w:pPr>
        <w:ind w:left="944" w:hanging="400"/>
      </w:pPr>
      <w:rPr>
        <w:rFonts w:ascii="Wingdings" w:hAnsi="Wingdings" w:hint="default"/>
      </w:rPr>
    </w:lvl>
    <w:lvl w:ilvl="1" w:tplc="04090003" w:tentative="1">
      <w:start w:val="1"/>
      <w:numFmt w:val="bullet"/>
      <w:lvlText w:val=""/>
      <w:lvlJc w:val="left"/>
      <w:pPr>
        <w:ind w:left="1344" w:hanging="400"/>
      </w:pPr>
      <w:rPr>
        <w:rFonts w:ascii="Wingdings" w:hAnsi="Wingdings" w:hint="default"/>
      </w:rPr>
    </w:lvl>
    <w:lvl w:ilvl="2" w:tplc="04090005" w:tentative="1">
      <w:start w:val="1"/>
      <w:numFmt w:val="bullet"/>
      <w:lvlText w:val=""/>
      <w:lvlJc w:val="left"/>
      <w:pPr>
        <w:ind w:left="1744" w:hanging="400"/>
      </w:pPr>
      <w:rPr>
        <w:rFonts w:ascii="Wingdings" w:hAnsi="Wingdings" w:hint="default"/>
      </w:rPr>
    </w:lvl>
    <w:lvl w:ilvl="3" w:tplc="04090001" w:tentative="1">
      <w:start w:val="1"/>
      <w:numFmt w:val="bullet"/>
      <w:lvlText w:val=""/>
      <w:lvlJc w:val="left"/>
      <w:pPr>
        <w:ind w:left="2144" w:hanging="400"/>
      </w:pPr>
      <w:rPr>
        <w:rFonts w:ascii="Wingdings" w:hAnsi="Wingdings" w:hint="default"/>
      </w:rPr>
    </w:lvl>
    <w:lvl w:ilvl="4" w:tplc="04090003" w:tentative="1">
      <w:start w:val="1"/>
      <w:numFmt w:val="bullet"/>
      <w:lvlText w:val=""/>
      <w:lvlJc w:val="left"/>
      <w:pPr>
        <w:ind w:left="2544" w:hanging="400"/>
      </w:pPr>
      <w:rPr>
        <w:rFonts w:ascii="Wingdings" w:hAnsi="Wingdings" w:hint="default"/>
      </w:rPr>
    </w:lvl>
    <w:lvl w:ilvl="5" w:tplc="04090005" w:tentative="1">
      <w:start w:val="1"/>
      <w:numFmt w:val="bullet"/>
      <w:lvlText w:val=""/>
      <w:lvlJc w:val="left"/>
      <w:pPr>
        <w:ind w:left="2944" w:hanging="400"/>
      </w:pPr>
      <w:rPr>
        <w:rFonts w:ascii="Wingdings" w:hAnsi="Wingdings" w:hint="default"/>
      </w:rPr>
    </w:lvl>
    <w:lvl w:ilvl="6" w:tplc="04090001" w:tentative="1">
      <w:start w:val="1"/>
      <w:numFmt w:val="bullet"/>
      <w:lvlText w:val=""/>
      <w:lvlJc w:val="left"/>
      <w:pPr>
        <w:ind w:left="3344" w:hanging="400"/>
      </w:pPr>
      <w:rPr>
        <w:rFonts w:ascii="Wingdings" w:hAnsi="Wingdings" w:hint="default"/>
      </w:rPr>
    </w:lvl>
    <w:lvl w:ilvl="7" w:tplc="04090003" w:tentative="1">
      <w:start w:val="1"/>
      <w:numFmt w:val="bullet"/>
      <w:lvlText w:val=""/>
      <w:lvlJc w:val="left"/>
      <w:pPr>
        <w:ind w:left="3744" w:hanging="400"/>
      </w:pPr>
      <w:rPr>
        <w:rFonts w:ascii="Wingdings" w:hAnsi="Wingdings" w:hint="default"/>
      </w:rPr>
    </w:lvl>
    <w:lvl w:ilvl="8" w:tplc="04090005" w:tentative="1">
      <w:start w:val="1"/>
      <w:numFmt w:val="bullet"/>
      <w:lvlText w:val=""/>
      <w:lvlJc w:val="left"/>
      <w:pPr>
        <w:ind w:left="4144" w:hanging="400"/>
      </w:pPr>
      <w:rPr>
        <w:rFonts w:ascii="Wingdings" w:hAnsi="Wingdings" w:hint="default"/>
      </w:rPr>
    </w:lvl>
  </w:abstractNum>
  <w:num w:numId="1">
    <w:abstractNumId w:val="18"/>
  </w:num>
  <w:num w:numId="2">
    <w:abstractNumId w:val="9"/>
  </w:num>
  <w:num w:numId="3">
    <w:abstractNumId w:val="6"/>
  </w:num>
  <w:num w:numId="4">
    <w:abstractNumId w:val="13"/>
  </w:num>
  <w:num w:numId="5">
    <w:abstractNumId w:val="11"/>
  </w:num>
  <w:num w:numId="6">
    <w:abstractNumId w:val="10"/>
  </w:num>
  <w:num w:numId="7">
    <w:abstractNumId w:val="5"/>
  </w:num>
  <w:num w:numId="8">
    <w:abstractNumId w:val="14"/>
  </w:num>
  <w:num w:numId="9">
    <w:abstractNumId w:val="8"/>
  </w:num>
  <w:num w:numId="10">
    <w:abstractNumId w:val="15"/>
  </w:num>
  <w:num w:numId="11">
    <w:abstractNumId w:val="12"/>
  </w:num>
  <w:num w:numId="12">
    <w:abstractNumId w:val="1"/>
  </w:num>
  <w:num w:numId="13">
    <w:abstractNumId w:val="4"/>
  </w:num>
  <w:num w:numId="14">
    <w:abstractNumId w:val="2"/>
  </w:num>
  <w:num w:numId="15">
    <w:abstractNumId w:val="16"/>
  </w:num>
  <w:num w:numId="16">
    <w:abstractNumId w:val="3"/>
  </w:num>
  <w:num w:numId="17">
    <w:abstractNumId w:val="7"/>
  </w:num>
  <w:num w:numId="18">
    <w:abstractNumId w:val="17"/>
  </w:num>
  <w:num w:numId="19">
    <w:abstractNumId w:val="19"/>
  </w:num>
  <w:num w:numId="20">
    <w:abstractNumId w:val="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oyoung Yoo">
    <w15:presenceInfo w15:providerId="Windows Live" w15:userId="2674b94c7febc33e"/>
  </w15:person>
  <w15:person w15:author="Boo Dajeong">
    <w15:presenceInfo w15:providerId="Windows Live" w15:userId="dab19af0108abc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5&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ar9009vlewferefptp5s0whsr2edp5z9pa9&quot;&gt;My EndNote Library&lt;record-ids&gt;&lt;item&gt;36&lt;/item&gt;&lt;/record-ids&gt;&lt;/item&gt;&lt;/Libraries&gt;"/>
  </w:docVars>
  <w:rsids>
    <w:rsidRoot w:val="007B5651"/>
    <w:rsid w:val="00007629"/>
    <w:rsid w:val="00007EC1"/>
    <w:rsid w:val="00014936"/>
    <w:rsid w:val="000174A0"/>
    <w:rsid w:val="000221F0"/>
    <w:rsid w:val="00022892"/>
    <w:rsid w:val="00025778"/>
    <w:rsid w:val="00025AC0"/>
    <w:rsid w:val="00025E17"/>
    <w:rsid w:val="00026EEC"/>
    <w:rsid w:val="00033B74"/>
    <w:rsid w:val="000354BB"/>
    <w:rsid w:val="00035B86"/>
    <w:rsid w:val="00035D36"/>
    <w:rsid w:val="00035EB3"/>
    <w:rsid w:val="000364D3"/>
    <w:rsid w:val="00041AFD"/>
    <w:rsid w:val="000431F9"/>
    <w:rsid w:val="000500A0"/>
    <w:rsid w:val="000513EA"/>
    <w:rsid w:val="00053656"/>
    <w:rsid w:val="00057397"/>
    <w:rsid w:val="00057492"/>
    <w:rsid w:val="000651C9"/>
    <w:rsid w:val="00066035"/>
    <w:rsid w:val="000703AD"/>
    <w:rsid w:val="00071865"/>
    <w:rsid w:val="00072574"/>
    <w:rsid w:val="00072DCB"/>
    <w:rsid w:val="00074D28"/>
    <w:rsid w:val="00076A57"/>
    <w:rsid w:val="00080B43"/>
    <w:rsid w:val="00080CA8"/>
    <w:rsid w:val="00082FC6"/>
    <w:rsid w:val="000858E8"/>
    <w:rsid w:val="00086F4F"/>
    <w:rsid w:val="00087280"/>
    <w:rsid w:val="00092425"/>
    <w:rsid w:val="00093966"/>
    <w:rsid w:val="00095408"/>
    <w:rsid w:val="00095A9D"/>
    <w:rsid w:val="00097925"/>
    <w:rsid w:val="000A15EB"/>
    <w:rsid w:val="000A3714"/>
    <w:rsid w:val="000A38D9"/>
    <w:rsid w:val="000A6F42"/>
    <w:rsid w:val="000B3B48"/>
    <w:rsid w:val="000B573E"/>
    <w:rsid w:val="000B6396"/>
    <w:rsid w:val="000C03D8"/>
    <w:rsid w:val="000C0C2C"/>
    <w:rsid w:val="000C18B6"/>
    <w:rsid w:val="000C7439"/>
    <w:rsid w:val="000D0137"/>
    <w:rsid w:val="000D0EA8"/>
    <w:rsid w:val="000D168C"/>
    <w:rsid w:val="000D170D"/>
    <w:rsid w:val="000D17F7"/>
    <w:rsid w:val="000D32E8"/>
    <w:rsid w:val="000D5F85"/>
    <w:rsid w:val="000E24D9"/>
    <w:rsid w:val="000E3A85"/>
    <w:rsid w:val="000E3D31"/>
    <w:rsid w:val="000E475E"/>
    <w:rsid w:val="000E47F6"/>
    <w:rsid w:val="000E576A"/>
    <w:rsid w:val="000F1501"/>
    <w:rsid w:val="000F3FA8"/>
    <w:rsid w:val="000F4072"/>
    <w:rsid w:val="000F50E5"/>
    <w:rsid w:val="000F685F"/>
    <w:rsid w:val="001004E2"/>
    <w:rsid w:val="00102AC9"/>
    <w:rsid w:val="001067DA"/>
    <w:rsid w:val="00106877"/>
    <w:rsid w:val="00106AA8"/>
    <w:rsid w:val="001077CC"/>
    <w:rsid w:val="00111DDE"/>
    <w:rsid w:val="00112E21"/>
    <w:rsid w:val="00113863"/>
    <w:rsid w:val="00114365"/>
    <w:rsid w:val="00114EA1"/>
    <w:rsid w:val="00123237"/>
    <w:rsid w:val="00126393"/>
    <w:rsid w:val="001278BF"/>
    <w:rsid w:val="00131DB9"/>
    <w:rsid w:val="00131E80"/>
    <w:rsid w:val="00132E29"/>
    <w:rsid w:val="00132E88"/>
    <w:rsid w:val="00134E0E"/>
    <w:rsid w:val="001359E0"/>
    <w:rsid w:val="00137181"/>
    <w:rsid w:val="00140614"/>
    <w:rsid w:val="001407D4"/>
    <w:rsid w:val="00144642"/>
    <w:rsid w:val="001450E5"/>
    <w:rsid w:val="00145385"/>
    <w:rsid w:val="0014666E"/>
    <w:rsid w:val="001466CB"/>
    <w:rsid w:val="00151D3C"/>
    <w:rsid w:val="00157834"/>
    <w:rsid w:val="00164D32"/>
    <w:rsid w:val="00165929"/>
    <w:rsid w:val="00167F1D"/>
    <w:rsid w:val="001712E4"/>
    <w:rsid w:val="00172730"/>
    <w:rsid w:val="00172C6F"/>
    <w:rsid w:val="00172CFD"/>
    <w:rsid w:val="0017381C"/>
    <w:rsid w:val="00174C70"/>
    <w:rsid w:val="001756C1"/>
    <w:rsid w:val="00175762"/>
    <w:rsid w:val="00180CAA"/>
    <w:rsid w:val="00182247"/>
    <w:rsid w:val="00184328"/>
    <w:rsid w:val="0018616E"/>
    <w:rsid w:val="001861C8"/>
    <w:rsid w:val="00187730"/>
    <w:rsid w:val="001918C4"/>
    <w:rsid w:val="001920CF"/>
    <w:rsid w:val="0019312F"/>
    <w:rsid w:val="001951AA"/>
    <w:rsid w:val="001A0163"/>
    <w:rsid w:val="001A0BD0"/>
    <w:rsid w:val="001A3257"/>
    <w:rsid w:val="001A4CEC"/>
    <w:rsid w:val="001A6913"/>
    <w:rsid w:val="001A7C3E"/>
    <w:rsid w:val="001B1C81"/>
    <w:rsid w:val="001B1E49"/>
    <w:rsid w:val="001B28D4"/>
    <w:rsid w:val="001B69D3"/>
    <w:rsid w:val="001B6B11"/>
    <w:rsid w:val="001C0B73"/>
    <w:rsid w:val="001C0E60"/>
    <w:rsid w:val="001C5F6D"/>
    <w:rsid w:val="001C6ACC"/>
    <w:rsid w:val="001D127E"/>
    <w:rsid w:val="001D1743"/>
    <w:rsid w:val="001D68BA"/>
    <w:rsid w:val="001D7C9F"/>
    <w:rsid w:val="001E121A"/>
    <w:rsid w:val="001E2680"/>
    <w:rsid w:val="001E30F2"/>
    <w:rsid w:val="001E6173"/>
    <w:rsid w:val="001F48A7"/>
    <w:rsid w:val="001F763E"/>
    <w:rsid w:val="001F77E6"/>
    <w:rsid w:val="00202CA0"/>
    <w:rsid w:val="0020376D"/>
    <w:rsid w:val="002051E0"/>
    <w:rsid w:val="002056B0"/>
    <w:rsid w:val="002065A7"/>
    <w:rsid w:val="00206E04"/>
    <w:rsid w:val="00207FB1"/>
    <w:rsid w:val="00211267"/>
    <w:rsid w:val="00214AE9"/>
    <w:rsid w:val="0021587C"/>
    <w:rsid w:val="00215EF2"/>
    <w:rsid w:val="00216FA5"/>
    <w:rsid w:val="00222358"/>
    <w:rsid w:val="0022453D"/>
    <w:rsid w:val="00225E6C"/>
    <w:rsid w:val="0022621B"/>
    <w:rsid w:val="0022695D"/>
    <w:rsid w:val="0023765A"/>
    <w:rsid w:val="00237C04"/>
    <w:rsid w:val="0024166C"/>
    <w:rsid w:val="002426D5"/>
    <w:rsid w:val="00246D88"/>
    <w:rsid w:val="00252E9F"/>
    <w:rsid w:val="00253633"/>
    <w:rsid w:val="002537E4"/>
    <w:rsid w:val="00254A83"/>
    <w:rsid w:val="00262B9F"/>
    <w:rsid w:val="00264289"/>
    <w:rsid w:val="002667CA"/>
    <w:rsid w:val="002748C1"/>
    <w:rsid w:val="002754C1"/>
    <w:rsid w:val="0027610A"/>
    <w:rsid w:val="00280B1A"/>
    <w:rsid w:val="00280CBF"/>
    <w:rsid w:val="00282D4A"/>
    <w:rsid w:val="00282DE7"/>
    <w:rsid w:val="00284CE1"/>
    <w:rsid w:val="00290E6C"/>
    <w:rsid w:val="0029379C"/>
    <w:rsid w:val="002940FD"/>
    <w:rsid w:val="0029602C"/>
    <w:rsid w:val="002A0088"/>
    <w:rsid w:val="002A0BF1"/>
    <w:rsid w:val="002A17E3"/>
    <w:rsid w:val="002A3C7D"/>
    <w:rsid w:val="002A584B"/>
    <w:rsid w:val="002A6905"/>
    <w:rsid w:val="002A6B6A"/>
    <w:rsid w:val="002B2474"/>
    <w:rsid w:val="002B6790"/>
    <w:rsid w:val="002C2EB9"/>
    <w:rsid w:val="002C662E"/>
    <w:rsid w:val="002C74EE"/>
    <w:rsid w:val="002D1E3B"/>
    <w:rsid w:val="002D2F15"/>
    <w:rsid w:val="002D4632"/>
    <w:rsid w:val="002D6698"/>
    <w:rsid w:val="002D6C49"/>
    <w:rsid w:val="002E150B"/>
    <w:rsid w:val="002E19E6"/>
    <w:rsid w:val="002E1F1F"/>
    <w:rsid w:val="002E311C"/>
    <w:rsid w:val="002E5972"/>
    <w:rsid w:val="002E7A58"/>
    <w:rsid w:val="002F231C"/>
    <w:rsid w:val="002F2867"/>
    <w:rsid w:val="002F464B"/>
    <w:rsid w:val="002F5D2F"/>
    <w:rsid w:val="00300A09"/>
    <w:rsid w:val="003013CD"/>
    <w:rsid w:val="00306F2D"/>
    <w:rsid w:val="00310F1F"/>
    <w:rsid w:val="00311B27"/>
    <w:rsid w:val="00312CC1"/>
    <w:rsid w:val="00313302"/>
    <w:rsid w:val="00313BD5"/>
    <w:rsid w:val="00314495"/>
    <w:rsid w:val="003168BE"/>
    <w:rsid w:val="003176E0"/>
    <w:rsid w:val="00320AF7"/>
    <w:rsid w:val="00321B0A"/>
    <w:rsid w:val="00322528"/>
    <w:rsid w:val="00330DF1"/>
    <w:rsid w:val="00336346"/>
    <w:rsid w:val="00342ACF"/>
    <w:rsid w:val="00344ED9"/>
    <w:rsid w:val="003467A9"/>
    <w:rsid w:val="003479CE"/>
    <w:rsid w:val="00347F26"/>
    <w:rsid w:val="00353DC4"/>
    <w:rsid w:val="00353DE6"/>
    <w:rsid w:val="003548D6"/>
    <w:rsid w:val="003559FB"/>
    <w:rsid w:val="00360CE0"/>
    <w:rsid w:val="00360F84"/>
    <w:rsid w:val="00371A62"/>
    <w:rsid w:val="00372AE3"/>
    <w:rsid w:val="00377543"/>
    <w:rsid w:val="00381A44"/>
    <w:rsid w:val="0038274B"/>
    <w:rsid w:val="00382EA2"/>
    <w:rsid w:val="00383715"/>
    <w:rsid w:val="00383C40"/>
    <w:rsid w:val="00384CFB"/>
    <w:rsid w:val="00387C58"/>
    <w:rsid w:val="00391A81"/>
    <w:rsid w:val="00392012"/>
    <w:rsid w:val="00394159"/>
    <w:rsid w:val="00394BD9"/>
    <w:rsid w:val="003A0914"/>
    <w:rsid w:val="003A26AF"/>
    <w:rsid w:val="003A49AF"/>
    <w:rsid w:val="003A5183"/>
    <w:rsid w:val="003A6DBE"/>
    <w:rsid w:val="003B0D7E"/>
    <w:rsid w:val="003B15EC"/>
    <w:rsid w:val="003B16E3"/>
    <w:rsid w:val="003B24F9"/>
    <w:rsid w:val="003B2FD7"/>
    <w:rsid w:val="003B39B9"/>
    <w:rsid w:val="003B40CC"/>
    <w:rsid w:val="003C0E8C"/>
    <w:rsid w:val="003C5038"/>
    <w:rsid w:val="003C5714"/>
    <w:rsid w:val="003C5B02"/>
    <w:rsid w:val="003D1CFA"/>
    <w:rsid w:val="003E0247"/>
    <w:rsid w:val="003E11C2"/>
    <w:rsid w:val="003E152B"/>
    <w:rsid w:val="003E23A8"/>
    <w:rsid w:val="003E24BE"/>
    <w:rsid w:val="003E3951"/>
    <w:rsid w:val="003E4506"/>
    <w:rsid w:val="003E7BB6"/>
    <w:rsid w:val="003F2C1C"/>
    <w:rsid w:val="003F2F7A"/>
    <w:rsid w:val="003F50EC"/>
    <w:rsid w:val="003F752A"/>
    <w:rsid w:val="003F7D9D"/>
    <w:rsid w:val="0040597C"/>
    <w:rsid w:val="0040610B"/>
    <w:rsid w:val="00410175"/>
    <w:rsid w:val="0041080E"/>
    <w:rsid w:val="00411514"/>
    <w:rsid w:val="004122FF"/>
    <w:rsid w:val="00413594"/>
    <w:rsid w:val="00413F37"/>
    <w:rsid w:val="0041460C"/>
    <w:rsid w:val="004158F4"/>
    <w:rsid w:val="00416D73"/>
    <w:rsid w:val="00417A1E"/>
    <w:rsid w:val="00422B92"/>
    <w:rsid w:val="00422E0D"/>
    <w:rsid w:val="00423180"/>
    <w:rsid w:val="00424414"/>
    <w:rsid w:val="00426754"/>
    <w:rsid w:val="0043657C"/>
    <w:rsid w:val="00440A46"/>
    <w:rsid w:val="00441FDF"/>
    <w:rsid w:val="004420A1"/>
    <w:rsid w:val="00451397"/>
    <w:rsid w:val="004515E4"/>
    <w:rsid w:val="00451968"/>
    <w:rsid w:val="00451D23"/>
    <w:rsid w:val="004554A0"/>
    <w:rsid w:val="00456B0B"/>
    <w:rsid w:val="00457282"/>
    <w:rsid w:val="00461687"/>
    <w:rsid w:val="00462134"/>
    <w:rsid w:val="00462206"/>
    <w:rsid w:val="00465BF4"/>
    <w:rsid w:val="00466C3F"/>
    <w:rsid w:val="0047041E"/>
    <w:rsid w:val="00470A9A"/>
    <w:rsid w:val="00482EDA"/>
    <w:rsid w:val="00483134"/>
    <w:rsid w:val="004900B2"/>
    <w:rsid w:val="00494909"/>
    <w:rsid w:val="004952B7"/>
    <w:rsid w:val="00497ACC"/>
    <w:rsid w:val="004A0B66"/>
    <w:rsid w:val="004A0DAA"/>
    <w:rsid w:val="004A1CAA"/>
    <w:rsid w:val="004A1EDA"/>
    <w:rsid w:val="004A3048"/>
    <w:rsid w:val="004A309B"/>
    <w:rsid w:val="004B2A6D"/>
    <w:rsid w:val="004B2B83"/>
    <w:rsid w:val="004B3888"/>
    <w:rsid w:val="004B57DE"/>
    <w:rsid w:val="004B5A1E"/>
    <w:rsid w:val="004B6E8B"/>
    <w:rsid w:val="004B73B6"/>
    <w:rsid w:val="004B78A6"/>
    <w:rsid w:val="004C0426"/>
    <w:rsid w:val="004C0A8E"/>
    <w:rsid w:val="004C1401"/>
    <w:rsid w:val="004C3EC4"/>
    <w:rsid w:val="004C4004"/>
    <w:rsid w:val="004D45F1"/>
    <w:rsid w:val="004D4916"/>
    <w:rsid w:val="004D6D0B"/>
    <w:rsid w:val="004E02FE"/>
    <w:rsid w:val="004E2CFD"/>
    <w:rsid w:val="004E369C"/>
    <w:rsid w:val="004E5004"/>
    <w:rsid w:val="004E51D8"/>
    <w:rsid w:val="004E5497"/>
    <w:rsid w:val="004E6363"/>
    <w:rsid w:val="004F04E4"/>
    <w:rsid w:val="004F1D3F"/>
    <w:rsid w:val="004F35B6"/>
    <w:rsid w:val="004F40BA"/>
    <w:rsid w:val="004F631A"/>
    <w:rsid w:val="004F63ED"/>
    <w:rsid w:val="004F6F21"/>
    <w:rsid w:val="004F7485"/>
    <w:rsid w:val="00500115"/>
    <w:rsid w:val="00502151"/>
    <w:rsid w:val="005022DC"/>
    <w:rsid w:val="00503174"/>
    <w:rsid w:val="005045DC"/>
    <w:rsid w:val="0050550B"/>
    <w:rsid w:val="005057C0"/>
    <w:rsid w:val="00507EC2"/>
    <w:rsid w:val="00514FBD"/>
    <w:rsid w:val="0051625A"/>
    <w:rsid w:val="00520509"/>
    <w:rsid w:val="005219E6"/>
    <w:rsid w:val="00526234"/>
    <w:rsid w:val="00530435"/>
    <w:rsid w:val="00533D1D"/>
    <w:rsid w:val="005370DB"/>
    <w:rsid w:val="0053782F"/>
    <w:rsid w:val="00543B54"/>
    <w:rsid w:val="00543CDB"/>
    <w:rsid w:val="005443C1"/>
    <w:rsid w:val="00544CEC"/>
    <w:rsid w:val="00544FD0"/>
    <w:rsid w:val="005461A6"/>
    <w:rsid w:val="00547F32"/>
    <w:rsid w:val="00551D84"/>
    <w:rsid w:val="005560CD"/>
    <w:rsid w:val="00560E1B"/>
    <w:rsid w:val="00566C61"/>
    <w:rsid w:val="00566DF6"/>
    <w:rsid w:val="0057090F"/>
    <w:rsid w:val="00574925"/>
    <w:rsid w:val="0057573C"/>
    <w:rsid w:val="00577DA7"/>
    <w:rsid w:val="005817CE"/>
    <w:rsid w:val="00583256"/>
    <w:rsid w:val="00583A9E"/>
    <w:rsid w:val="005844DF"/>
    <w:rsid w:val="00584B4D"/>
    <w:rsid w:val="00585C46"/>
    <w:rsid w:val="0059260F"/>
    <w:rsid w:val="00595CA8"/>
    <w:rsid w:val="005A0034"/>
    <w:rsid w:val="005A3CEE"/>
    <w:rsid w:val="005A4EF7"/>
    <w:rsid w:val="005A5CAD"/>
    <w:rsid w:val="005A5FE4"/>
    <w:rsid w:val="005A714C"/>
    <w:rsid w:val="005A7A2E"/>
    <w:rsid w:val="005A7CBE"/>
    <w:rsid w:val="005B0640"/>
    <w:rsid w:val="005B48B8"/>
    <w:rsid w:val="005C14CA"/>
    <w:rsid w:val="005C498F"/>
    <w:rsid w:val="005C6833"/>
    <w:rsid w:val="005D1662"/>
    <w:rsid w:val="005D3105"/>
    <w:rsid w:val="005D7D24"/>
    <w:rsid w:val="005E1C72"/>
    <w:rsid w:val="005E245E"/>
    <w:rsid w:val="005E2B36"/>
    <w:rsid w:val="005E2CD2"/>
    <w:rsid w:val="005E46B6"/>
    <w:rsid w:val="005E4B40"/>
    <w:rsid w:val="005E550C"/>
    <w:rsid w:val="005E5ABE"/>
    <w:rsid w:val="005E785D"/>
    <w:rsid w:val="005F0DA8"/>
    <w:rsid w:val="005F257B"/>
    <w:rsid w:val="005F5667"/>
    <w:rsid w:val="005F7C7E"/>
    <w:rsid w:val="00601137"/>
    <w:rsid w:val="00601216"/>
    <w:rsid w:val="00602105"/>
    <w:rsid w:val="00604008"/>
    <w:rsid w:val="00606080"/>
    <w:rsid w:val="00606EBB"/>
    <w:rsid w:val="00611177"/>
    <w:rsid w:val="0061177C"/>
    <w:rsid w:val="006118AC"/>
    <w:rsid w:val="00612559"/>
    <w:rsid w:val="00616034"/>
    <w:rsid w:val="00620A8B"/>
    <w:rsid w:val="0062105D"/>
    <w:rsid w:val="006224E8"/>
    <w:rsid w:val="00624215"/>
    <w:rsid w:val="00627A75"/>
    <w:rsid w:val="00632BFC"/>
    <w:rsid w:val="0063379E"/>
    <w:rsid w:val="00634C27"/>
    <w:rsid w:val="00640068"/>
    <w:rsid w:val="00642DD6"/>
    <w:rsid w:val="00644665"/>
    <w:rsid w:val="006449C4"/>
    <w:rsid w:val="00644D67"/>
    <w:rsid w:val="00645773"/>
    <w:rsid w:val="00646FC2"/>
    <w:rsid w:val="0065016A"/>
    <w:rsid w:val="006520BA"/>
    <w:rsid w:val="0065259D"/>
    <w:rsid w:val="00652987"/>
    <w:rsid w:val="00655E9A"/>
    <w:rsid w:val="00671D55"/>
    <w:rsid w:val="0067589D"/>
    <w:rsid w:val="006759F7"/>
    <w:rsid w:val="00676BB5"/>
    <w:rsid w:val="0068092A"/>
    <w:rsid w:val="00680DB1"/>
    <w:rsid w:val="00680FD7"/>
    <w:rsid w:val="00682DDE"/>
    <w:rsid w:val="0068322B"/>
    <w:rsid w:val="006876A8"/>
    <w:rsid w:val="00687D3C"/>
    <w:rsid w:val="00693CB9"/>
    <w:rsid w:val="006952B3"/>
    <w:rsid w:val="00696956"/>
    <w:rsid w:val="006A003C"/>
    <w:rsid w:val="006A1CC7"/>
    <w:rsid w:val="006A481B"/>
    <w:rsid w:val="006A5F57"/>
    <w:rsid w:val="006B2CD8"/>
    <w:rsid w:val="006B2E8F"/>
    <w:rsid w:val="006B48F6"/>
    <w:rsid w:val="006B4DBF"/>
    <w:rsid w:val="006B66CA"/>
    <w:rsid w:val="006B7605"/>
    <w:rsid w:val="006C510D"/>
    <w:rsid w:val="006C5312"/>
    <w:rsid w:val="006C7D73"/>
    <w:rsid w:val="006D0F90"/>
    <w:rsid w:val="006D2994"/>
    <w:rsid w:val="006D3FFB"/>
    <w:rsid w:val="006D45A0"/>
    <w:rsid w:val="006D749A"/>
    <w:rsid w:val="006E013E"/>
    <w:rsid w:val="006E13CF"/>
    <w:rsid w:val="006E6CC3"/>
    <w:rsid w:val="006E718C"/>
    <w:rsid w:val="006F08D4"/>
    <w:rsid w:val="006F22F5"/>
    <w:rsid w:val="006F3966"/>
    <w:rsid w:val="006F3E92"/>
    <w:rsid w:val="006F41E3"/>
    <w:rsid w:val="006F570C"/>
    <w:rsid w:val="006F5BF9"/>
    <w:rsid w:val="00702582"/>
    <w:rsid w:val="00703957"/>
    <w:rsid w:val="00703A29"/>
    <w:rsid w:val="00705F30"/>
    <w:rsid w:val="00713E1D"/>
    <w:rsid w:val="00714222"/>
    <w:rsid w:val="00715029"/>
    <w:rsid w:val="0071505D"/>
    <w:rsid w:val="00715705"/>
    <w:rsid w:val="00717999"/>
    <w:rsid w:val="00722025"/>
    <w:rsid w:val="00722FC5"/>
    <w:rsid w:val="00722FD8"/>
    <w:rsid w:val="00724182"/>
    <w:rsid w:val="00724748"/>
    <w:rsid w:val="00724E23"/>
    <w:rsid w:val="007260C1"/>
    <w:rsid w:val="00731982"/>
    <w:rsid w:val="00732226"/>
    <w:rsid w:val="0073487B"/>
    <w:rsid w:val="0073543D"/>
    <w:rsid w:val="00737252"/>
    <w:rsid w:val="0074620C"/>
    <w:rsid w:val="0075189A"/>
    <w:rsid w:val="00756C51"/>
    <w:rsid w:val="00762558"/>
    <w:rsid w:val="0076619F"/>
    <w:rsid w:val="007669BE"/>
    <w:rsid w:val="007706D1"/>
    <w:rsid w:val="00770E7E"/>
    <w:rsid w:val="00771407"/>
    <w:rsid w:val="00774883"/>
    <w:rsid w:val="007763E3"/>
    <w:rsid w:val="00776C70"/>
    <w:rsid w:val="00777FDF"/>
    <w:rsid w:val="007813B0"/>
    <w:rsid w:val="00781589"/>
    <w:rsid w:val="00781B52"/>
    <w:rsid w:val="00782652"/>
    <w:rsid w:val="007829F8"/>
    <w:rsid w:val="00785BE2"/>
    <w:rsid w:val="00787241"/>
    <w:rsid w:val="007873B6"/>
    <w:rsid w:val="007908E0"/>
    <w:rsid w:val="007916EE"/>
    <w:rsid w:val="00792FA4"/>
    <w:rsid w:val="00794084"/>
    <w:rsid w:val="00794E35"/>
    <w:rsid w:val="007A1DC4"/>
    <w:rsid w:val="007A33DC"/>
    <w:rsid w:val="007A40C0"/>
    <w:rsid w:val="007A5093"/>
    <w:rsid w:val="007A60B5"/>
    <w:rsid w:val="007A60E1"/>
    <w:rsid w:val="007A6434"/>
    <w:rsid w:val="007B0A69"/>
    <w:rsid w:val="007B12D3"/>
    <w:rsid w:val="007B2A12"/>
    <w:rsid w:val="007B2DA2"/>
    <w:rsid w:val="007B3A1D"/>
    <w:rsid w:val="007B43EC"/>
    <w:rsid w:val="007B5651"/>
    <w:rsid w:val="007B68AD"/>
    <w:rsid w:val="007B77D9"/>
    <w:rsid w:val="007B7A66"/>
    <w:rsid w:val="007C1BAF"/>
    <w:rsid w:val="007C2D9D"/>
    <w:rsid w:val="007C4928"/>
    <w:rsid w:val="007C6C33"/>
    <w:rsid w:val="007C7875"/>
    <w:rsid w:val="007D12AF"/>
    <w:rsid w:val="007D1469"/>
    <w:rsid w:val="007D2611"/>
    <w:rsid w:val="007D48B3"/>
    <w:rsid w:val="007D5433"/>
    <w:rsid w:val="007D61A9"/>
    <w:rsid w:val="007E08DF"/>
    <w:rsid w:val="007E096F"/>
    <w:rsid w:val="007E55BA"/>
    <w:rsid w:val="007F3B38"/>
    <w:rsid w:val="007F78E9"/>
    <w:rsid w:val="008001B0"/>
    <w:rsid w:val="008023A5"/>
    <w:rsid w:val="00802B9F"/>
    <w:rsid w:val="008036CF"/>
    <w:rsid w:val="008052B0"/>
    <w:rsid w:val="00806510"/>
    <w:rsid w:val="00806CBC"/>
    <w:rsid w:val="00810115"/>
    <w:rsid w:val="008113ED"/>
    <w:rsid w:val="00811B2A"/>
    <w:rsid w:val="00813CF3"/>
    <w:rsid w:val="00814A1E"/>
    <w:rsid w:val="008157ED"/>
    <w:rsid w:val="008163B5"/>
    <w:rsid w:val="00820DEC"/>
    <w:rsid w:val="0082305C"/>
    <w:rsid w:val="00826E5C"/>
    <w:rsid w:val="008316C3"/>
    <w:rsid w:val="00832287"/>
    <w:rsid w:val="00832E05"/>
    <w:rsid w:val="00833DEB"/>
    <w:rsid w:val="00835746"/>
    <w:rsid w:val="0084020A"/>
    <w:rsid w:val="00840454"/>
    <w:rsid w:val="00841B07"/>
    <w:rsid w:val="00841DDE"/>
    <w:rsid w:val="00842A3F"/>
    <w:rsid w:val="00851A9E"/>
    <w:rsid w:val="0085241C"/>
    <w:rsid w:val="00852DA8"/>
    <w:rsid w:val="008558A8"/>
    <w:rsid w:val="0086056B"/>
    <w:rsid w:val="008617DD"/>
    <w:rsid w:val="00862695"/>
    <w:rsid w:val="008632C4"/>
    <w:rsid w:val="00863FBB"/>
    <w:rsid w:val="0086431B"/>
    <w:rsid w:val="00865EC3"/>
    <w:rsid w:val="00871F6F"/>
    <w:rsid w:val="00873B90"/>
    <w:rsid w:val="008745D5"/>
    <w:rsid w:val="00874D02"/>
    <w:rsid w:val="008750A8"/>
    <w:rsid w:val="00875155"/>
    <w:rsid w:val="0087594D"/>
    <w:rsid w:val="00876E75"/>
    <w:rsid w:val="0087787B"/>
    <w:rsid w:val="00881CC6"/>
    <w:rsid w:val="00883CDE"/>
    <w:rsid w:val="00885668"/>
    <w:rsid w:val="008857A8"/>
    <w:rsid w:val="00890F13"/>
    <w:rsid w:val="008921B3"/>
    <w:rsid w:val="008930EC"/>
    <w:rsid w:val="008933FD"/>
    <w:rsid w:val="008A0D05"/>
    <w:rsid w:val="008A37F5"/>
    <w:rsid w:val="008A3CC8"/>
    <w:rsid w:val="008A6F4E"/>
    <w:rsid w:val="008B0AD6"/>
    <w:rsid w:val="008B2112"/>
    <w:rsid w:val="008B2672"/>
    <w:rsid w:val="008B5ABF"/>
    <w:rsid w:val="008C1EBE"/>
    <w:rsid w:val="008C51CE"/>
    <w:rsid w:val="008C7ED9"/>
    <w:rsid w:val="008D376F"/>
    <w:rsid w:val="008D5BD9"/>
    <w:rsid w:val="008D7CF5"/>
    <w:rsid w:val="008E1136"/>
    <w:rsid w:val="008E13CE"/>
    <w:rsid w:val="008E15CB"/>
    <w:rsid w:val="008E252C"/>
    <w:rsid w:val="008E3792"/>
    <w:rsid w:val="008E67B7"/>
    <w:rsid w:val="008F1527"/>
    <w:rsid w:val="008F5956"/>
    <w:rsid w:val="00900875"/>
    <w:rsid w:val="00902524"/>
    <w:rsid w:val="00902575"/>
    <w:rsid w:val="009055E5"/>
    <w:rsid w:val="009055F3"/>
    <w:rsid w:val="009063ED"/>
    <w:rsid w:val="00907AA1"/>
    <w:rsid w:val="00912974"/>
    <w:rsid w:val="00913085"/>
    <w:rsid w:val="009135D0"/>
    <w:rsid w:val="00913D95"/>
    <w:rsid w:val="00914696"/>
    <w:rsid w:val="0092164B"/>
    <w:rsid w:val="00924DFB"/>
    <w:rsid w:val="00924E9B"/>
    <w:rsid w:val="00926264"/>
    <w:rsid w:val="0092724D"/>
    <w:rsid w:val="00932031"/>
    <w:rsid w:val="00933660"/>
    <w:rsid w:val="00936357"/>
    <w:rsid w:val="00937F32"/>
    <w:rsid w:val="00941C13"/>
    <w:rsid w:val="00943359"/>
    <w:rsid w:val="00944720"/>
    <w:rsid w:val="00946657"/>
    <w:rsid w:val="009473D2"/>
    <w:rsid w:val="00952406"/>
    <w:rsid w:val="009524B7"/>
    <w:rsid w:val="00954148"/>
    <w:rsid w:val="00954A98"/>
    <w:rsid w:val="009565CF"/>
    <w:rsid w:val="00956B37"/>
    <w:rsid w:val="009603AE"/>
    <w:rsid w:val="00960475"/>
    <w:rsid w:val="0096196F"/>
    <w:rsid w:val="00962AED"/>
    <w:rsid w:val="009631F9"/>
    <w:rsid w:val="00964A7A"/>
    <w:rsid w:val="00965A8F"/>
    <w:rsid w:val="009700B8"/>
    <w:rsid w:val="00972A03"/>
    <w:rsid w:val="0097631A"/>
    <w:rsid w:val="00981768"/>
    <w:rsid w:val="0098471A"/>
    <w:rsid w:val="009849F7"/>
    <w:rsid w:val="00996C0F"/>
    <w:rsid w:val="009A141E"/>
    <w:rsid w:val="009A17B2"/>
    <w:rsid w:val="009A3F56"/>
    <w:rsid w:val="009A3FC4"/>
    <w:rsid w:val="009A4138"/>
    <w:rsid w:val="009A5EF7"/>
    <w:rsid w:val="009A6B79"/>
    <w:rsid w:val="009A7DAD"/>
    <w:rsid w:val="009B22A1"/>
    <w:rsid w:val="009B5263"/>
    <w:rsid w:val="009B6B3E"/>
    <w:rsid w:val="009C0C03"/>
    <w:rsid w:val="009C2D05"/>
    <w:rsid w:val="009C3731"/>
    <w:rsid w:val="009C4283"/>
    <w:rsid w:val="009C4340"/>
    <w:rsid w:val="009C73E8"/>
    <w:rsid w:val="009C75CB"/>
    <w:rsid w:val="009D25D5"/>
    <w:rsid w:val="009D299F"/>
    <w:rsid w:val="009D3A61"/>
    <w:rsid w:val="009D3EEA"/>
    <w:rsid w:val="009D550A"/>
    <w:rsid w:val="009D6F4D"/>
    <w:rsid w:val="009D70C9"/>
    <w:rsid w:val="009D7384"/>
    <w:rsid w:val="009E57A4"/>
    <w:rsid w:val="009E7848"/>
    <w:rsid w:val="009F164D"/>
    <w:rsid w:val="009F2202"/>
    <w:rsid w:val="009F3EEA"/>
    <w:rsid w:val="009F4150"/>
    <w:rsid w:val="009F6A57"/>
    <w:rsid w:val="009F7420"/>
    <w:rsid w:val="00A00899"/>
    <w:rsid w:val="00A02604"/>
    <w:rsid w:val="00A06852"/>
    <w:rsid w:val="00A06F08"/>
    <w:rsid w:val="00A1670F"/>
    <w:rsid w:val="00A1751B"/>
    <w:rsid w:val="00A178F9"/>
    <w:rsid w:val="00A17B9D"/>
    <w:rsid w:val="00A17DED"/>
    <w:rsid w:val="00A25258"/>
    <w:rsid w:val="00A26429"/>
    <w:rsid w:val="00A26E30"/>
    <w:rsid w:val="00A3039B"/>
    <w:rsid w:val="00A30EE4"/>
    <w:rsid w:val="00A31457"/>
    <w:rsid w:val="00A406EF"/>
    <w:rsid w:val="00A43424"/>
    <w:rsid w:val="00A43CFC"/>
    <w:rsid w:val="00A52247"/>
    <w:rsid w:val="00A62D4E"/>
    <w:rsid w:val="00A66B30"/>
    <w:rsid w:val="00A713D4"/>
    <w:rsid w:val="00A714D0"/>
    <w:rsid w:val="00A741B0"/>
    <w:rsid w:val="00A807DB"/>
    <w:rsid w:val="00A81EFB"/>
    <w:rsid w:val="00A8254C"/>
    <w:rsid w:val="00A85582"/>
    <w:rsid w:val="00A9011B"/>
    <w:rsid w:val="00A9094E"/>
    <w:rsid w:val="00A90FFB"/>
    <w:rsid w:val="00A9156B"/>
    <w:rsid w:val="00A93043"/>
    <w:rsid w:val="00A9528C"/>
    <w:rsid w:val="00A95A10"/>
    <w:rsid w:val="00A96940"/>
    <w:rsid w:val="00A97146"/>
    <w:rsid w:val="00AA1D70"/>
    <w:rsid w:val="00AA3D3F"/>
    <w:rsid w:val="00AA53FD"/>
    <w:rsid w:val="00AA57CB"/>
    <w:rsid w:val="00AB1326"/>
    <w:rsid w:val="00AB6937"/>
    <w:rsid w:val="00AC017B"/>
    <w:rsid w:val="00AC1587"/>
    <w:rsid w:val="00AC3159"/>
    <w:rsid w:val="00AC31A5"/>
    <w:rsid w:val="00AC390E"/>
    <w:rsid w:val="00AD150D"/>
    <w:rsid w:val="00AD44E0"/>
    <w:rsid w:val="00AD5FEA"/>
    <w:rsid w:val="00AD6165"/>
    <w:rsid w:val="00AD63A1"/>
    <w:rsid w:val="00AE025E"/>
    <w:rsid w:val="00AE1AE0"/>
    <w:rsid w:val="00AE2983"/>
    <w:rsid w:val="00AE321D"/>
    <w:rsid w:val="00AE3A75"/>
    <w:rsid w:val="00AE3BC6"/>
    <w:rsid w:val="00AE47A1"/>
    <w:rsid w:val="00AE4DB0"/>
    <w:rsid w:val="00AE6BA1"/>
    <w:rsid w:val="00AF04A6"/>
    <w:rsid w:val="00AF278D"/>
    <w:rsid w:val="00AF289E"/>
    <w:rsid w:val="00AF3C13"/>
    <w:rsid w:val="00AF452E"/>
    <w:rsid w:val="00AF4F3A"/>
    <w:rsid w:val="00B0158A"/>
    <w:rsid w:val="00B01631"/>
    <w:rsid w:val="00B01F7E"/>
    <w:rsid w:val="00B04682"/>
    <w:rsid w:val="00B05AE8"/>
    <w:rsid w:val="00B14B16"/>
    <w:rsid w:val="00B2486B"/>
    <w:rsid w:val="00B24E1F"/>
    <w:rsid w:val="00B26589"/>
    <w:rsid w:val="00B27D4F"/>
    <w:rsid w:val="00B3140B"/>
    <w:rsid w:val="00B32127"/>
    <w:rsid w:val="00B358E0"/>
    <w:rsid w:val="00B3703C"/>
    <w:rsid w:val="00B40669"/>
    <w:rsid w:val="00B40EC6"/>
    <w:rsid w:val="00B40FDF"/>
    <w:rsid w:val="00B411CE"/>
    <w:rsid w:val="00B41387"/>
    <w:rsid w:val="00B44E83"/>
    <w:rsid w:val="00B52C08"/>
    <w:rsid w:val="00B53DD6"/>
    <w:rsid w:val="00B56FEF"/>
    <w:rsid w:val="00B57E3A"/>
    <w:rsid w:val="00B60D35"/>
    <w:rsid w:val="00B61008"/>
    <w:rsid w:val="00B63B8B"/>
    <w:rsid w:val="00B6751C"/>
    <w:rsid w:val="00B73138"/>
    <w:rsid w:val="00B73EE3"/>
    <w:rsid w:val="00B75504"/>
    <w:rsid w:val="00B76C03"/>
    <w:rsid w:val="00B815D8"/>
    <w:rsid w:val="00B82FFB"/>
    <w:rsid w:val="00B83810"/>
    <w:rsid w:val="00B84C42"/>
    <w:rsid w:val="00B85B23"/>
    <w:rsid w:val="00B86AB5"/>
    <w:rsid w:val="00B86B29"/>
    <w:rsid w:val="00B878EF"/>
    <w:rsid w:val="00B9015A"/>
    <w:rsid w:val="00B90DDE"/>
    <w:rsid w:val="00B926CE"/>
    <w:rsid w:val="00B967A4"/>
    <w:rsid w:val="00BA08E4"/>
    <w:rsid w:val="00BA0E9A"/>
    <w:rsid w:val="00BA1F06"/>
    <w:rsid w:val="00BA4808"/>
    <w:rsid w:val="00BA4BE7"/>
    <w:rsid w:val="00BA53D9"/>
    <w:rsid w:val="00BA5C32"/>
    <w:rsid w:val="00BA5F28"/>
    <w:rsid w:val="00BA6143"/>
    <w:rsid w:val="00BB1117"/>
    <w:rsid w:val="00BB4645"/>
    <w:rsid w:val="00BB5832"/>
    <w:rsid w:val="00BB78F2"/>
    <w:rsid w:val="00BC21B8"/>
    <w:rsid w:val="00BC2FB1"/>
    <w:rsid w:val="00BC455C"/>
    <w:rsid w:val="00BC63A8"/>
    <w:rsid w:val="00BD1599"/>
    <w:rsid w:val="00BD2952"/>
    <w:rsid w:val="00BD3783"/>
    <w:rsid w:val="00BD3D70"/>
    <w:rsid w:val="00BD48EE"/>
    <w:rsid w:val="00BE0129"/>
    <w:rsid w:val="00BE1931"/>
    <w:rsid w:val="00BE1A4D"/>
    <w:rsid w:val="00BE2A65"/>
    <w:rsid w:val="00BE364A"/>
    <w:rsid w:val="00BE55AB"/>
    <w:rsid w:val="00BE64DB"/>
    <w:rsid w:val="00BF35DD"/>
    <w:rsid w:val="00BF4DEC"/>
    <w:rsid w:val="00BF644C"/>
    <w:rsid w:val="00C001F0"/>
    <w:rsid w:val="00C0065C"/>
    <w:rsid w:val="00C06645"/>
    <w:rsid w:val="00C14B89"/>
    <w:rsid w:val="00C1506B"/>
    <w:rsid w:val="00C1547C"/>
    <w:rsid w:val="00C16112"/>
    <w:rsid w:val="00C22731"/>
    <w:rsid w:val="00C22F7E"/>
    <w:rsid w:val="00C23AC3"/>
    <w:rsid w:val="00C23B63"/>
    <w:rsid w:val="00C2462D"/>
    <w:rsid w:val="00C25D00"/>
    <w:rsid w:val="00C27453"/>
    <w:rsid w:val="00C30DE9"/>
    <w:rsid w:val="00C30EEB"/>
    <w:rsid w:val="00C33A9B"/>
    <w:rsid w:val="00C33BBE"/>
    <w:rsid w:val="00C408F9"/>
    <w:rsid w:val="00C42BD5"/>
    <w:rsid w:val="00C44B8E"/>
    <w:rsid w:val="00C46F74"/>
    <w:rsid w:val="00C47B02"/>
    <w:rsid w:val="00C5097F"/>
    <w:rsid w:val="00C50C69"/>
    <w:rsid w:val="00C51DEB"/>
    <w:rsid w:val="00C54B55"/>
    <w:rsid w:val="00C55A38"/>
    <w:rsid w:val="00C57363"/>
    <w:rsid w:val="00C577AC"/>
    <w:rsid w:val="00C606BB"/>
    <w:rsid w:val="00C619CA"/>
    <w:rsid w:val="00C61FC5"/>
    <w:rsid w:val="00C62A00"/>
    <w:rsid w:val="00C63118"/>
    <w:rsid w:val="00C65170"/>
    <w:rsid w:val="00C70D6A"/>
    <w:rsid w:val="00C73613"/>
    <w:rsid w:val="00C77425"/>
    <w:rsid w:val="00C81558"/>
    <w:rsid w:val="00C84CCB"/>
    <w:rsid w:val="00C91DF3"/>
    <w:rsid w:val="00C92837"/>
    <w:rsid w:val="00C94868"/>
    <w:rsid w:val="00C96C05"/>
    <w:rsid w:val="00CA36D0"/>
    <w:rsid w:val="00CA39E7"/>
    <w:rsid w:val="00CA4B2B"/>
    <w:rsid w:val="00CA4B4A"/>
    <w:rsid w:val="00CA4E66"/>
    <w:rsid w:val="00CB2628"/>
    <w:rsid w:val="00CB6D37"/>
    <w:rsid w:val="00CC03FF"/>
    <w:rsid w:val="00CC1F82"/>
    <w:rsid w:val="00CC456F"/>
    <w:rsid w:val="00CC4E17"/>
    <w:rsid w:val="00CC4EB3"/>
    <w:rsid w:val="00CC5FF4"/>
    <w:rsid w:val="00CC6E25"/>
    <w:rsid w:val="00CC6EAB"/>
    <w:rsid w:val="00CD003A"/>
    <w:rsid w:val="00CD0712"/>
    <w:rsid w:val="00CD2AF4"/>
    <w:rsid w:val="00CD2CAF"/>
    <w:rsid w:val="00CE0BE1"/>
    <w:rsid w:val="00CE117B"/>
    <w:rsid w:val="00CE394B"/>
    <w:rsid w:val="00CE4129"/>
    <w:rsid w:val="00CE4298"/>
    <w:rsid w:val="00CE6BA8"/>
    <w:rsid w:val="00CF0CF6"/>
    <w:rsid w:val="00CF2FE8"/>
    <w:rsid w:val="00CF578A"/>
    <w:rsid w:val="00CF6DF0"/>
    <w:rsid w:val="00D00249"/>
    <w:rsid w:val="00D00962"/>
    <w:rsid w:val="00D01D7E"/>
    <w:rsid w:val="00D039A8"/>
    <w:rsid w:val="00D048C5"/>
    <w:rsid w:val="00D05925"/>
    <w:rsid w:val="00D131F8"/>
    <w:rsid w:val="00D14F21"/>
    <w:rsid w:val="00D15EB0"/>
    <w:rsid w:val="00D178D4"/>
    <w:rsid w:val="00D2017E"/>
    <w:rsid w:val="00D30E3C"/>
    <w:rsid w:val="00D3207B"/>
    <w:rsid w:val="00D336FA"/>
    <w:rsid w:val="00D344C2"/>
    <w:rsid w:val="00D41F22"/>
    <w:rsid w:val="00D42D9D"/>
    <w:rsid w:val="00D5297A"/>
    <w:rsid w:val="00D52A17"/>
    <w:rsid w:val="00D52B7A"/>
    <w:rsid w:val="00D52C50"/>
    <w:rsid w:val="00D53E16"/>
    <w:rsid w:val="00D54614"/>
    <w:rsid w:val="00D56D0B"/>
    <w:rsid w:val="00D618B9"/>
    <w:rsid w:val="00D61F2F"/>
    <w:rsid w:val="00D62932"/>
    <w:rsid w:val="00D63870"/>
    <w:rsid w:val="00D6586A"/>
    <w:rsid w:val="00D7037E"/>
    <w:rsid w:val="00D712AE"/>
    <w:rsid w:val="00D73BBA"/>
    <w:rsid w:val="00D750FA"/>
    <w:rsid w:val="00D75BA0"/>
    <w:rsid w:val="00D80E74"/>
    <w:rsid w:val="00D83FE5"/>
    <w:rsid w:val="00D859E2"/>
    <w:rsid w:val="00D87914"/>
    <w:rsid w:val="00D87C56"/>
    <w:rsid w:val="00D91AC5"/>
    <w:rsid w:val="00D91D09"/>
    <w:rsid w:val="00D92F91"/>
    <w:rsid w:val="00D93752"/>
    <w:rsid w:val="00D9383E"/>
    <w:rsid w:val="00DA3485"/>
    <w:rsid w:val="00DA7958"/>
    <w:rsid w:val="00DB0448"/>
    <w:rsid w:val="00DB0452"/>
    <w:rsid w:val="00DB0EA0"/>
    <w:rsid w:val="00DB26E5"/>
    <w:rsid w:val="00DB35DE"/>
    <w:rsid w:val="00DB53D2"/>
    <w:rsid w:val="00DB567D"/>
    <w:rsid w:val="00DB72A5"/>
    <w:rsid w:val="00DD00D9"/>
    <w:rsid w:val="00DD07BB"/>
    <w:rsid w:val="00DD5FF1"/>
    <w:rsid w:val="00DD791F"/>
    <w:rsid w:val="00DE0DE2"/>
    <w:rsid w:val="00DE1485"/>
    <w:rsid w:val="00DE18DF"/>
    <w:rsid w:val="00DE5D1B"/>
    <w:rsid w:val="00DE6AAC"/>
    <w:rsid w:val="00DE749C"/>
    <w:rsid w:val="00DE76EC"/>
    <w:rsid w:val="00DF0647"/>
    <w:rsid w:val="00DF4940"/>
    <w:rsid w:val="00DF4DC0"/>
    <w:rsid w:val="00E019CD"/>
    <w:rsid w:val="00E030E3"/>
    <w:rsid w:val="00E04E71"/>
    <w:rsid w:val="00E10FBC"/>
    <w:rsid w:val="00E1745B"/>
    <w:rsid w:val="00E17B3F"/>
    <w:rsid w:val="00E21888"/>
    <w:rsid w:val="00E21B2A"/>
    <w:rsid w:val="00E250D3"/>
    <w:rsid w:val="00E26A8E"/>
    <w:rsid w:val="00E301A6"/>
    <w:rsid w:val="00E305CA"/>
    <w:rsid w:val="00E335A8"/>
    <w:rsid w:val="00E367C3"/>
    <w:rsid w:val="00E37186"/>
    <w:rsid w:val="00E42D8B"/>
    <w:rsid w:val="00E431F7"/>
    <w:rsid w:val="00E438D0"/>
    <w:rsid w:val="00E443F6"/>
    <w:rsid w:val="00E46386"/>
    <w:rsid w:val="00E46AA1"/>
    <w:rsid w:val="00E5054C"/>
    <w:rsid w:val="00E56405"/>
    <w:rsid w:val="00E61DB6"/>
    <w:rsid w:val="00E623CE"/>
    <w:rsid w:val="00E63DB6"/>
    <w:rsid w:val="00E645C7"/>
    <w:rsid w:val="00E65A5C"/>
    <w:rsid w:val="00E7035B"/>
    <w:rsid w:val="00E7091E"/>
    <w:rsid w:val="00E7263D"/>
    <w:rsid w:val="00E9005D"/>
    <w:rsid w:val="00E91358"/>
    <w:rsid w:val="00E91E01"/>
    <w:rsid w:val="00E9316D"/>
    <w:rsid w:val="00E93B83"/>
    <w:rsid w:val="00E93DA5"/>
    <w:rsid w:val="00E95069"/>
    <w:rsid w:val="00E95B5A"/>
    <w:rsid w:val="00E97D2D"/>
    <w:rsid w:val="00EA0463"/>
    <w:rsid w:val="00EA2C60"/>
    <w:rsid w:val="00EA6B3F"/>
    <w:rsid w:val="00EB04F6"/>
    <w:rsid w:val="00EB1D85"/>
    <w:rsid w:val="00EB2FFC"/>
    <w:rsid w:val="00EB39A6"/>
    <w:rsid w:val="00EB46CE"/>
    <w:rsid w:val="00EB49D2"/>
    <w:rsid w:val="00EB5C6F"/>
    <w:rsid w:val="00EB67DE"/>
    <w:rsid w:val="00EB760F"/>
    <w:rsid w:val="00EB778A"/>
    <w:rsid w:val="00EC3F6F"/>
    <w:rsid w:val="00EC4A50"/>
    <w:rsid w:val="00EC6139"/>
    <w:rsid w:val="00EC63CC"/>
    <w:rsid w:val="00EC642C"/>
    <w:rsid w:val="00EC6BF8"/>
    <w:rsid w:val="00EC6DDD"/>
    <w:rsid w:val="00EC70F8"/>
    <w:rsid w:val="00ED0CCB"/>
    <w:rsid w:val="00ED174F"/>
    <w:rsid w:val="00ED3577"/>
    <w:rsid w:val="00ED7613"/>
    <w:rsid w:val="00EE075C"/>
    <w:rsid w:val="00EE0AE7"/>
    <w:rsid w:val="00EE0ED0"/>
    <w:rsid w:val="00EE1F76"/>
    <w:rsid w:val="00EE433D"/>
    <w:rsid w:val="00EE5435"/>
    <w:rsid w:val="00EE6EB1"/>
    <w:rsid w:val="00EF055E"/>
    <w:rsid w:val="00EF2476"/>
    <w:rsid w:val="00EF50E5"/>
    <w:rsid w:val="00EF5B3E"/>
    <w:rsid w:val="00F0240B"/>
    <w:rsid w:val="00F045EB"/>
    <w:rsid w:val="00F0634C"/>
    <w:rsid w:val="00F0694E"/>
    <w:rsid w:val="00F10DD3"/>
    <w:rsid w:val="00F11599"/>
    <w:rsid w:val="00F14AAE"/>
    <w:rsid w:val="00F2077B"/>
    <w:rsid w:val="00F24BA0"/>
    <w:rsid w:val="00F259BC"/>
    <w:rsid w:val="00F263A1"/>
    <w:rsid w:val="00F359F0"/>
    <w:rsid w:val="00F40D16"/>
    <w:rsid w:val="00F422E3"/>
    <w:rsid w:val="00F44D2F"/>
    <w:rsid w:val="00F44FBE"/>
    <w:rsid w:val="00F4524E"/>
    <w:rsid w:val="00F50CE4"/>
    <w:rsid w:val="00F50D37"/>
    <w:rsid w:val="00F51008"/>
    <w:rsid w:val="00F552BE"/>
    <w:rsid w:val="00F61FAD"/>
    <w:rsid w:val="00F63E34"/>
    <w:rsid w:val="00F656C0"/>
    <w:rsid w:val="00F66921"/>
    <w:rsid w:val="00F66B35"/>
    <w:rsid w:val="00F66C2B"/>
    <w:rsid w:val="00F72179"/>
    <w:rsid w:val="00F73563"/>
    <w:rsid w:val="00F73F62"/>
    <w:rsid w:val="00F84B6D"/>
    <w:rsid w:val="00F8537B"/>
    <w:rsid w:val="00F8589A"/>
    <w:rsid w:val="00F8720E"/>
    <w:rsid w:val="00F87FAD"/>
    <w:rsid w:val="00F905DB"/>
    <w:rsid w:val="00F95FAD"/>
    <w:rsid w:val="00F96F76"/>
    <w:rsid w:val="00FA39C6"/>
    <w:rsid w:val="00FA4416"/>
    <w:rsid w:val="00FA5716"/>
    <w:rsid w:val="00FA5DA9"/>
    <w:rsid w:val="00FA7105"/>
    <w:rsid w:val="00FB1B7E"/>
    <w:rsid w:val="00FB3832"/>
    <w:rsid w:val="00FB466A"/>
    <w:rsid w:val="00FB4990"/>
    <w:rsid w:val="00FB786B"/>
    <w:rsid w:val="00FB799A"/>
    <w:rsid w:val="00FC07EF"/>
    <w:rsid w:val="00FC0EB3"/>
    <w:rsid w:val="00FC1D48"/>
    <w:rsid w:val="00FC30D3"/>
    <w:rsid w:val="00FD1563"/>
    <w:rsid w:val="00FD1720"/>
    <w:rsid w:val="00FD2B08"/>
    <w:rsid w:val="00FD2BD2"/>
    <w:rsid w:val="00FD3EEF"/>
    <w:rsid w:val="00FD434A"/>
    <w:rsid w:val="00FD6A8D"/>
    <w:rsid w:val="00FD7C54"/>
    <w:rsid w:val="00FE3502"/>
    <w:rsid w:val="00FE4EA4"/>
    <w:rsid w:val="00FE69DC"/>
    <w:rsid w:val="00FE7154"/>
    <w:rsid w:val="00FE72BD"/>
    <w:rsid w:val="00FE78FE"/>
    <w:rsid w:val="00FF099F"/>
    <w:rsid w:val="00FF1965"/>
    <w:rsid w:val="00FF21F5"/>
    <w:rsid w:val="00FF5DE8"/>
    <w:rsid w:val="00FF71AB"/>
    <w:rsid w:val="00FF7B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E08AC7"/>
  <w15:chartTrackingRefBased/>
  <w15:docId w15:val="{2569CF2B-EACE-43E7-A75C-37F416E3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4A0"/>
  </w:style>
  <w:style w:type="paragraph" w:styleId="1">
    <w:name w:val="heading 1"/>
    <w:basedOn w:val="a"/>
    <w:next w:val="a"/>
    <w:link w:val="1Char"/>
    <w:uiPriority w:val="9"/>
    <w:qFormat/>
    <w:rsid w:val="005C14CA"/>
    <w:pPr>
      <w:keepNext/>
      <w:keepLines/>
      <w:spacing w:before="320" w:after="0" w:line="240" w:lineRule="auto"/>
      <w:outlineLvl w:val="0"/>
    </w:pPr>
    <w:rPr>
      <w:rFonts w:ascii="Cambria" w:eastAsia="Cambria" w:hAnsi="Cambria" w:cstheme="majorBidi"/>
      <w:color w:val="2F5496" w:themeColor="accent1" w:themeShade="BF"/>
      <w:sz w:val="30"/>
      <w:szCs w:val="30"/>
    </w:rPr>
  </w:style>
  <w:style w:type="paragraph" w:styleId="2">
    <w:name w:val="heading 2"/>
    <w:basedOn w:val="a"/>
    <w:next w:val="a"/>
    <w:link w:val="2Char"/>
    <w:uiPriority w:val="9"/>
    <w:semiHidden/>
    <w:unhideWhenUsed/>
    <w:qFormat/>
    <w:rsid w:val="000174A0"/>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semiHidden/>
    <w:unhideWhenUsed/>
    <w:qFormat/>
    <w:rsid w:val="000174A0"/>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semiHidden/>
    <w:unhideWhenUsed/>
    <w:qFormat/>
    <w:rsid w:val="000174A0"/>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5">
    <w:name w:val="heading 5"/>
    <w:basedOn w:val="a"/>
    <w:next w:val="a"/>
    <w:link w:val="5Char"/>
    <w:uiPriority w:val="9"/>
    <w:semiHidden/>
    <w:unhideWhenUsed/>
    <w:qFormat/>
    <w:rsid w:val="000174A0"/>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semiHidden/>
    <w:unhideWhenUsed/>
    <w:qFormat/>
    <w:rsid w:val="000174A0"/>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0174A0"/>
    <w:pPr>
      <w:keepNext/>
      <w:keepLines/>
      <w:spacing w:before="40" w:after="0"/>
      <w:outlineLvl w:val="6"/>
    </w:pPr>
    <w:rPr>
      <w:rFonts w:asciiTheme="majorHAnsi" w:eastAsiaTheme="majorEastAsia" w:hAnsiTheme="majorHAnsi" w:cstheme="majorBidi"/>
      <w:color w:val="1F3864" w:themeColor="accent1" w:themeShade="80"/>
    </w:rPr>
  </w:style>
  <w:style w:type="paragraph" w:styleId="8">
    <w:name w:val="heading 8"/>
    <w:basedOn w:val="a"/>
    <w:next w:val="a"/>
    <w:link w:val="8Char"/>
    <w:uiPriority w:val="9"/>
    <w:semiHidden/>
    <w:unhideWhenUsed/>
    <w:qFormat/>
    <w:rsid w:val="000174A0"/>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0174A0"/>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565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B5651"/>
    <w:rPr>
      <w:rFonts w:asciiTheme="majorHAnsi" w:eastAsiaTheme="majorEastAsia" w:hAnsiTheme="majorHAnsi" w:cstheme="majorBidi"/>
      <w:sz w:val="18"/>
      <w:szCs w:val="18"/>
    </w:rPr>
  </w:style>
  <w:style w:type="character" w:customStyle="1" w:styleId="1Char">
    <w:name w:val="제목 1 Char"/>
    <w:basedOn w:val="a0"/>
    <w:link w:val="1"/>
    <w:uiPriority w:val="9"/>
    <w:rsid w:val="005C14CA"/>
    <w:rPr>
      <w:rFonts w:ascii="Cambria" w:eastAsia="Cambria" w:hAnsi="Cambria" w:cstheme="majorBidi"/>
      <w:color w:val="2F5496" w:themeColor="accent1" w:themeShade="BF"/>
      <w:sz w:val="30"/>
      <w:szCs w:val="30"/>
    </w:rPr>
  </w:style>
  <w:style w:type="paragraph" w:styleId="TOC">
    <w:name w:val="TOC Heading"/>
    <w:basedOn w:val="1"/>
    <w:next w:val="a"/>
    <w:uiPriority w:val="39"/>
    <w:unhideWhenUsed/>
    <w:qFormat/>
    <w:rsid w:val="000174A0"/>
    <w:pPr>
      <w:outlineLvl w:val="9"/>
    </w:pPr>
  </w:style>
  <w:style w:type="paragraph" w:styleId="20">
    <w:name w:val="toc 2"/>
    <w:basedOn w:val="a"/>
    <w:next w:val="a"/>
    <w:autoRedefine/>
    <w:uiPriority w:val="39"/>
    <w:unhideWhenUsed/>
    <w:rsid w:val="000F3FA8"/>
    <w:pPr>
      <w:tabs>
        <w:tab w:val="left" w:pos="880"/>
        <w:tab w:val="right" w:leader="dot" w:pos="9016"/>
      </w:tabs>
      <w:spacing w:after="100"/>
      <w:ind w:firstLineChars="100" w:firstLine="220"/>
    </w:pPr>
    <w:rPr>
      <w:rFonts w:cs="Times New Roman"/>
      <w:noProof/>
    </w:rPr>
  </w:style>
  <w:style w:type="paragraph" w:styleId="10">
    <w:name w:val="toc 1"/>
    <w:basedOn w:val="a"/>
    <w:next w:val="a"/>
    <w:autoRedefine/>
    <w:uiPriority w:val="39"/>
    <w:unhideWhenUsed/>
    <w:rsid w:val="00AC390E"/>
    <w:pPr>
      <w:tabs>
        <w:tab w:val="left" w:pos="800"/>
        <w:tab w:val="right" w:leader="dot" w:pos="9016"/>
      </w:tabs>
      <w:spacing w:after="100"/>
      <w:ind w:leftChars="100" w:left="100" w:rightChars="100" w:right="220"/>
    </w:pPr>
    <w:rPr>
      <w:rFonts w:cs="Times New Roman"/>
    </w:rPr>
  </w:style>
  <w:style w:type="paragraph" w:styleId="30">
    <w:name w:val="toc 3"/>
    <w:basedOn w:val="a"/>
    <w:next w:val="a"/>
    <w:autoRedefine/>
    <w:uiPriority w:val="39"/>
    <w:unhideWhenUsed/>
    <w:rsid w:val="007B5651"/>
    <w:pPr>
      <w:spacing w:after="100"/>
      <w:ind w:left="440"/>
    </w:pPr>
    <w:rPr>
      <w:rFonts w:cs="Times New Roman"/>
    </w:rPr>
  </w:style>
  <w:style w:type="paragraph" w:styleId="a4">
    <w:name w:val="Subtitle"/>
    <w:basedOn w:val="a"/>
    <w:next w:val="a"/>
    <w:link w:val="Char0"/>
    <w:uiPriority w:val="11"/>
    <w:qFormat/>
    <w:rsid w:val="000174A0"/>
    <w:pPr>
      <w:numPr>
        <w:ilvl w:val="1"/>
      </w:numPr>
      <w:spacing w:line="240" w:lineRule="auto"/>
    </w:pPr>
    <w:rPr>
      <w:rFonts w:asciiTheme="majorHAnsi" w:eastAsiaTheme="majorEastAsia" w:hAnsiTheme="majorHAnsi" w:cstheme="majorBidi"/>
    </w:rPr>
  </w:style>
  <w:style w:type="character" w:customStyle="1" w:styleId="Char0">
    <w:name w:val="부제 Char"/>
    <w:basedOn w:val="a0"/>
    <w:link w:val="a4"/>
    <w:uiPriority w:val="11"/>
    <w:rsid w:val="000174A0"/>
    <w:rPr>
      <w:rFonts w:asciiTheme="majorHAnsi" w:eastAsiaTheme="majorEastAsia" w:hAnsiTheme="majorHAnsi" w:cstheme="majorBidi"/>
    </w:rPr>
  </w:style>
  <w:style w:type="character" w:styleId="a5">
    <w:name w:val="Hyperlink"/>
    <w:basedOn w:val="a0"/>
    <w:uiPriority w:val="99"/>
    <w:unhideWhenUsed/>
    <w:rsid w:val="004F6F21"/>
    <w:rPr>
      <w:color w:val="0563C1" w:themeColor="hyperlink"/>
      <w:u w:val="single"/>
    </w:rPr>
  </w:style>
  <w:style w:type="table" w:styleId="a6">
    <w:name w:val="Table Grid"/>
    <w:basedOn w:val="a1"/>
    <w:uiPriority w:val="39"/>
    <w:rsid w:val="00310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14A1E"/>
    <w:pPr>
      <w:ind w:leftChars="400" w:left="800"/>
    </w:pPr>
  </w:style>
  <w:style w:type="paragraph" w:styleId="a8">
    <w:name w:val="header"/>
    <w:basedOn w:val="a"/>
    <w:link w:val="Char1"/>
    <w:uiPriority w:val="99"/>
    <w:unhideWhenUsed/>
    <w:rsid w:val="00EF5B3E"/>
    <w:pPr>
      <w:tabs>
        <w:tab w:val="center" w:pos="4513"/>
        <w:tab w:val="right" w:pos="9026"/>
      </w:tabs>
      <w:snapToGrid w:val="0"/>
    </w:pPr>
  </w:style>
  <w:style w:type="character" w:customStyle="1" w:styleId="Char1">
    <w:name w:val="머리글 Char"/>
    <w:basedOn w:val="a0"/>
    <w:link w:val="a8"/>
    <w:uiPriority w:val="99"/>
    <w:rsid w:val="00EF5B3E"/>
  </w:style>
  <w:style w:type="paragraph" w:styleId="a9">
    <w:name w:val="footer"/>
    <w:basedOn w:val="a"/>
    <w:link w:val="Char2"/>
    <w:uiPriority w:val="99"/>
    <w:unhideWhenUsed/>
    <w:rsid w:val="00EF5B3E"/>
    <w:pPr>
      <w:tabs>
        <w:tab w:val="center" w:pos="4513"/>
        <w:tab w:val="right" w:pos="9026"/>
      </w:tabs>
      <w:snapToGrid w:val="0"/>
    </w:pPr>
  </w:style>
  <w:style w:type="character" w:customStyle="1" w:styleId="Char2">
    <w:name w:val="바닥글 Char"/>
    <w:basedOn w:val="a0"/>
    <w:link w:val="a9"/>
    <w:uiPriority w:val="99"/>
    <w:rsid w:val="00EF5B3E"/>
  </w:style>
  <w:style w:type="paragraph" w:styleId="aa">
    <w:name w:val="Title"/>
    <w:basedOn w:val="a"/>
    <w:next w:val="a"/>
    <w:link w:val="Char3"/>
    <w:uiPriority w:val="10"/>
    <w:qFormat/>
    <w:rsid w:val="000174A0"/>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Char3">
    <w:name w:val="제목 Char"/>
    <w:basedOn w:val="a0"/>
    <w:link w:val="aa"/>
    <w:uiPriority w:val="10"/>
    <w:rsid w:val="000174A0"/>
    <w:rPr>
      <w:rFonts w:asciiTheme="majorHAnsi" w:eastAsiaTheme="majorEastAsia" w:hAnsiTheme="majorHAnsi" w:cstheme="majorBidi"/>
      <w:color w:val="2F5496" w:themeColor="accent1" w:themeShade="BF"/>
      <w:spacing w:val="-10"/>
      <w:sz w:val="52"/>
      <w:szCs w:val="52"/>
    </w:rPr>
  </w:style>
  <w:style w:type="character" w:styleId="ab">
    <w:name w:val="annotation reference"/>
    <w:basedOn w:val="a0"/>
    <w:uiPriority w:val="99"/>
    <w:semiHidden/>
    <w:unhideWhenUsed/>
    <w:rsid w:val="0041080E"/>
    <w:rPr>
      <w:sz w:val="18"/>
      <w:szCs w:val="18"/>
    </w:rPr>
  </w:style>
  <w:style w:type="paragraph" w:styleId="ac">
    <w:name w:val="annotation text"/>
    <w:basedOn w:val="a"/>
    <w:link w:val="Char4"/>
    <w:uiPriority w:val="99"/>
    <w:semiHidden/>
    <w:unhideWhenUsed/>
    <w:rsid w:val="0041080E"/>
  </w:style>
  <w:style w:type="character" w:customStyle="1" w:styleId="Char4">
    <w:name w:val="메모 텍스트 Char"/>
    <w:basedOn w:val="a0"/>
    <w:link w:val="ac"/>
    <w:uiPriority w:val="99"/>
    <w:semiHidden/>
    <w:rsid w:val="0041080E"/>
    <w:rPr>
      <w:rFonts w:ascii="Arial" w:eastAsia="굴림체" w:hAnsi="Arial"/>
      <w:sz w:val="22"/>
    </w:rPr>
  </w:style>
  <w:style w:type="paragraph" w:styleId="ad">
    <w:name w:val="annotation subject"/>
    <w:basedOn w:val="ac"/>
    <w:next w:val="ac"/>
    <w:link w:val="Char5"/>
    <w:uiPriority w:val="99"/>
    <w:semiHidden/>
    <w:unhideWhenUsed/>
    <w:rsid w:val="0041080E"/>
    <w:rPr>
      <w:b/>
      <w:bCs/>
    </w:rPr>
  </w:style>
  <w:style w:type="character" w:customStyle="1" w:styleId="Char5">
    <w:name w:val="메모 주제 Char"/>
    <w:basedOn w:val="Char4"/>
    <w:link w:val="ad"/>
    <w:uiPriority w:val="99"/>
    <w:semiHidden/>
    <w:rsid w:val="0041080E"/>
    <w:rPr>
      <w:rFonts w:ascii="Arial" w:eastAsia="굴림체" w:hAnsi="Arial"/>
      <w:b/>
      <w:bCs/>
      <w:sz w:val="22"/>
    </w:rPr>
  </w:style>
  <w:style w:type="paragraph" w:styleId="ae">
    <w:name w:val="Date"/>
    <w:basedOn w:val="a"/>
    <w:next w:val="a"/>
    <w:link w:val="Char6"/>
    <w:uiPriority w:val="99"/>
    <w:semiHidden/>
    <w:unhideWhenUsed/>
    <w:rsid w:val="005D7D24"/>
  </w:style>
  <w:style w:type="character" w:customStyle="1" w:styleId="Char6">
    <w:name w:val="날짜 Char"/>
    <w:basedOn w:val="a0"/>
    <w:link w:val="ae"/>
    <w:uiPriority w:val="99"/>
    <w:semiHidden/>
    <w:rsid w:val="005D7D24"/>
    <w:rPr>
      <w:rFonts w:ascii="Arial" w:eastAsia="굴림체" w:hAnsi="Arial"/>
      <w:sz w:val="22"/>
    </w:rPr>
  </w:style>
  <w:style w:type="paragraph" w:styleId="af">
    <w:name w:val="No Spacing"/>
    <w:link w:val="Char7"/>
    <w:uiPriority w:val="1"/>
    <w:qFormat/>
    <w:rsid w:val="000174A0"/>
    <w:pPr>
      <w:spacing w:after="0" w:line="240" w:lineRule="auto"/>
    </w:pPr>
  </w:style>
  <w:style w:type="character" w:customStyle="1" w:styleId="Char7">
    <w:name w:val="간격 없음 Char"/>
    <w:basedOn w:val="a0"/>
    <w:link w:val="af"/>
    <w:uiPriority w:val="1"/>
    <w:rsid w:val="00EB1D85"/>
  </w:style>
  <w:style w:type="character" w:customStyle="1" w:styleId="2Char">
    <w:name w:val="제목 2 Char"/>
    <w:basedOn w:val="a0"/>
    <w:link w:val="2"/>
    <w:uiPriority w:val="9"/>
    <w:semiHidden/>
    <w:rsid w:val="000174A0"/>
    <w:rPr>
      <w:rFonts w:asciiTheme="majorHAnsi" w:eastAsiaTheme="majorEastAsia" w:hAnsiTheme="majorHAnsi" w:cstheme="majorBidi"/>
      <w:color w:val="C45911" w:themeColor="accent2" w:themeShade="BF"/>
      <w:sz w:val="28"/>
      <w:szCs w:val="28"/>
    </w:rPr>
  </w:style>
  <w:style w:type="character" w:customStyle="1" w:styleId="3Char">
    <w:name w:val="제목 3 Char"/>
    <w:basedOn w:val="a0"/>
    <w:link w:val="3"/>
    <w:uiPriority w:val="9"/>
    <w:semiHidden/>
    <w:rsid w:val="000174A0"/>
    <w:rPr>
      <w:rFonts w:asciiTheme="majorHAnsi" w:eastAsiaTheme="majorEastAsia" w:hAnsiTheme="majorHAnsi" w:cstheme="majorBidi"/>
      <w:color w:val="538135" w:themeColor="accent6" w:themeShade="BF"/>
      <w:sz w:val="26"/>
      <w:szCs w:val="26"/>
    </w:rPr>
  </w:style>
  <w:style w:type="character" w:customStyle="1" w:styleId="4Char">
    <w:name w:val="제목 4 Char"/>
    <w:basedOn w:val="a0"/>
    <w:link w:val="4"/>
    <w:uiPriority w:val="9"/>
    <w:semiHidden/>
    <w:rsid w:val="000174A0"/>
    <w:rPr>
      <w:rFonts w:asciiTheme="majorHAnsi" w:eastAsiaTheme="majorEastAsia" w:hAnsiTheme="majorHAnsi" w:cstheme="majorBidi"/>
      <w:i/>
      <w:iCs/>
      <w:color w:val="2E74B5" w:themeColor="accent5" w:themeShade="BF"/>
      <w:sz w:val="25"/>
      <w:szCs w:val="25"/>
    </w:rPr>
  </w:style>
  <w:style w:type="character" w:customStyle="1" w:styleId="5Char">
    <w:name w:val="제목 5 Char"/>
    <w:basedOn w:val="a0"/>
    <w:link w:val="5"/>
    <w:uiPriority w:val="9"/>
    <w:semiHidden/>
    <w:rsid w:val="000174A0"/>
    <w:rPr>
      <w:rFonts w:asciiTheme="majorHAnsi" w:eastAsiaTheme="majorEastAsia" w:hAnsiTheme="majorHAnsi" w:cstheme="majorBidi"/>
      <w:i/>
      <w:iCs/>
      <w:color w:val="833C0B" w:themeColor="accent2" w:themeShade="80"/>
      <w:sz w:val="24"/>
      <w:szCs w:val="24"/>
    </w:rPr>
  </w:style>
  <w:style w:type="character" w:customStyle="1" w:styleId="6Char">
    <w:name w:val="제목 6 Char"/>
    <w:basedOn w:val="a0"/>
    <w:link w:val="6"/>
    <w:uiPriority w:val="9"/>
    <w:semiHidden/>
    <w:rsid w:val="000174A0"/>
    <w:rPr>
      <w:rFonts w:asciiTheme="majorHAnsi" w:eastAsiaTheme="majorEastAsia" w:hAnsiTheme="majorHAnsi" w:cstheme="majorBidi"/>
      <w:i/>
      <w:iCs/>
      <w:color w:val="385623" w:themeColor="accent6" w:themeShade="80"/>
      <w:sz w:val="23"/>
      <w:szCs w:val="23"/>
    </w:rPr>
  </w:style>
  <w:style w:type="character" w:customStyle="1" w:styleId="7Char">
    <w:name w:val="제목 7 Char"/>
    <w:basedOn w:val="a0"/>
    <w:link w:val="7"/>
    <w:uiPriority w:val="9"/>
    <w:semiHidden/>
    <w:rsid w:val="000174A0"/>
    <w:rPr>
      <w:rFonts w:asciiTheme="majorHAnsi" w:eastAsiaTheme="majorEastAsia" w:hAnsiTheme="majorHAnsi" w:cstheme="majorBidi"/>
      <w:color w:val="1F3864" w:themeColor="accent1" w:themeShade="80"/>
    </w:rPr>
  </w:style>
  <w:style w:type="character" w:customStyle="1" w:styleId="8Char">
    <w:name w:val="제목 8 Char"/>
    <w:basedOn w:val="a0"/>
    <w:link w:val="8"/>
    <w:uiPriority w:val="9"/>
    <w:semiHidden/>
    <w:rsid w:val="000174A0"/>
    <w:rPr>
      <w:rFonts w:asciiTheme="majorHAnsi" w:eastAsiaTheme="majorEastAsia" w:hAnsiTheme="majorHAnsi" w:cstheme="majorBidi"/>
      <w:color w:val="833C0B" w:themeColor="accent2" w:themeShade="80"/>
      <w:sz w:val="21"/>
      <w:szCs w:val="21"/>
    </w:rPr>
  </w:style>
  <w:style w:type="character" w:customStyle="1" w:styleId="9Char">
    <w:name w:val="제목 9 Char"/>
    <w:basedOn w:val="a0"/>
    <w:link w:val="9"/>
    <w:uiPriority w:val="9"/>
    <w:semiHidden/>
    <w:rsid w:val="000174A0"/>
    <w:rPr>
      <w:rFonts w:asciiTheme="majorHAnsi" w:eastAsiaTheme="majorEastAsia" w:hAnsiTheme="majorHAnsi" w:cstheme="majorBidi"/>
      <w:color w:val="385623" w:themeColor="accent6" w:themeShade="80"/>
    </w:rPr>
  </w:style>
  <w:style w:type="paragraph" w:styleId="af0">
    <w:name w:val="caption"/>
    <w:basedOn w:val="a"/>
    <w:next w:val="a"/>
    <w:uiPriority w:val="35"/>
    <w:semiHidden/>
    <w:unhideWhenUsed/>
    <w:qFormat/>
    <w:rsid w:val="000174A0"/>
    <w:pPr>
      <w:spacing w:line="240" w:lineRule="auto"/>
    </w:pPr>
    <w:rPr>
      <w:b/>
      <w:bCs/>
      <w:smallCaps/>
      <w:color w:val="4472C4" w:themeColor="accent1"/>
      <w:spacing w:val="6"/>
    </w:rPr>
  </w:style>
  <w:style w:type="character" w:styleId="af1">
    <w:name w:val="Strong"/>
    <w:basedOn w:val="a0"/>
    <w:uiPriority w:val="22"/>
    <w:qFormat/>
    <w:rsid w:val="000174A0"/>
    <w:rPr>
      <w:b/>
      <w:bCs/>
    </w:rPr>
  </w:style>
  <w:style w:type="character" w:styleId="af2">
    <w:name w:val="Emphasis"/>
    <w:basedOn w:val="a0"/>
    <w:uiPriority w:val="20"/>
    <w:qFormat/>
    <w:rsid w:val="000174A0"/>
    <w:rPr>
      <w:i/>
      <w:iCs/>
    </w:rPr>
  </w:style>
  <w:style w:type="paragraph" w:styleId="af3">
    <w:name w:val="Quote"/>
    <w:basedOn w:val="a"/>
    <w:next w:val="a"/>
    <w:link w:val="Char8"/>
    <w:uiPriority w:val="29"/>
    <w:qFormat/>
    <w:rsid w:val="000174A0"/>
    <w:pPr>
      <w:spacing w:before="120"/>
      <w:ind w:left="720" w:right="720"/>
      <w:jc w:val="center"/>
    </w:pPr>
    <w:rPr>
      <w:i/>
      <w:iCs/>
    </w:rPr>
  </w:style>
  <w:style w:type="character" w:customStyle="1" w:styleId="Char8">
    <w:name w:val="인용 Char"/>
    <w:basedOn w:val="a0"/>
    <w:link w:val="af3"/>
    <w:uiPriority w:val="29"/>
    <w:rsid w:val="000174A0"/>
    <w:rPr>
      <w:i/>
      <w:iCs/>
    </w:rPr>
  </w:style>
  <w:style w:type="paragraph" w:styleId="af4">
    <w:name w:val="Intense Quote"/>
    <w:basedOn w:val="a"/>
    <w:next w:val="a"/>
    <w:link w:val="Char9"/>
    <w:uiPriority w:val="30"/>
    <w:qFormat/>
    <w:rsid w:val="000174A0"/>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har9">
    <w:name w:val="강한 인용 Char"/>
    <w:basedOn w:val="a0"/>
    <w:link w:val="af4"/>
    <w:uiPriority w:val="30"/>
    <w:rsid w:val="000174A0"/>
    <w:rPr>
      <w:rFonts w:asciiTheme="majorHAnsi" w:eastAsiaTheme="majorEastAsia" w:hAnsiTheme="majorHAnsi" w:cstheme="majorBidi"/>
      <w:color w:val="4472C4" w:themeColor="accent1"/>
      <w:sz w:val="24"/>
      <w:szCs w:val="24"/>
    </w:rPr>
  </w:style>
  <w:style w:type="character" w:styleId="af5">
    <w:name w:val="Subtle Emphasis"/>
    <w:basedOn w:val="a0"/>
    <w:uiPriority w:val="19"/>
    <w:qFormat/>
    <w:rsid w:val="000174A0"/>
    <w:rPr>
      <w:i/>
      <w:iCs/>
      <w:color w:val="404040" w:themeColor="text1" w:themeTint="BF"/>
    </w:rPr>
  </w:style>
  <w:style w:type="character" w:styleId="af6">
    <w:name w:val="Intense Emphasis"/>
    <w:basedOn w:val="a0"/>
    <w:uiPriority w:val="21"/>
    <w:qFormat/>
    <w:rsid w:val="000174A0"/>
    <w:rPr>
      <w:b w:val="0"/>
      <w:bCs w:val="0"/>
      <w:i/>
      <w:iCs/>
      <w:color w:val="4472C4" w:themeColor="accent1"/>
    </w:rPr>
  </w:style>
  <w:style w:type="character" w:styleId="af7">
    <w:name w:val="Subtle Reference"/>
    <w:basedOn w:val="a0"/>
    <w:uiPriority w:val="31"/>
    <w:qFormat/>
    <w:rsid w:val="000174A0"/>
    <w:rPr>
      <w:smallCaps/>
      <w:color w:val="404040" w:themeColor="text1" w:themeTint="BF"/>
      <w:u w:val="single" w:color="7F7F7F" w:themeColor="text1" w:themeTint="80"/>
    </w:rPr>
  </w:style>
  <w:style w:type="character" w:styleId="af8">
    <w:name w:val="Intense Reference"/>
    <w:basedOn w:val="a0"/>
    <w:uiPriority w:val="32"/>
    <w:qFormat/>
    <w:rsid w:val="000174A0"/>
    <w:rPr>
      <w:b/>
      <w:bCs/>
      <w:smallCaps/>
      <w:color w:val="4472C4" w:themeColor="accent1"/>
      <w:spacing w:val="5"/>
      <w:u w:val="single"/>
    </w:rPr>
  </w:style>
  <w:style w:type="character" w:styleId="af9">
    <w:name w:val="Book Title"/>
    <w:basedOn w:val="a0"/>
    <w:uiPriority w:val="33"/>
    <w:qFormat/>
    <w:rsid w:val="000174A0"/>
    <w:rPr>
      <w:b/>
      <w:bCs/>
      <w:smallCaps/>
    </w:rPr>
  </w:style>
  <w:style w:type="table" w:styleId="4-3">
    <w:name w:val="Grid Table 4 Accent 3"/>
    <w:basedOn w:val="a1"/>
    <w:uiPriority w:val="49"/>
    <w:rsid w:val="00C7361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0">
    <w:name w:val="Plain Table 4"/>
    <w:basedOn w:val="a1"/>
    <w:uiPriority w:val="44"/>
    <w:rsid w:val="00AD61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aliases w:val="protocol"/>
    <w:basedOn w:val="a1"/>
    <w:uiPriority w:val="48"/>
    <w:rsid w:val="00AD616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afa">
    <w:name w:val="Grid Table Light"/>
    <w:basedOn w:val="a1"/>
    <w:uiPriority w:val="40"/>
    <w:rsid w:val="00873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b">
    <w:name w:val="Revision"/>
    <w:hidden/>
    <w:uiPriority w:val="99"/>
    <w:semiHidden/>
    <w:rsid w:val="006F5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765327">
      <w:bodyDiv w:val="1"/>
      <w:marLeft w:val="0"/>
      <w:marRight w:val="0"/>
      <w:marTop w:val="0"/>
      <w:marBottom w:val="0"/>
      <w:divBdr>
        <w:top w:val="none" w:sz="0" w:space="0" w:color="auto"/>
        <w:left w:val="none" w:sz="0" w:space="0" w:color="auto"/>
        <w:bottom w:val="none" w:sz="0" w:space="0" w:color="auto"/>
        <w:right w:val="none" w:sz="0" w:space="0" w:color="auto"/>
      </w:divBdr>
    </w:div>
    <w:div w:id="329254881">
      <w:bodyDiv w:val="1"/>
      <w:marLeft w:val="0"/>
      <w:marRight w:val="0"/>
      <w:marTop w:val="0"/>
      <w:marBottom w:val="0"/>
      <w:divBdr>
        <w:top w:val="none" w:sz="0" w:space="0" w:color="auto"/>
        <w:left w:val="none" w:sz="0" w:space="0" w:color="auto"/>
        <w:bottom w:val="none" w:sz="0" w:space="0" w:color="auto"/>
        <w:right w:val="none" w:sz="0" w:space="0" w:color="auto"/>
      </w:divBdr>
      <w:divsChild>
        <w:div w:id="1964530685">
          <w:marLeft w:val="0"/>
          <w:marRight w:val="0"/>
          <w:marTop w:val="0"/>
          <w:marBottom w:val="0"/>
          <w:divBdr>
            <w:top w:val="none" w:sz="0" w:space="0" w:color="auto"/>
            <w:left w:val="none" w:sz="0" w:space="0" w:color="auto"/>
            <w:bottom w:val="none" w:sz="0" w:space="0" w:color="auto"/>
            <w:right w:val="none" w:sz="0" w:space="0" w:color="auto"/>
          </w:divBdr>
        </w:div>
      </w:divsChild>
    </w:div>
    <w:div w:id="502859172">
      <w:bodyDiv w:val="1"/>
      <w:marLeft w:val="0"/>
      <w:marRight w:val="0"/>
      <w:marTop w:val="0"/>
      <w:marBottom w:val="0"/>
      <w:divBdr>
        <w:top w:val="none" w:sz="0" w:space="0" w:color="auto"/>
        <w:left w:val="none" w:sz="0" w:space="0" w:color="auto"/>
        <w:bottom w:val="none" w:sz="0" w:space="0" w:color="auto"/>
        <w:right w:val="none" w:sz="0" w:space="0" w:color="auto"/>
      </w:divBdr>
    </w:div>
    <w:div w:id="6790858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rotocol">
      <a:majorFont>
        <a:latin typeface="Calibri"/>
        <a:ea typeface="맑은 고딕"/>
        <a:cs typeface=""/>
      </a:majorFont>
      <a:minorFont>
        <a:latin typeface="Calibri"/>
        <a:ea typeface="맑은 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D8D6D-98EA-4CAC-A007-B20BB675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2548</Words>
  <Characters>14526</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17040</CharactersWithSpaces>
  <SharedDoc>false</SharedDoc>
  <HLinks>
    <vt:vector size="204" baseType="variant">
      <vt:variant>
        <vt:i4>1835059</vt:i4>
      </vt:variant>
      <vt:variant>
        <vt:i4>200</vt:i4>
      </vt:variant>
      <vt:variant>
        <vt:i4>0</vt:i4>
      </vt:variant>
      <vt:variant>
        <vt:i4>5</vt:i4>
      </vt:variant>
      <vt:variant>
        <vt:lpwstr/>
      </vt:variant>
      <vt:variant>
        <vt:lpwstr>_Toc39663652</vt:lpwstr>
      </vt:variant>
      <vt:variant>
        <vt:i4>2031667</vt:i4>
      </vt:variant>
      <vt:variant>
        <vt:i4>194</vt:i4>
      </vt:variant>
      <vt:variant>
        <vt:i4>0</vt:i4>
      </vt:variant>
      <vt:variant>
        <vt:i4>5</vt:i4>
      </vt:variant>
      <vt:variant>
        <vt:lpwstr/>
      </vt:variant>
      <vt:variant>
        <vt:lpwstr>_Toc39663651</vt:lpwstr>
      </vt:variant>
      <vt:variant>
        <vt:i4>1966131</vt:i4>
      </vt:variant>
      <vt:variant>
        <vt:i4>188</vt:i4>
      </vt:variant>
      <vt:variant>
        <vt:i4>0</vt:i4>
      </vt:variant>
      <vt:variant>
        <vt:i4>5</vt:i4>
      </vt:variant>
      <vt:variant>
        <vt:lpwstr/>
      </vt:variant>
      <vt:variant>
        <vt:lpwstr>_Toc39663650</vt:lpwstr>
      </vt:variant>
      <vt:variant>
        <vt:i4>1507378</vt:i4>
      </vt:variant>
      <vt:variant>
        <vt:i4>182</vt:i4>
      </vt:variant>
      <vt:variant>
        <vt:i4>0</vt:i4>
      </vt:variant>
      <vt:variant>
        <vt:i4>5</vt:i4>
      </vt:variant>
      <vt:variant>
        <vt:lpwstr/>
      </vt:variant>
      <vt:variant>
        <vt:lpwstr>_Toc39663649</vt:lpwstr>
      </vt:variant>
      <vt:variant>
        <vt:i4>1441842</vt:i4>
      </vt:variant>
      <vt:variant>
        <vt:i4>176</vt:i4>
      </vt:variant>
      <vt:variant>
        <vt:i4>0</vt:i4>
      </vt:variant>
      <vt:variant>
        <vt:i4>5</vt:i4>
      </vt:variant>
      <vt:variant>
        <vt:lpwstr/>
      </vt:variant>
      <vt:variant>
        <vt:lpwstr>_Toc39663648</vt:lpwstr>
      </vt:variant>
      <vt:variant>
        <vt:i4>1638450</vt:i4>
      </vt:variant>
      <vt:variant>
        <vt:i4>170</vt:i4>
      </vt:variant>
      <vt:variant>
        <vt:i4>0</vt:i4>
      </vt:variant>
      <vt:variant>
        <vt:i4>5</vt:i4>
      </vt:variant>
      <vt:variant>
        <vt:lpwstr/>
      </vt:variant>
      <vt:variant>
        <vt:lpwstr>_Toc39663647</vt:lpwstr>
      </vt:variant>
      <vt:variant>
        <vt:i4>1572914</vt:i4>
      </vt:variant>
      <vt:variant>
        <vt:i4>164</vt:i4>
      </vt:variant>
      <vt:variant>
        <vt:i4>0</vt:i4>
      </vt:variant>
      <vt:variant>
        <vt:i4>5</vt:i4>
      </vt:variant>
      <vt:variant>
        <vt:lpwstr/>
      </vt:variant>
      <vt:variant>
        <vt:lpwstr>_Toc39663646</vt:lpwstr>
      </vt:variant>
      <vt:variant>
        <vt:i4>1769522</vt:i4>
      </vt:variant>
      <vt:variant>
        <vt:i4>158</vt:i4>
      </vt:variant>
      <vt:variant>
        <vt:i4>0</vt:i4>
      </vt:variant>
      <vt:variant>
        <vt:i4>5</vt:i4>
      </vt:variant>
      <vt:variant>
        <vt:lpwstr/>
      </vt:variant>
      <vt:variant>
        <vt:lpwstr>_Toc39663645</vt:lpwstr>
      </vt:variant>
      <vt:variant>
        <vt:i4>1703986</vt:i4>
      </vt:variant>
      <vt:variant>
        <vt:i4>152</vt:i4>
      </vt:variant>
      <vt:variant>
        <vt:i4>0</vt:i4>
      </vt:variant>
      <vt:variant>
        <vt:i4>5</vt:i4>
      </vt:variant>
      <vt:variant>
        <vt:lpwstr/>
      </vt:variant>
      <vt:variant>
        <vt:lpwstr>_Toc39663644</vt:lpwstr>
      </vt:variant>
      <vt:variant>
        <vt:i4>1900594</vt:i4>
      </vt:variant>
      <vt:variant>
        <vt:i4>146</vt:i4>
      </vt:variant>
      <vt:variant>
        <vt:i4>0</vt:i4>
      </vt:variant>
      <vt:variant>
        <vt:i4>5</vt:i4>
      </vt:variant>
      <vt:variant>
        <vt:lpwstr/>
      </vt:variant>
      <vt:variant>
        <vt:lpwstr>_Toc39663643</vt:lpwstr>
      </vt:variant>
      <vt:variant>
        <vt:i4>1835058</vt:i4>
      </vt:variant>
      <vt:variant>
        <vt:i4>140</vt:i4>
      </vt:variant>
      <vt:variant>
        <vt:i4>0</vt:i4>
      </vt:variant>
      <vt:variant>
        <vt:i4>5</vt:i4>
      </vt:variant>
      <vt:variant>
        <vt:lpwstr/>
      </vt:variant>
      <vt:variant>
        <vt:lpwstr>_Toc39663642</vt:lpwstr>
      </vt:variant>
      <vt:variant>
        <vt:i4>2031666</vt:i4>
      </vt:variant>
      <vt:variant>
        <vt:i4>134</vt:i4>
      </vt:variant>
      <vt:variant>
        <vt:i4>0</vt:i4>
      </vt:variant>
      <vt:variant>
        <vt:i4>5</vt:i4>
      </vt:variant>
      <vt:variant>
        <vt:lpwstr/>
      </vt:variant>
      <vt:variant>
        <vt:lpwstr>_Toc39663641</vt:lpwstr>
      </vt:variant>
      <vt:variant>
        <vt:i4>1966130</vt:i4>
      </vt:variant>
      <vt:variant>
        <vt:i4>128</vt:i4>
      </vt:variant>
      <vt:variant>
        <vt:i4>0</vt:i4>
      </vt:variant>
      <vt:variant>
        <vt:i4>5</vt:i4>
      </vt:variant>
      <vt:variant>
        <vt:lpwstr/>
      </vt:variant>
      <vt:variant>
        <vt:lpwstr>_Toc39663640</vt:lpwstr>
      </vt:variant>
      <vt:variant>
        <vt:i4>1507381</vt:i4>
      </vt:variant>
      <vt:variant>
        <vt:i4>122</vt:i4>
      </vt:variant>
      <vt:variant>
        <vt:i4>0</vt:i4>
      </vt:variant>
      <vt:variant>
        <vt:i4>5</vt:i4>
      </vt:variant>
      <vt:variant>
        <vt:lpwstr/>
      </vt:variant>
      <vt:variant>
        <vt:lpwstr>_Toc39663639</vt:lpwstr>
      </vt:variant>
      <vt:variant>
        <vt:i4>1441845</vt:i4>
      </vt:variant>
      <vt:variant>
        <vt:i4>116</vt:i4>
      </vt:variant>
      <vt:variant>
        <vt:i4>0</vt:i4>
      </vt:variant>
      <vt:variant>
        <vt:i4>5</vt:i4>
      </vt:variant>
      <vt:variant>
        <vt:lpwstr/>
      </vt:variant>
      <vt:variant>
        <vt:lpwstr>_Toc39663638</vt:lpwstr>
      </vt:variant>
      <vt:variant>
        <vt:i4>1638453</vt:i4>
      </vt:variant>
      <vt:variant>
        <vt:i4>110</vt:i4>
      </vt:variant>
      <vt:variant>
        <vt:i4>0</vt:i4>
      </vt:variant>
      <vt:variant>
        <vt:i4>5</vt:i4>
      </vt:variant>
      <vt:variant>
        <vt:lpwstr/>
      </vt:variant>
      <vt:variant>
        <vt:lpwstr>_Toc39663637</vt:lpwstr>
      </vt:variant>
      <vt:variant>
        <vt:i4>1572917</vt:i4>
      </vt:variant>
      <vt:variant>
        <vt:i4>104</vt:i4>
      </vt:variant>
      <vt:variant>
        <vt:i4>0</vt:i4>
      </vt:variant>
      <vt:variant>
        <vt:i4>5</vt:i4>
      </vt:variant>
      <vt:variant>
        <vt:lpwstr/>
      </vt:variant>
      <vt:variant>
        <vt:lpwstr>_Toc39663636</vt:lpwstr>
      </vt:variant>
      <vt:variant>
        <vt:i4>1769525</vt:i4>
      </vt:variant>
      <vt:variant>
        <vt:i4>98</vt:i4>
      </vt:variant>
      <vt:variant>
        <vt:i4>0</vt:i4>
      </vt:variant>
      <vt:variant>
        <vt:i4>5</vt:i4>
      </vt:variant>
      <vt:variant>
        <vt:lpwstr/>
      </vt:variant>
      <vt:variant>
        <vt:lpwstr>_Toc39663635</vt:lpwstr>
      </vt:variant>
      <vt:variant>
        <vt:i4>1703989</vt:i4>
      </vt:variant>
      <vt:variant>
        <vt:i4>92</vt:i4>
      </vt:variant>
      <vt:variant>
        <vt:i4>0</vt:i4>
      </vt:variant>
      <vt:variant>
        <vt:i4>5</vt:i4>
      </vt:variant>
      <vt:variant>
        <vt:lpwstr/>
      </vt:variant>
      <vt:variant>
        <vt:lpwstr>_Toc39663634</vt:lpwstr>
      </vt:variant>
      <vt:variant>
        <vt:i4>1900597</vt:i4>
      </vt:variant>
      <vt:variant>
        <vt:i4>86</vt:i4>
      </vt:variant>
      <vt:variant>
        <vt:i4>0</vt:i4>
      </vt:variant>
      <vt:variant>
        <vt:i4>5</vt:i4>
      </vt:variant>
      <vt:variant>
        <vt:lpwstr/>
      </vt:variant>
      <vt:variant>
        <vt:lpwstr>_Toc39663633</vt:lpwstr>
      </vt:variant>
      <vt:variant>
        <vt:i4>1835061</vt:i4>
      </vt:variant>
      <vt:variant>
        <vt:i4>80</vt:i4>
      </vt:variant>
      <vt:variant>
        <vt:i4>0</vt:i4>
      </vt:variant>
      <vt:variant>
        <vt:i4>5</vt:i4>
      </vt:variant>
      <vt:variant>
        <vt:lpwstr/>
      </vt:variant>
      <vt:variant>
        <vt:lpwstr>_Toc39663632</vt:lpwstr>
      </vt:variant>
      <vt:variant>
        <vt:i4>2031669</vt:i4>
      </vt:variant>
      <vt:variant>
        <vt:i4>74</vt:i4>
      </vt:variant>
      <vt:variant>
        <vt:i4>0</vt:i4>
      </vt:variant>
      <vt:variant>
        <vt:i4>5</vt:i4>
      </vt:variant>
      <vt:variant>
        <vt:lpwstr/>
      </vt:variant>
      <vt:variant>
        <vt:lpwstr>_Toc39663631</vt:lpwstr>
      </vt:variant>
      <vt:variant>
        <vt:i4>1966133</vt:i4>
      </vt:variant>
      <vt:variant>
        <vt:i4>68</vt:i4>
      </vt:variant>
      <vt:variant>
        <vt:i4>0</vt:i4>
      </vt:variant>
      <vt:variant>
        <vt:i4>5</vt:i4>
      </vt:variant>
      <vt:variant>
        <vt:lpwstr/>
      </vt:variant>
      <vt:variant>
        <vt:lpwstr>_Toc39663630</vt:lpwstr>
      </vt:variant>
      <vt:variant>
        <vt:i4>1507380</vt:i4>
      </vt:variant>
      <vt:variant>
        <vt:i4>62</vt:i4>
      </vt:variant>
      <vt:variant>
        <vt:i4>0</vt:i4>
      </vt:variant>
      <vt:variant>
        <vt:i4>5</vt:i4>
      </vt:variant>
      <vt:variant>
        <vt:lpwstr/>
      </vt:variant>
      <vt:variant>
        <vt:lpwstr>_Toc39663629</vt:lpwstr>
      </vt:variant>
      <vt:variant>
        <vt:i4>1441844</vt:i4>
      </vt:variant>
      <vt:variant>
        <vt:i4>56</vt:i4>
      </vt:variant>
      <vt:variant>
        <vt:i4>0</vt:i4>
      </vt:variant>
      <vt:variant>
        <vt:i4>5</vt:i4>
      </vt:variant>
      <vt:variant>
        <vt:lpwstr/>
      </vt:variant>
      <vt:variant>
        <vt:lpwstr>_Toc39663628</vt:lpwstr>
      </vt:variant>
      <vt:variant>
        <vt:i4>1638452</vt:i4>
      </vt:variant>
      <vt:variant>
        <vt:i4>50</vt:i4>
      </vt:variant>
      <vt:variant>
        <vt:i4>0</vt:i4>
      </vt:variant>
      <vt:variant>
        <vt:i4>5</vt:i4>
      </vt:variant>
      <vt:variant>
        <vt:lpwstr/>
      </vt:variant>
      <vt:variant>
        <vt:lpwstr>_Toc39663627</vt:lpwstr>
      </vt:variant>
      <vt:variant>
        <vt:i4>1572916</vt:i4>
      </vt:variant>
      <vt:variant>
        <vt:i4>44</vt:i4>
      </vt:variant>
      <vt:variant>
        <vt:i4>0</vt:i4>
      </vt:variant>
      <vt:variant>
        <vt:i4>5</vt:i4>
      </vt:variant>
      <vt:variant>
        <vt:lpwstr/>
      </vt:variant>
      <vt:variant>
        <vt:lpwstr>_Toc39663626</vt:lpwstr>
      </vt:variant>
      <vt:variant>
        <vt:i4>1769524</vt:i4>
      </vt:variant>
      <vt:variant>
        <vt:i4>38</vt:i4>
      </vt:variant>
      <vt:variant>
        <vt:i4>0</vt:i4>
      </vt:variant>
      <vt:variant>
        <vt:i4>5</vt:i4>
      </vt:variant>
      <vt:variant>
        <vt:lpwstr/>
      </vt:variant>
      <vt:variant>
        <vt:lpwstr>_Toc39663625</vt:lpwstr>
      </vt:variant>
      <vt:variant>
        <vt:i4>1703988</vt:i4>
      </vt:variant>
      <vt:variant>
        <vt:i4>32</vt:i4>
      </vt:variant>
      <vt:variant>
        <vt:i4>0</vt:i4>
      </vt:variant>
      <vt:variant>
        <vt:i4>5</vt:i4>
      </vt:variant>
      <vt:variant>
        <vt:lpwstr/>
      </vt:variant>
      <vt:variant>
        <vt:lpwstr>_Toc39663624</vt:lpwstr>
      </vt:variant>
      <vt:variant>
        <vt:i4>1900596</vt:i4>
      </vt:variant>
      <vt:variant>
        <vt:i4>26</vt:i4>
      </vt:variant>
      <vt:variant>
        <vt:i4>0</vt:i4>
      </vt:variant>
      <vt:variant>
        <vt:i4>5</vt:i4>
      </vt:variant>
      <vt:variant>
        <vt:lpwstr/>
      </vt:variant>
      <vt:variant>
        <vt:lpwstr>_Toc39663623</vt:lpwstr>
      </vt:variant>
      <vt:variant>
        <vt:i4>1835060</vt:i4>
      </vt:variant>
      <vt:variant>
        <vt:i4>20</vt:i4>
      </vt:variant>
      <vt:variant>
        <vt:i4>0</vt:i4>
      </vt:variant>
      <vt:variant>
        <vt:i4>5</vt:i4>
      </vt:variant>
      <vt:variant>
        <vt:lpwstr/>
      </vt:variant>
      <vt:variant>
        <vt:lpwstr>_Toc39663622</vt:lpwstr>
      </vt:variant>
      <vt:variant>
        <vt:i4>2031668</vt:i4>
      </vt:variant>
      <vt:variant>
        <vt:i4>14</vt:i4>
      </vt:variant>
      <vt:variant>
        <vt:i4>0</vt:i4>
      </vt:variant>
      <vt:variant>
        <vt:i4>5</vt:i4>
      </vt:variant>
      <vt:variant>
        <vt:lpwstr/>
      </vt:variant>
      <vt:variant>
        <vt:lpwstr>_Toc39663621</vt:lpwstr>
      </vt:variant>
      <vt:variant>
        <vt:i4>1966132</vt:i4>
      </vt:variant>
      <vt:variant>
        <vt:i4>8</vt:i4>
      </vt:variant>
      <vt:variant>
        <vt:i4>0</vt:i4>
      </vt:variant>
      <vt:variant>
        <vt:i4>5</vt:i4>
      </vt:variant>
      <vt:variant>
        <vt:lpwstr/>
      </vt:variant>
      <vt:variant>
        <vt:lpwstr>_Toc39663620</vt:lpwstr>
      </vt:variant>
      <vt:variant>
        <vt:i4>1507383</vt:i4>
      </vt:variant>
      <vt:variant>
        <vt:i4>2</vt:i4>
      </vt:variant>
      <vt:variant>
        <vt:i4>0</vt:i4>
      </vt:variant>
      <vt:variant>
        <vt:i4>5</vt:i4>
      </vt:variant>
      <vt:variant>
        <vt:lpwstr/>
      </vt:variant>
      <vt:variant>
        <vt:lpwstr>_Toc39663619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Dajeong</dc:creator>
  <cp:keywords/>
  <dc:description/>
  <cp:lastModifiedBy>Boo Dajeong</cp:lastModifiedBy>
  <cp:revision>8</cp:revision>
  <dcterms:created xsi:type="dcterms:W3CDTF">2020-06-01T04:20:00Z</dcterms:created>
  <dcterms:modified xsi:type="dcterms:W3CDTF">2020-06-01T05:00:00Z</dcterms:modified>
</cp:coreProperties>
</file>