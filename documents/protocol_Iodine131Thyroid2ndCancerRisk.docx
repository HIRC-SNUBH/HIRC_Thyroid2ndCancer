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07598" w14:textId="77777777" w:rsidR="000D168C" w:rsidRDefault="000D168C">
      <w:bookmarkStart w:id="0" w:name="_Toc37320977"/>
    </w:p>
    <w:p w14:paraId="7FE10C6F" w14:textId="78255D4C" w:rsidR="00DB72A5" w:rsidRDefault="000D168C">
      <w:pPr>
        <w:rPr>
          <w:rFonts w:ascii="Cambria" w:hAnsi="Cambria" w:cstheme="majorHAnsi"/>
          <w:color w:val="002060"/>
          <w:sz w:val="52"/>
          <w:szCs w:val="52"/>
        </w:rPr>
      </w:pPr>
      <w:r w:rsidRPr="00411514">
        <w:rPr>
          <w:rFonts w:ascii="Cambria" w:hAnsi="Cambria" w:cstheme="majorHAnsi"/>
          <w:color w:val="002060"/>
          <w:sz w:val="52"/>
          <w:szCs w:val="52"/>
        </w:rPr>
        <w:t xml:space="preserve">OHDSI: </w:t>
      </w:r>
      <w:r w:rsidR="00B76C03" w:rsidRPr="00411514">
        <w:rPr>
          <w:rFonts w:ascii="Cambria" w:hAnsi="Cambria" w:cstheme="majorHAnsi"/>
          <w:color w:val="002060"/>
          <w:sz w:val="52"/>
          <w:szCs w:val="52"/>
        </w:rPr>
        <w:t>Evaluating of Iodine-131 exposure effect on the occurrence of secondary cancer in survivors of thyroid cancer.</w:t>
      </w:r>
    </w:p>
    <w:p w14:paraId="4C79301C" w14:textId="6405F7C0" w:rsidR="00DE76EC" w:rsidRPr="00411514" w:rsidRDefault="00DE76EC">
      <w:pPr>
        <w:rPr>
          <w:rFonts w:ascii="Cambria" w:hAnsi="Cambria" w:cstheme="majorHAnsi"/>
          <w:color w:val="002060"/>
          <w:sz w:val="52"/>
          <w:szCs w:val="52"/>
        </w:rPr>
      </w:pPr>
    </w:p>
    <w:p w14:paraId="34D8CC20" w14:textId="77777777" w:rsidR="00EB1D85" w:rsidRDefault="00DB72A5">
      <w:r>
        <w:br w:type="page"/>
      </w:r>
    </w:p>
    <w:p w14:paraId="5531F494" w14:textId="0A528D32" w:rsidR="00543CDB" w:rsidRPr="0096196F" w:rsidRDefault="00543CDB" w:rsidP="000C7439">
      <w:pPr>
        <w:pStyle w:val="1"/>
        <w:numPr>
          <w:ilvl w:val="0"/>
          <w:numId w:val="14"/>
        </w:numPr>
        <w:rPr>
          <w:b/>
          <w:bCs/>
        </w:rPr>
      </w:pPr>
      <w:bookmarkStart w:id="1" w:name="_Toc38891764"/>
      <w:bookmarkStart w:id="2" w:name="_Toc37325618"/>
      <w:bookmarkStart w:id="3" w:name="_Toc37325565"/>
      <w:bookmarkStart w:id="4" w:name="_Toc43379776"/>
      <w:r w:rsidRPr="0096196F">
        <w:rPr>
          <w:rFonts w:hint="eastAsia"/>
          <w:b/>
          <w:bCs/>
        </w:rPr>
        <w:lastRenderedPageBreak/>
        <w:t>Table</w:t>
      </w:r>
      <w:r w:rsidRPr="0096196F">
        <w:rPr>
          <w:b/>
          <w:bCs/>
        </w:rPr>
        <w:t xml:space="preserve"> </w:t>
      </w:r>
      <w:r w:rsidRPr="0096196F">
        <w:rPr>
          <w:rFonts w:hint="eastAsia"/>
          <w:b/>
          <w:bCs/>
        </w:rPr>
        <w:t>of</w:t>
      </w:r>
      <w:r w:rsidRPr="0096196F">
        <w:rPr>
          <w:b/>
          <w:bCs/>
        </w:rPr>
        <w:t xml:space="preserve"> </w:t>
      </w:r>
      <w:r w:rsidRPr="0096196F">
        <w:rPr>
          <w:rFonts w:hint="eastAsia"/>
          <w:b/>
          <w:bCs/>
        </w:rPr>
        <w:t>Contents</w:t>
      </w:r>
      <w:bookmarkEnd w:id="1"/>
      <w:bookmarkEnd w:id="4"/>
    </w:p>
    <w:sdt>
      <w:sdtPr>
        <w:rPr>
          <w:rFonts w:cstheme="minorBidi"/>
          <w:kern w:val="2"/>
          <w:sz w:val="20"/>
          <w:szCs w:val="20"/>
          <w:lang w:val="ko-KR"/>
        </w:rPr>
        <w:id w:val="1437636749"/>
        <w:docPartObj>
          <w:docPartGallery w:val="Table of Contents"/>
          <w:docPartUnique/>
        </w:docPartObj>
      </w:sdtPr>
      <w:sdtEndPr>
        <w:rPr>
          <w:rFonts w:ascii="Cambria" w:hAnsi="Cambria"/>
          <w:b/>
          <w:bCs/>
          <w:kern w:val="0"/>
          <w:sz w:val="22"/>
          <w:szCs w:val="22"/>
        </w:rPr>
      </w:sdtEndPr>
      <w:sdtContent>
        <w:p w14:paraId="699A1835" w14:textId="048FDF90" w:rsidR="00077F75" w:rsidRPr="00077F75" w:rsidRDefault="00EB1D85">
          <w:pPr>
            <w:pStyle w:val="10"/>
            <w:ind w:left="220"/>
            <w:rPr>
              <w:ins w:id="5" w:author="Boo Dajeong" w:date="2020-06-18T13:34:00Z"/>
              <w:rFonts w:cstheme="minorBidi"/>
              <w:noProof/>
              <w:kern w:val="2"/>
              <w:sz w:val="18"/>
              <w:szCs w:val="20"/>
              <w:rPrChange w:id="6" w:author="Boo Dajeong" w:date="2020-06-18T13:35:00Z">
                <w:rPr>
                  <w:ins w:id="7" w:author="Boo Dajeong" w:date="2020-06-18T13:34:00Z"/>
                  <w:rFonts w:cstheme="minorBidi"/>
                  <w:noProof/>
                  <w:kern w:val="2"/>
                  <w:sz w:val="20"/>
                </w:rPr>
              </w:rPrChange>
            </w:rPr>
          </w:pPr>
          <w:r w:rsidRPr="00077F75">
            <w:rPr>
              <w:sz w:val="18"/>
              <w:szCs w:val="18"/>
              <w:rPrChange w:id="8" w:author="Boo Dajeong" w:date="2020-06-18T13:35:00Z">
                <w:rPr>
                  <w:sz w:val="20"/>
                  <w:szCs w:val="20"/>
                </w:rPr>
              </w:rPrChange>
            </w:rPr>
            <w:fldChar w:fldCharType="begin"/>
          </w:r>
          <w:r w:rsidRPr="00077F75">
            <w:rPr>
              <w:sz w:val="18"/>
              <w:szCs w:val="18"/>
              <w:rPrChange w:id="9" w:author="Boo Dajeong" w:date="2020-06-18T13:35:00Z">
                <w:rPr>
                  <w:sz w:val="20"/>
                  <w:szCs w:val="20"/>
                </w:rPr>
              </w:rPrChange>
            </w:rPr>
            <w:instrText xml:space="preserve"> TOC \o "1-3" \h \z \u </w:instrText>
          </w:r>
          <w:r w:rsidRPr="00077F75">
            <w:rPr>
              <w:sz w:val="18"/>
              <w:szCs w:val="18"/>
              <w:rPrChange w:id="10" w:author="Boo Dajeong" w:date="2020-06-18T13:35:00Z">
                <w:rPr>
                  <w:sz w:val="20"/>
                  <w:szCs w:val="20"/>
                </w:rPr>
              </w:rPrChange>
            </w:rPr>
            <w:fldChar w:fldCharType="separate"/>
          </w:r>
          <w:ins w:id="11" w:author="Boo Dajeong" w:date="2020-06-18T13:34:00Z">
            <w:r w:rsidR="00077F75" w:rsidRPr="00077F75">
              <w:rPr>
                <w:rStyle w:val="a5"/>
                <w:noProof/>
                <w:sz w:val="20"/>
                <w:szCs w:val="20"/>
                <w:rPrChange w:id="12" w:author="Boo Dajeong" w:date="2020-06-18T13:35:00Z">
                  <w:rPr>
                    <w:rStyle w:val="a5"/>
                    <w:noProof/>
                  </w:rPr>
                </w:rPrChange>
              </w:rPr>
              <w:fldChar w:fldCharType="begin"/>
            </w:r>
            <w:r w:rsidR="00077F75" w:rsidRPr="00077F75">
              <w:rPr>
                <w:rStyle w:val="a5"/>
                <w:noProof/>
                <w:sz w:val="20"/>
                <w:szCs w:val="20"/>
                <w:rPrChange w:id="13" w:author="Boo Dajeong" w:date="2020-06-18T13:35:00Z">
                  <w:rPr>
                    <w:rStyle w:val="a5"/>
                    <w:noProof/>
                  </w:rPr>
                </w:rPrChange>
              </w:rPr>
              <w:instrText xml:space="preserve"> </w:instrText>
            </w:r>
            <w:r w:rsidR="00077F75" w:rsidRPr="00077F75">
              <w:rPr>
                <w:noProof/>
                <w:sz w:val="20"/>
                <w:szCs w:val="20"/>
                <w:rPrChange w:id="14" w:author="Boo Dajeong" w:date="2020-06-18T13:35:00Z">
                  <w:rPr>
                    <w:noProof/>
                  </w:rPr>
                </w:rPrChange>
              </w:rPr>
              <w:instrText>HYPERLINK \l "_Toc43379776"</w:instrText>
            </w:r>
            <w:r w:rsidR="00077F75" w:rsidRPr="00077F75">
              <w:rPr>
                <w:rStyle w:val="a5"/>
                <w:noProof/>
                <w:sz w:val="20"/>
                <w:szCs w:val="20"/>
                <w:rPrChange w:id="15" w:author="Boo Dajeong" w:date="2020-06-18T13:35:00Z">
                  <w:rPr>
                    <w:rStyle w:val="a5"/>
                    <w:noProof/>
                  </w:rPr>
                </w:rPrChange>
              </w:rPr>
              <w:instrText xml:space="preserve"> </w:instrText>
            </w:r>
            <w:r w:rsidR="00077F75" w:rsidRPr="00077F75">
              <w:rPr>
                <w:rStyle w:val="a5"/>
                <w:noProof/>
                <w:sz w:val="20"/>
                <w:szCs w:val="20"/>
                <w:rPrChange w:id="16" w:author="Boo Dajeong" w:date="2020-06-18T13:35:00Z">
                  <w:rPr>
                    <w:rStyle w:val="a5"/>
                    <w:noProof/>
                  </w:rPr>
                </w:rPrChange>
              </w:rPr>
            </w:r>
            <w:r w:rsidR="00077F75" w:rsidRPr="00077F75">
              <w:rPr>
                <w:rStyle w:val="a5"/>
                <w:noProof/>
                <w:sz w:val="20"/>
                <w:szCs w:val="20"/>
                <w:rPrChange w:id="17" w:author="Boo Dajeong" w:date="2020-06-18T13:35:00Z">
                  <w:rPr>
                    <w:rStyle w:val="a5"/>
                    <w:noProof/>
                  </w:rPr>
                </w:rPrChange>
              </w:rPr>
              <w:fldChar w:fldCharType="separate"/>
            </w:r>
            <w:r w:rsidR="00077F75" w:rsidRPr="00077F75">
              <w:rPr>
                <w:rStyle w:val="a5"/>
                <w:noProof/>
                <w:sz w:val="20"/>
                <w:szCs w:val="20"/>
                <w:rPrChange w:id="18" w:author="Boo Dajeong" w:date="2020-06-18T13:35:00Z">
                  <w:rPr>
                    <w:rStyle w:val="a5"/>
                    <w:b/>
                    <w:bCs/>
                    <w:noProof/>
                  </w:rPr>
                </w:rPrChange>
              </w:rPr>
              <w:t>1</w:t>
            </w:r>
            <w:r w:rsidR="00077F75" w:rsidRPr="00077F75">
              <w:rPr>
                <w:rFonts w:cstheme="minorBidi"/>
                <w:noProof/>
                <w:kern w:val="2"/>
                <w:sz w:val="18"/>
                <w:szCs w:val="20"/>
                <w:rPrChange w:id="19" w:author="Boo Dajeong" w:date="2020-06-18T13:35:00Z">
                  <w:rPr>
                    <w:rFonts w:cstheme="minorBidi"/>
                    <w:noProof/>
                    <w:kern w:val="2"/>
                    <w:sz w:val="20"/>
                  </w:rPr>
                </w:rPrChange>
              </w:rPr>
              <w:tab/>
            </w:r>
            <w:r w:rsidR="00077F75" w:rsidRPr="00077F75">
              <w:rPr>
                <w:rStyle w:val="a5"/>
                <w:noProof/>
                <w:sz w:val="20"/>
                <w:szCs w:val="20"/>
                <w:rPrChange w:id="20" w:author="Boo Dajeong" w:date="2020-06-18T13:35:00Z">
                  <w:rPr>
                    <w:rStyle w:val="a5"/>
                    <w:b/>
                    <w:bCs/>
                    <w:noProof/>
                  </w:rPr>
                </w:rPrChange>
              </w:rPr>
              <w:t>Table of Contents</w:t>
            </w:r>
            <w:r w:rsidR="00077F75" w:rsidRPr="00077F75">
              <w:rPr>
                <w:noProof/>
                <w:webHidden/>
                <w:sz w:val="20"/>
                <w:szCs w:val="20"/>
                <w:rPrChange w:id="21" w:author="Boo Dajeong" w:date="2020-06-18T13:35:00Z">
                  <w:rPr>
                    <w:noProof/>
                    <w:webHidden/>
                  </w:rPr>
                </w:rPrChange>
              </w:rPr>
              <w:tab/>
            </w:r>
            <w:r w:rsidR="00077F75" w:rsidRPr="00077F75">
              <w:rPr>
                <w:noProof/>
                <w:webHidden/>
                <w:sz w:val="20"/>
                <w:szCs w:val="20"/>
                <w:rPrChange w:id="22" w:author="Boo Dajeong" w:date="2020-06-18T13:35:00Z">
                  <w:rPr>
                    <w:noProof/>
                    <w:webHidden/>
                  </w:rPr>
                </w:rPrChange>
              </w:rPr>
              <w:fldChar w:fldCharType="begin"/>
            </w:r>
            <w:r w:rsidR="00077F75" w:rsidRPr="00077F75">
              <w:rPr>
                <w:noProof/>
                <w:webHidden/>
                <w:sz w:val="20"/>
                <w:szCs w:val="20"/>
                <w:rPrChange w:id="23" w:author="Boo Dajeong" w:date="2020-06-18T13:35:00Z">
                  <w:rPr>
                    <w:noProof/>
                    <w:webHidden/>
                  </w:rPr>
                </w:rPrChange>
              </w:rPr>
              <w:instrText xml:space="preserve"> PAGEREF _Toc43379776 \h </w:instrText>
            </w:r>
            <w:r w:rsidR="00077F75" w:rsidRPr="00077F75">
              <w:rPr>
                <w:noProof/>
                <w:webHidden/>
                <w:sz w:val="20"/>
                <w:szCs w:val="20"/>
                <w:rPrChange w:id="24" w:author="Boo Dajeong" w:date="2020-06-18T13:35:00Z">
                  <w:rPr>
                    <w:noProof/>
                    <w:webHidden/>
                  </w:rPr>
                </w:rPrChange>
              </w:rPr>
            </w:r>
          </w:ins>
          <w:r w:rsidR="00077F75" w:rsidRPr="00077F75">
            <w:rPr>
              <w:noProof/>
              <w:webHidden/>
              <w:sz w:val="20"/>
              <w:szCs w:val="20"/>
              <w:rPrChange w:id="25" w:author="Boo Dajeong" w:date="2020-06-18T13:35:00Z">
                <w:rPr>
                  <w:noProof/>
                  <w:webHidden/>
                </w:rPr>
              </w:rPrChange>
            </w:rPr>
            <w:fldChar w:fldCharType="separate"/>
          </w:r>
          <w:ins w:id="26" w:author="Boo Dajeong" w:date="2020-06-18T13:34:00Z">
            <w:r w:rsidR="00077F75" w:rsidRPr="00077F75">
              <w:rPr>
                <w:noProof/>
                <w:webHidden/>
                <w:sz w:val="20"/>
                <w:szCs w:val="20"/>
                <w:rPrChange w:id="27" w:author="Boo Dajeong" w:date="2020-06-18T13:35:00Z">
                  <w:rPr>
                    <w:noProof/>
                    <w:webHidden/>
                  </w:rPr>
                </w:rPrChange>
              </w:rPr>
              <w:t>2</w:t>
            </w:r>
            <w:r w:rsidR="00077F75" w:rsidRPr="00077F75">
              <w:rPr>
                <w:noProof/>
                <w:webHidden/>
                <w:sz w:val="20"/>
                <w:szCs w:val="20"/>
                <w:rPrChange w:id="28" w:author="Boo Dajeong" w:date="2020-06-18T13:35:00Z">
                  <w:rPr>
                    <w:noProof/>
                    <w:webHidden/>
                  </w:rPr>
                </w:rPrChange>
              </w:rPr>
              <w:fldChar w:fldCharType="end"/>
            </w:r>
            <w:r w:rsidR="00077F75" w:rsidRPr="00077F75">
              <w:rPr>
                <w:rStyle w:val="a5"/>
                <w:noProof/>
                <w:sz w:val="20"/>
                <w:szCs w:val="20"/>
                <w:rPrChange w:id="29" w:author="Boo Dajeong" w:date="2020-06-18T13:35:00Z">
                  <w:rPr>
                    <w:rStyle w:val="a5"/>
                    <w:noProof/>
                  </w:rPr>
                </w:rPrChange>
              </w:rPr>
              <w:fldChar w:fldCharType="end"/>
            </w:r>
          </w:ins>
        </w:p>
        <w:p w14:paraId="579F984C" w14:textId="72C9AAEC" w:rsidR="00077F75" w:rsidRPr="00077F75" w:rsidRDefault="00077F75">
          <w:pPr>
            <w:pStyle w:val="10"/>
            <w:ind w:left="220"/>
            <w:rPr>
              <w:ins w:id="30" w:author="Boo Dajeong" w:date="2020-06-18T13:34:00Z"/>
              <w:rFonts w:cstheme="minorBidi"/>
              <w:noProof/>
              <w:kern w:val="2"/>
              <w:sz w:val="18"/>
              <w:szCs w:val="20"/>
              <w:rPrChange w:id="31" w:author="Boo Dajeong" w:date="2020-06-18T13:35:00Z">
                <w:rPr>
                  <w:ins w:id="32" w:author="Boo Dajeong" w:date="2020-06-18T13:34:00Z"/>
                  <w:rFonts w:cstheme="minorBidi"/>
                  <w:noProof/>
                  <w:kern w:val="2"/>
                  <w:sz w:val="20"/>
                </w:rPr>
              </w:rPrChange>
            </w:rPr>
          </w:pPr>
          <w:ins w:id="33" w:author="Boo Dajeong" w:date="2020-06-18T13:34:00Z">
            <w:r w:rsidRPr="00077F75">
              <w:rPr>
                <w:rStyle w:val="a5"/>
                <w:noProof/>
                <w:sz w:val="20"/>
                <w:szCs w:val="20"/>
                <w:rPrChange w:id="34" w:author="Boo Dajeong" w:date="2020-06-18T13:35:00Z">
                  <w:rPr>
                    <w:rStyle w:val="a5"/>
                    <w:noProof/>
                  </w:rPr>
                </w:rPrChange>
              </w:rPr>
              <w:fldChar w:fldCharType="begin"/>
            </w:r>
            <w:r w:rsidRPr="00077F75">
              <w:rPr>
                <w:rStyle w:val="a5"/>
                <w:noProof/>
                <w:sz w:val="20"/>
                <w:szCs w:val="20"/>
                <w:rPrChange w:id="35" w:author="Boo Dajeong" w:date="2020-06-18T13:35:00Z">
                  <w:rPr>
                    <w:rStyle w:val="a5"/>
                    <w:noProof/>
                  </w:rPr>
                </w:rPrChange>
              </w:rPr>
              <w:instrText xml:space="preserve"> </w:instrText>
            </w:r>
            <w:r w:rsidRPr="00077F75">
              <w:rPr>
                <w:noProof/>
                <w:sz w:val="20"/>
                <w:szCs w:val="20"/>
                <w:rPrChange w:id="36" w:author="Boo Dajeong" w:date="2020-06-18T13:35:00Z">
                  <w:rPr>
                    <w:noProof/>
                  </w:rPr>
                </w:rPrChange>
              </w:rPr>
              <w:instrText>HYPERLINK \l "_Toc43379777"</w:instrText>
            </w:r>
            <w:r w:rsidRPr="00077F75">
              <w:rPr>
                <w:rStyle w:val="a5"/>
                <w:noProof/>
                <w:sz w:val="20"/>
                <w:szCs w:val="20"/>
                <w:rPrChange w:id="37" w:author="Boo Dajeong" w:date="2020-06-18T13:35:00Z">
                  <w:rPr>
                    <w:rStyle w:val="a5"/>
                    <w:noProof/>
                  </w:rPr>
                </w:rPrChange>
              </w:rPr>
              <w:instrText xml:space="preserve"> </w:instrText>
            </w:r>
            <w:r w:rsidRPr="00077F75">
              <w:rPr>
                <w:rStyle w:val="a5"/>
                <w:noProof/>
                <w:sz w:val="20"/>
                <w:szCs w:val="20"/>
                <w:rPrChange w:id="38" w:author="Boo Dajeong" w:date="2020-06-18T13:35:00Z">
                  <w:rPr>
                    <w:rStyle w:val="a5"/>
                    <w:noProof/>
                  </w:rPr>
                </w:rPrChange>
              </w:rPr>
            </w:r>
            <w:r w:rsidRPr="00077F75">
              <w:rPr>
                <w:rStyle w:val="a5"/>
                <w:noProof/>
                <w:sz w:val="20"/>
                <w:szCs w:val="20"/>
                <w:rPrChange w:id="39" w:author="Boo Dajeong" w:date="2020-06-18T13:35:00Z">
                  <w:rPr>
                    <w:rStyle w:val="a5"/>
                    <w:noProof/>
                  </w:rPr>
                </w:rPrChange>
              </w:rPr>
              <w:fldChar w:fldCharType="separate"/>
            </w:r>
            <w:r w:rsidRPr="00077F75">
              <w:rPr>
                <w:rStyle w:val="a5"/>
                <w:noProof/>
                <w:sz w:val="20"/>
                <w:szCs w:val="20"/>
                <w:rPrChange w:id="40" w:author="Boo Dajeong" w:date="2020-06-18T13:35:00Z">
                  <w:rPr>
                    <w:rStyle w:val="a5"/>
                    <w:b/>
                    <w:bCs/>
                    <w:noProof/>
                  </w:rPr>
                </w:rPrChange>
              </w:rPr>
              <w:t>2</w:t>
            </w:r>
            <w:r w:rsidRPr="00077F75">
              <w:rPr>
                <w:rFonts w:cstheme="minorBidi"/>
                <w:noProof/>
                <w:kern w:val="2"/>
                <w:sz w:val="18"/>
                <w:szCs w:val="20"/>
                <w:rPrChange w:id="41" w:author="Boo Dajeong" w:date="2020-06-18T13:35:00Z">
                  <w:rPr>
                    <w:rFonts w:cstheme="minorBidi"/>
                    <w:noProof/>
                    <w:kern w:val="2"/>
                    <w:sz w:val="20"/>
                  </w:rPr>
                </w:rPrChange>
              </w:rPr>
              <w:tab/>
            </w:r>
            <w:r w:rsidRPr="00077F75">
              <w:rPr>
                <w:rStyle w:val="a5"/>
                <w:noProof/>
                <w:sz w:val="20"/>
                <w:szCs w:val="20"/>
                <w:rPrChange w:id="42" w:author="Boo Dajeong" w:date="2020-06-18T13:35:00Z">
                  <w:rPr>
                    <w:rStyle w:val="a5"/>
                    <w:b/>
                    <w:bCs/>
                    <w:noProof/>
                  </w:rPr>
                </w:rPrChange>
              </w:rPr>
              <w:t>List of abbreviations</w:t>
            </w:r>
            <w:r w:rsidRPr="00077F75">
              <w:rPr>
                <w:noProof/>
                <w:webHidden/>
                <w:sz w:val="20"/>
                <w:szCs w:val="20"/>
                <w:rPrChange w:id="43" w:author="Boo Dajeong" w:date="2020-06-18T13:35:00Z">
                  <w:rPr>
                    <w:noProof/>
                    <w:webHidden/>
                  </w:rPr>
                </w:rPrChange>
              </w:rPr>
              <w:tab/>
            </w:r>
            <w:r w:rsidRPr="00077F75">
              <w:rPr>
                <w:noProof/>
                <w:webHidden/>
                <w:sz w:val="20"/>
                <w:szCs w:val="20"/>
                <w:rPrChange w:id="44" w:author="Boo Dajeong" w:date="2020-06-18T13:35:00Z">
                  <w:rPr>
                    <w:noProof/>
                    <w:webHidden/>
                  </w:rPr>
                </w:rPrChange>
              </w:rPr>
              <w:fldChar w:fldCharType="begin"/>
            </w:r>
            <w:r w:rsidRPr="00077F75">
              <w:rPr>
                <w:noProof/>
                <w:webHidden/>
                <w:sz w:val="20"/>
                <w:szCs w:val="20"/>
                <w:rPrChange w:id="45" w:author="Boo Dajeong" w:date="2020-06-18T13:35:00Z">
                  <w:rPr>
                    <w:noProof/>
                    <w:webHidden/>
                  </w:rPr>
                </w:rPrChange>
              </w:rPr>
              <w:instrText xml:space="preserve"> PAGEREF _Toc43379777 \h </w:instrText>
            </w:r>
            <w:r w:rsidRPr="00077F75">
              <w:rPr>
                <w:noProof/>
                <w:webHidden/>
                <w:sz w:val="20"/>
                <w:szCs w:val="20"/>
                <w:rPrChange w:id="46" w:author="Boo Dajeong" w:date="2020-06-18T13:35:00Z">
                  <w:rPr>
                    <w:noProof/>
                    <w:webHidden/>
                  </w:rPr>
                </w:rPrChange>
              </w:rPr>
            </w:r>
          </w:ins>
          <w:r w:rsidRPr="00077F75">
            <w:rPr>
              <w:noProof/>
              <w:webHidden/>
              <w:sz w:val="20"/>
              <w:szCs w:val="20"/>
              <w:rPrChange w:id="47" w:author="Boo Dajeong" w:date="2020-06-18T13:35:00Z">
                <w:rPr>
                  <w:noProof/>
                  <w:webHidden/>
                </w:rPr>
              </w:rPrChange>
            </w:rPr>
            <w:fldChar w:fldCharType="separate"/>
          </w:r>
          <w:ins w:id="48" w:author="Boo Dajeong" w:date="2020-06-18T13:34:00Z">
            <w:r w:rsidRPr="00077F75">
              <w:rPr>
                <w:noProof/>
                <w:webHidden/>
                <w:sz w:val="20"/>
                <w:szCs w:val="20"/>
                <w:rPrChange w:id="49" w:author="Boo Dajeong" w:date="2020-06-18T13:35:00Z">
                  <w:rPr>
                    <w:noProof/>
                    <w:webHidden/>
                  </w:rPr>
                </w:rPrChange>
              </w:rPr>
              <w:t>3</w:t>
            </w:r>
            <w:r w:rsidRPr="00077F75">
              <w:rPr>
                <w:noProof/>
                <w:webHidden/>
                <w:sz w:val="20"/>
                <w:szCs w:val="20"/>
                <w:rPrChange w:id="50" w:author="Boo Dajeong" w:date="2020-06-18T13:35:00Z">
                  <w:rPr>
                    <w:noProof/>
                    <w:webHidden/>
                  </w:rPr>
                </w:rPrChange>
              </w:rPr>
              <w:fldChar w:fldCharType="end"/>
            </w:r>
            <w:r w:rsidRPr="00077F75">
              <w:rPr>
                <w:rStyle w:val="a5"/>
                <w:noProof/>
                <w:sz w:val="20"/>
                <w:szCs w:val="20"/>
                <w:rPrChange w:id="51" w:author="Boo Dajeong" w:date="2020-06-18T13:35:00Z">
                  <w:rPr>
                    <w:rStyle w:val="a5"/>
                    <w:noProof/>
                  </w:rPr>
                </w:rPrChange>
              </w:rPr>
              <w:fldChar w:fldCharType="end"/>
            </w:r>
          </w:ins>
        </w:p>
        <w:p w14:paraId="20A27CCB" w14:textId="03D8C7CD" w:rsidR="00077F75" w:rsidRPr="00077F75" w:rsidRDefault="00077F75">
          <w:pPr>
            <w:pStyle w:val="10"/>
            <w:ind w:left="220"/>
            <w:rPr>
              <w:ins w:id="52" w:author="Boo Dajeong" w:date="2020-06-18T13:34:00Z"/>
              <w:rFonts w:cstheme="minorBidi"/>
              <w:noProof/>
              <w:kern w:val="2"/>
              <w:sz w:val="18"/>
              <w:szCs w:val="20"/>
              <w:rPrChange w:id="53" w:author="Boo Dajeong" w:date="2020-06-18T13:35:00Z">
                <w:rPr>
                  <w:ins w:id="54" w:author="Boo Dajeong" w:date="2020-06-18T13:34:00Z"/>
                  <w:rFonts w:cstheme="minorBidi"/>
                  <w:noProof/>
                  <w:kern w:val="2"/>
                  <w:sz w:val="20"/>
                </w:rPr>
              </w:rPrChange>
            </w:rPr>
          </w:pPr>
          <w:ins w:id="55" w:author="Boo Dajeong" w:date="2020-06-18T13:34:00Z">
            <w:r w:rsidRPr="00077F75">
              <w:rPr>
                <w:rStyle w:val="a5"/>
                <w:noProof/>
                <w:sz w:val="20"/>
                <w:szCs w:val="20"/>
                <w:rPrChange w:id="56" w:author="Boo Dajeong" w:date="2020-06-18T13:35:00Z">
                  <w:rPr>
                    <w:rStyle w:val="a5"/>
                    <w:noProof/>
                  </w:rPr>
                </w:rPrChange>
              </w:rPr>
              <w:fldChar w:fldCharType="begin"/>
            </w:r>
            <w:r w:rsidRPr="00077F75">
              <w:rPr>
                <w:rStyle w:val="a5"/>
                <w:noProof/>
                <w:sz w:val="20"/>
                <w:szCs w:val="20"/>
                <w:rPrChange w:id="57" w:author="Boo Dajeong" w:date="2020-06-18T13:35:00Z">
                  <w:rPr>
                    <w:rStyle w:val="a5"/>
                    <w:noProof/>
                  </w:rPr>
                </w:rPrChange>
              </w:rPr>
              <w:instrText xml:space="preserve"> </w:instrText>
            </w:r>
            <w:r w:rsidRPr="00077F75">
              <w:rPr>
                <w:noProof/>
                <w:sz w:val="20"/>
                <w:szCs w:val="20"/>
                <w:rPrChange w:id="58" w:author="Boo Dajeong" w:date="2020-06-18T13:35:00Z">
                  <w:rPr>
                    <w:noProof/>
                  </w:rPr>
                </w:rPrChange>
              </w:rPr>
              <w:instrText>HYPERLINK \l "_Toc43379778"</w:instrText>
            </w:r>
            <w:r w:rsidRPr="00077F75">
              <w:rPr>
                <w:rStyle w:val="a5"/>
                <w:noProof/>
                <w:sz w:val="20"/>
                <w:szCs w:val="20"/>
                <w:rPrChange w:id="59" w:author="Boo Dajeong" w:date="2020-06-18T13:35:00Z">
                  <w:rPr>
                    <w:rStyle w:val="a5"/>
                    <w:noProof/>
                  </w:rPr>
                </w:rPrChange>
              </w:rPr>
              <w:instrText xml:space="preserve"> </w:instrText>
            </w:r>
            <w:r w:rsidRPr="00077F75">
              <w:rPr>
                <w:rStyle w:val="a5"/>
                <w:noProof/>
                <w:sz w:val="20"/>
                <w:szCs w:val="20"/>
                <w:rPrChange w:id="60" w:author="Boo Dajeong" w:date="2020-06-18T13:35:00Z">
                  <w:rPr>
                    <w:rStyle w:val="a5"/>
                    <w:noProof/>
                  </w:rPr>
                </w:rPrChange>
              </w:rPr>
            </w:r>
            <w:r w:rsidRPr="00077F75">
              <w:rPr>
                <w:rStyle w:val="a5"/>
                <w:noProof/>
                <w:sz w:val="20"/>
                <w:szCs w:val="20"/>
                <w:rPrChange w:id="61" w:author="Boo Dajeong" w:date="2020-06-18T13:35:00Z">
                  <w:rPr>
                    <w:rStyle w:val="a5"/>
                    <w:noProof/>
                  </w:rPr>
                </w:rPrChange>
              </w:rPr>
              <w:fldChar w:fldCharType="separate"/>
            </w:r>
            <w:r w:rsidRPr="00077F75">
              <w:rPr>
                <w:rStyle w:val="a5"/>
                <w:noProof/>
                <w:sz w:val="20"/>
                <w:szCs w:val="20"/>
                <w:rPrChange w:id="62" w:author="Boo Dajeong" w:date="2020-06-18T13:35:00Z">
                  <w:rPr>
                    <w:rStyle w:val="a5"/>
                    <w:b/>
                    <w:bCs/>
                    <w:noProof/>
                  </w:rPr>
                </w:rPrChange>
              </w:rPr>
              <w:t>3</w:t>
            </w:r>
            <w:r w:rsidRPr="00077F75">
              <w:rPr>
                <w:rFonts w:cstheme="minorBidi"/>
                <w:noProof/>
                <w:kern w:val="2"/>
                <w:sz w:val="18"/>
                <w:szCs w:val="20"/>
                <w:rPrChange w:id="63" w:author="Boo Dajeong" w:date="2020-06-18T13:35:00Z">
                  <w:rPr>
                    <w:rFonts w:cstheme="minorBidi"/>
                    <w:noProof/>
                    <w:kern w:val="2"/>
                    <w:sz w:val="20"/>
                  </w:rPr>
                </w:rPrChange>
              </w:rPr>
              <w:tab/>
            </w:r>
            <w:r w:rsidRPr="00077F75">
              <w:rPr>
                <w:rStyle w:val="a5"/>
                <w:noProof/>
                <w:sz w:val="20"/>
                <w:szCs w:val="20"/>
                <w:rPrChange w:id="64" w:author="Boo Dajeong" w:date="2020-06-18T13:35:00Z">
                  <w:rPr>
                    <w:rStyle w:val="a5"/>
                    <w:b/>
                    <w:bCs/>
                    <w:noProof/>
                  </w:rPr>
                </w:rPrChange>
              </w:rPr>
              <w:t>Abstract</w:t>
            </w:r>
            <w:r w:rsidRPr="00077F75">
              <w:rPr>
                <w:noProof/>
                <w:webHidden/>
                <w:sz w:val="20"/>
                <w:szCs w:val="20"/>
                <w:rPrChange w:id="65" w:author="Boo Dajeong" w:date="2020-06-18T13:35:00Z">
                  <w:rPr>
                    <w:noProof/>
                    <w:webHidden/>
                  </w:rPr>
                </w:rPrChange>
              </w:rPr>
              <w:tab/>
            </w:r>
            <w:r w:rsidRPr="00077F75">
              <w:rPr>
                <w:noProof/>
                <w:webHidden/>
                <w:sz w:val="20"/>
                <w:szCs w:val="20"/>
                <w:rPrChange w:id="66" w:author="Boo Dajeong" w:date="2020-06-18T13:35:00Z">
                  <w:rPr>
                    <w:noProof/>
                    <w:webHidden/>
                  </w:rPr>
                </w:rPrChange>
              </w:rPr>
              <w:fldChar w:fldCharType="begin"/>
            </w:r>
            <w:r w:rsidRPr="00077F75">
              <w:rPr>
                <w:noProof/>
                <w:webHidden/>
                <w:sz w:val="20"/>
                <w:szCs w:val="20"/>
                <w:rPrChange w:id="67" w:author="Boo Dajeong" w:date="2020-06-18T13:35:00Z">
                  <w:rPr>
                    <w:noProof/>
                    <w:webHidden/>
                  </w:rPr>
                </w:rPrChange>
              </w:rPr>
              <w:instrText xml:space="preserve"> PAGEREF _Toc43379778 \h </w:instrText>
            </w:r>
            <w:r w:rsidRPr="00077F75">
              <w:rPr>
                <w:noProof/>
                <w:webHidden/>
                <w:sz w:val="20"/>
                <w:szCs w:val="20"/>
                <w:rPrChange w:id="68" w:author="Boo Dajeong" w:date="2020-06-18T13:35:00Z">
                  <w:rPr>
                    <w:noProof/>
                    <w:webHidden/>
                  </w:rPr>
                </w:rPrChange>
              </w:rPr>
            </w:r>
          </w:ins>
          <w:r w:rsidRPr="00077F75">
            <w:rPr>
              <w:noProof/>
              <w:webHidden/>
              <w:sz w:val="20"/>
              <w:szCs w:val="20"/>
              <w:rPrChange w:id="69" w:author="Boo Dajeong" w:date="2020-06-18T13:35:00Z">
                <w:rPr>
                  <w:noProof/>
                  <w:webHidden/>
                </w:rPr>
              </w:rPrChange>
            </w:rPr>
            <w:fldChar w:fldCharType="separate"/>
          </w:r>
          <w:ins w:id="70" w:author="Boo Dajeong" w:date="2020-06-18T13:34:00Z">
            <w:r w:rsidRPr="00077F75">
              <w:rPr>
                <w:noProof/>
                <w:webHidden/>
                <w:sz w:val="20"/>
                <w:szCs w:val="20"/>
                <w:rPrChange w:id="71" w:author="Boo Dajeong" w:date="2020-06-18T13:35:00Z">
                  <w:rPr>
                    <w:noProof/>
                    <w:webHidden/>
                  </w:rPr>
                </w:rPrChange>
              </w:rPr>
              <w:t>3</w:t>
            </w:r>
            <w:r w:rsidRPr="00077F75">
              <w:rPr>
                <w:noProof/>
                <w:webHidden/>
                <w:sz w:val="20"/>
                <w:szCs w:val="20"/>
                <w:rPrChange w:id="72" w:author="Boo Dajeong" w:date="2020-06-18T13:35:00Z">
                  <w:rPr>
                    <w:noProof/>
                    <w:webHidden/>
                  </w:rPr>
                </w:rPrChange>
              </w:rPr>
              <w:fldChar w:fldCharType="end"/>
            </w:r>
            <w:r w:rsidRPr="00077F75">
              <w:rPr>
                <w:rStyle w:val="a5"/>
                <w:noProof/>
                <w:sz w:val="20"/>
                <w:szCs w:val="20"/>
                <w:rPrChange w:id="73" w:author="Boo Dajeong" w:date="2020-06-18T13:35:00Z">
                  <w:rPr>
                    <w:rStyle w:val="a5"/>
                    <w:noProof/>
                  </w:rPr>
                </w:rPrChange>
              </w:rPr>
              <w:fldChar w:fldCharType="end"/>
            </w:r>
          </w:ins>
        </w:p>
        <w:p w14:paraId="149A41C7" w14:textId="176E7D1E" w:rsidR="00077F75" w:rsidRPr="00077F75" w:rsidRDefault="00077F75">
          <w:pPr>
            <w:pStyle w:val="10"/>
            <w:ind w:left="220"/>
            <w:rPr>
              <w:ins w:id="74" w:author="Boo Dajeong" w:date="2020-06-18T13:34:00Z"/>
              <w:rFonts w:cstheme="minorBidi"/>
              <w:noProof/>
              <w:kern w:val="2"/>
              <w:sz w:val="18"/>
              <w:szCs w:val="20"/>
              <w:rPrChange w:id="75" w:author="Boo Dajeong" w:date="2020-06-18T13:35:00Z">
                <w:rPr>
                  <w:ins w:id="76" w:author="Boo Dajeong" w:date="2020-06-18T13:34:00Z"/>
                  <w:rFonts w:cstheme="minorBidi"/>
                  <w:noProof/>
                  <w:kern w:val="2"/>
                  <w:sz w:val="20"/>
                </w:rPr>
              </w:rPrChange>
            </w:rPr>
          </w:pPr>
          <w:ins w:id="77" w:author="Boo Dajeong" w:date="2020-06-18T13:34:00Z">
            <w:r w:rsidRPr="00077F75">
              <w:rPr>
                <w:rStyle w:val="a5"/>
                <w:noProof/>
                <w:sz w:val="20"/>
                <w:szCs w:val="20"/>
                <w:rPrChange w:id="78" w:author="Boo Dajeong" w:date="2020-06-18T13:35:00Z">
                  <w:rPr>
                    <w:rStyle w:val="a5"/>
                    <w:noProof/>
                  </w:rPr>
                </w:rPrChange>
              </w:rPr>
              <w:fldChar w:fldCharType="begin"/>
            </w:r>
            <w:r w:rsidRPr="00077F75">
              <w:rPr>
                <w:rStyle w:val="a5"/>
                <w:noProof/>
                <w:sz w:val="20"/>
                <w:szCs w:val="20"/>
                <w:rPrChange w:id="79" w:author="Boo Dajeong" w:date="2020-06-18T13:35:00Z">
                  <w:rPr>
                    <w:rStyle w:val="a5"/>
                    <w:noProof/>
                  </w:rPr>
                </w:rPrChange>
              </w:rPr>
              <w:instrText xml:space="preserve"> </w:instrText>
            </w:r>
            <w:r w:rsidRPr="00077F75">
              <w:rPr>
                <w:noProof/>
                <w:sz w:val="20"/>
                <w:szCs w:val="20"/>
                <w:rPrChange w:id="80" w:author="Boo Dajeong" w:date="2020-06-18T13:35:00Z">
                  <w:rPr>
                    <w:noProof/>
                  </w:rPr>
                </w:rPrChange>
              </w:rPr>
              <w:instrText>HYPERLINK \l "_Toc43379779"</w:instrText>
            </w:r>
            <w:r w:rsidRPr="00077F75">
              <w:rPr>
                <w:rStyle w:val="a5"/>
                <w:noProof/>
                <w:sz w:val="20"/>
                <w:szCs w:val="20"/>
                <w:rPrChange w:id="81" w:author="Boo Dajeong" w:date="2020-06-18T13:35:00Z">
                  <w:rPr>
                    <w:rStyle w:val="a5"/>
                    <w:noProof/>
                  </w:rPr>
                </w:rPrChange>
              </w:rPr>
              <w:instrText xml:space="preserve"> </w:instrText>
            </w:r>
            <w:r w:rsidRPr="00077F75">
              <w:rPr>
                <w:rStyle w:val="a5"/>
                <w:noProof/>
                <w:sz w:val="20"/>
                <w:szCs w:val="20"/>
                <w:rPrChange w:id="82" w:author="Boo Dajeong" w:date="2020-06-18T13:35:00Z">
                  <w:rPr>
                    <w:rStyle w:val="a5"/>
                    <w:noProof/>
                  </w:rPr>
                </w:rPrChange>
              </w:rPr>
            </w:r>
            <w:r w:rsidRPr="00077F75">
              <w:rPr>
                <w:rStyle w:val="a5"/>
                <w:noProof/>
                <w:sz w:val="20"/>
                <w:szCs w:val="20"/>
                <w:rPrChange w:id="83" w:author="Boo Dajeong" w:date="2020-06-18T13:35:00Z">
                  <w:rPr>
                    <w:rStyle w:val="a5"/>
                    <w:noProof/>
                  </w:rPr>
                </w:rPrChange>
              </w:rPr>
              <w:fldChar w:fldCharType="separate"/>
            </w:r>
            <w:r w:rsidRPr="00077F75">
              <w:rPr>
                <w:rStyle w:val="a5"/>
                <w:noProof/>
                <w:sz w:val="20"/>
                <w:szCs w:val="20"/>
                <w:rPrChange w:id="84" w:author="Boo Dajeong" w:date="2020-06-18T13:35:00Z">
                  <w:rPr>
                    <w:rStyle w:val="a5"/>
                    <w:b/>
                    <w:bCs/>
                    <w:noProof/>
                  </w:rPr>
                </w:rPrChange>
              </w:rPr>
              <w:t>4</w:t>
            </w:r>
            <w:r w:rsidRPr="00077F75">
              <w:rPr>
                <w:rFonts w:cstheme="minorBidi"/>
                <w:noProof/>
                <w:kern w:val="2"/>
                <w:sz w:val="18"/>
                <w:szCs w:val="20"/>
                <w:rPrChange w:id="85" w:author="Boo Dajeong" w:date="2020-06-18T13:35:00Z">
                  <w:rPr>
                    <w:rFonts w:cstheme="minorBidi"/>
                    <w:noProof/>
                    <w:kern w:val="2"/>
                    <w:sz w:val="20"/>
                  </w:rPr>
                </w:rPrChange>
              </w:rPr>
              <w:tab/>
            </w:r>
            <w:r w:rsidRPr="00077F75">
              <w:rPr>
                <w:rStyle w:val="a5"/>
                <w:noProof/>
                <w:sz w:val="20"/>
                <w:szCs w:val="20"/>
                <w:rPrChange w:id="86" w:author="Boo Dajeong" w:date="2020-06-18T13:35:00Z">
                  <w:rPr>
                    <w:rStyle w:val="a5"/>
                    <w:b/>
                    <w:bCs/>
                    <w:noProof/>
                  </w:rPr>
                </w:rPrChange>
              </w:rPr>
              <w:t>Rationale and Background</w:t>
            </w:r>
            <w:r w:rsidRPr="00077F75">
              <w:rPr>
                <w:noProof/>
                <w:webHidden/>
                <w:sz w:val="20"/>
                <w:szCs w:val="20"/>
                <w:rPrChange w:id="87" w:author="Boo Dajeong" w:date="2020-06-18T13:35:00Z">
                  <w:rPr>
                    <w:noProof/>
                    <w:webHidden/>
                  </w:rPr>
                </w:rPrChange>
              </w:rPr>
              <w:tab/>
            </w:r>
            <w:r w:rsidRPr="00077F75">
              <w:rPr>
                <w:noProof/>
                <w:webHidden/>
                <w:sz w:val="20"/>
                <w:szCs w:val="20"/>
                <w:rPrChange w:id="88" w:author="Boo Dajeong" w:date="2020-06-18T13:35:00Z">
                  <w:rPr>
                    <w:noProof/>
                    <w:webHidden/>
                  </w:rPr>
                </w:rPrChange>
              </w:rPr>
              <w:fldChar w:fldCharType="begin"/>
            </w:r>
            <w:r w:rsidRPr="00077F75">
              <w:rPr>
                <w:noProof/>
                <w:webHidden/>
                <w:sz w:val="20"/>
                <w:szCs w:val="20"/>
                <w:rPrChange w:id="89" w:author="Boo Dajeong" w:date="2020-06-18T13:35:00Z">
                  <w:rPr>
                    <w:noProof/>
                    <w:webHidden/>
                  </w:rPr>
                </w:rPrChange>
              </w:rPr>
              <w:instrText xml:space="preserve"> PAGEREF _Toc43379779 \h </w:instrText>
            </w:r>
            <w:r w:rsidRPr="00077F75">
              <w:rPr>
                <w:noProof/>
                <w:webHidden/>
                <w:sz w:val="20"/>
                <w:szCs w:val="20"/>
                <w:rPrChange w:id="90" w:author="Boo Dajeong" w:date="2020-06-18T13:35:00Z">
                  <w:rPr>
                    <w:noProof/>
                    <w:webHidden/>
                  </w:rPr>
                </w:rPrChange>
              </w:rPr>
            </w:r>
          </w:ins>
          <w:r w:rsidRPr="00077F75">
            <w:rPr>
              <w:noProof/>
              <w:webHidden/>
              <w:sz w:val="20"/>
              <w:szCs w:val="20"/>
              <w:rPrChange w:id="91" w:author="Boo Dajeong" w:date="2020-06-18T13:35:00Z">
                <w:rPr>
                  <w:noProof/>
                  <w:webHidden/>
                </w:rPr>
              </w:rPrChange>
            </w:rPr>
            <w:fldChar w:fldCharType="separate"/>
          </w:r>
          <w:ins w:id="92" w:author="Boo Dajeong" w:date="2020-06-18T13:34:00Z">
            <w:r w:rsidRPr="00077F75">
              <w:rPr>
                <w:noProof/>
                <w:webHidden/>
                <w:sz w:val="20"/>
                <w:szCs w:val="20"/>
                <w:rPrChange w:id="93" w:author="Boo Dajeong" w:date="2020-06-18T13:35:00Z">
                  <w:rPr>
                    <w:noProof/>
                    <w:webHidden/>
                  </w:rPr>
                </w:rPrChange>
              </w:rPr>
              <w:t>3</w:t>
            </w:r>
            <w:r w:rsidRPr="00077F75">
              <w:rPr>
                <w:noProof/>
                <w:webHidden/>
                <w:sz w:val="20"/>
                <w:szCs w:val="20"/>
                <w:rPrChange w:id="94" w:author="Boo Dajeong" w:date="2020-06-18T13:35:00Z">
                  <w:rPr>
                    <w:noProof/>
                    <w:webHidden/>
                  </w:rPr>
                </w:rPrChange>
              </w:rPr>
              <w:fldChar w:fldCharType="end"/>
            </w:r>
            <w:r w:rsidRPr="00077F75">
              <w:rPr>
                <w:rStyle w:val="a5"/>
                <w:noProof/>
                <w:sz w:val="20"/>
                <w:szCs w:val="20"/>
                <w:rPrChange w:id="95" w:author="Boo Dajeong" w:date="2020-06-18T13:35:00Z">
                  <w:rPr>
                    <w:rStyle w:val="a5"/>
                    <w:noProof/>
                  </w:rPr>
                </w:rPrChange>
              </w:rPr>
              <w:fldChar w:fldCharType="end"/>
            </w:r>
          </w:ins>
        </w:p>
        <w:p w14:paraId="7CDA3473" w14:textId="08BCF4F1" w:rsidR="00077F75" w:rsidRPr="00077F75" w:rsidRDefault="00077F75">
          <w:pPr>
            <w:pStyle w:val="10"/>
            <w:ind w:left="220"/>
            <w:rPr>
              <w:ins w:id="96" w:author="Boo Dajeong" w:date="2020-06-18T13:34:00Z"/>
              <w:rFonts w:cstheme="minorBidi"/>
              <w:noProof/>
              <w:kern w:val="2"/>
              <w:sz w:val="18"/>
              <w:szCs w:val="20"/>
              <w:rPrChange w:id="97" w:author="Boo Dajeong" w:date="2020-06-18T13:35:00Z">
                <w:rPr>
                  <w:ins w:id="98" w:author="Boo Dajeong" w:date="2020-06-18T13:34:00Z"/>
                  <w:rFonts w:cstheme="minorBidi"/>
                  <w:noProof/>
                  <w:kern w:val="2"/>
                  <w:sz w:val="20"/>
                </w:rPr>
              </w:rPrChange>
            </w:rPr>
          </w:pPr>
          <w:ins w:id="99" w:author="Boo Dajeong" w:date="2020-06-18T13:34:00Z">
            <w:r w:rsidRPr="00077F75">
              <w:rPr>
                <w:rStyle w:val="a5"/>
                <w:noProof/>
                <w:sz w:val="20"/>
                <w:szCs w:val="20"/>
                <w:rPrChange w:id="100" w:author="Boo Dajeong" w:date="2020-06-18T13:35:00Z">
                  <w:rPr>
                    <w:rStyle w:val="a5"/>
                    <w:noProof/>
                  </w:rPr>
                </w:rPrChange>
              </w:rPr>
              <w:fldChar w:fldCharType="begin"/>
            </w:r>
            <w:r w:rsidRPr="00077F75">
              <w:rPr>
                <w:rStyle w:val="a5"/>
                <w:noProof/>
                <w:sz w:val="20"/>
                <w:szCs w:val="20"/>
                <w:rPrChange w:id="101" w:author="Boo Dajeong" w:date="2020-06-18T13:35:00Z">
                  <w:rPr>
                    <w:rStyle w:val="a5"/>
                    <w:noProof/>
                  </w:rPr>
                </w:rPrChange>
              </w:rPr>
              <w:instrText xml:space="preserve"> </w:instrText>
            </w:r>
            <w:r w:rsidRPr="00077F75">
              <w:rPr>
                <w:noProof/>
                <w:sz w:val="20"/>
                <w:szCs w:val="20"/>
                <w:rPrChange w:id="102" w:author="Boo Dajeong" w:date="2020-06-18T13:35:00Z">
                  <w:rPr>
                    <w:noProof/>
                  </w:rPr>
                </w:rPrChange>
              </w:rPr>
              <w:instrText>HYPERLINK \l "_Toc43379780"</w:instrText>
            </w:r>
            <w:r w:rsidRPr="00077F75">
              <w:rPr>
                <w:rStyle w:val="a5"/>
                <w:noProof/>
                <w:sz w:val="20"/>
                <w:szCs w:val="20"/>
                <w:rPrChange w:id="103" w:author="Boo Dajeong" w:date="2020-06-18T13:35:00Z">
                  <w:rPr>
                    <w:rStyle w:val="a5"/>
                    <w:noProof/>
                  </w:rPr>
                </w:rPrChange>
              </w:rPr>
              <w:instrText xml:space="preserve"> </w:instrText>
            </w:r>
            <w:r w:rsidRPr="00077F75">
              <w:rPr>
                <w:rStyle w:val="a5"/>
                <w:noProof/>
                <w:sz w:val="20"/>
                <w:szCs w:val="20"/>
                <w:rPrChange w:id="104" w:author="Boo Dajeong" w:date="2020-06-18T13:35:00Z">
                  <w:rPr>
                    <w:rStyle w:val="a5"/>
                    <w:noProof/>
                  </w:rPr>
                </w:rPrChange>
              </w:rPr>
            </w:r>
            <w:r w:rsidRPr="00077F75">
              <w:rPr>
                <w:rStyle w:val="a5"/>
                <w:noProof/>
                <w:sz w:val="20"/>
                <w:szCs w:val="20"/>
                <w:rPrChange w:id="105" w:author="Boo Dajeong" w:date="2020-06-18T13:35:00Z">
                  <w:rPr>
                    <w:rStyle w:val="a5"/>
                    <w:noProof/>
                  </w:rPr>
                </w:rPrChange>
              </w:rPr>
              <w:fldChar w:fldCharType="separate"/>
            </w:r>
            <w:r w:rsidRPr="00077F75">
              <w:rPr>
                <w:rStyle w:val="a5"/>
                <w:noProof/>
                <w:sz w:val="20"/>
                <w:szCs w:val="20"/>
                <w:rPrChange w:id="106" w:author="Boo Dajeong" w:date="2020-06-18T13:35:00Z">
                  <w:rPr>
                    <w:rStyle w:val="a5"/>
                    <w:b/>
                    <w:bCs/>
                    <w:noProof/>
                  </w:rPr>
                </w:rPrChange>
              </w:rPr>
              <w:t>5</w:t>
            </w:r>
            <w:r w:rsidRPr="00077F75">
              <w:rPr>
                <w:rFonts w:cstheme="minorBidi"/>
                <w:noProof/>
                <w:kern w:val="2"/>
                <w:sz w:val="18"/>
                <w:szCs w:val="20"/>
                <w:rPrChange w:id="107" w:author="Boo Dajeong" w:date="2020-06-18T13:35:00Z">
                  <w:rPr>
                    <w:rFonts w:cstheme="minorBidi"/>
                    <w:noProof/>
                    <w:kern w:val="2"/>
                    <w:sz w:val="20"/>
                  </w:rPr>
                </w:rPrChange>
              </w:rPr>
              <w:tab/>
            </w:r>
            <w:r w:rsidRPr="00077F75">
              <w:rPr>
                <w:rStyle w:val="a5"/>
                <w:noProof/>
                <w:sz w:val="20"/>
                <w:szCs w:val="20"/>
                <w:rPrChange w:id="108" w:author="Boo Dajeong" w:date="2020-06-18T13:35:00Z">
                  <w:rPr>
                    <w:rStyle w:val="a5"/>
                    <w:b/>
                    <w:bCs/>
                    <w:noProof/>
                  </w:rPr>
                </w:rPrChange>
              </w:rPr>
              <w:t>Study Objectives</w:t>
            </w:r>
            <w:r w:rsidRPr="00077F75">
              <w:rPr>
                <w:noProof/>
                <w:webHidden/>
                <w:sz w:val="20"/>
                <w:szCs w:val="20"/>
                <w:rPrChange w:id="109" w:author="Boo Dajeong" w:date="2020-06-18T13:35:00Z">
                  <w:rPr>
                    <w:noProof/>
                    <w:webHidden/>
                  </w:rPr>
                </w:rPrChange>
              </w:rPr>
              <w:tab/>
            </w:r>
            <w:r w:rsidRPr="00077F75">
              <w:rPr>
                <w:noProof/>
                <w:webHidden/>
                <w:sz w:val="20"/>
                <w:szCs w:val="20"/>
                <w:rPrChange w:id="110" w:author="Boo Dajeong" w:date="2020-06-18T13:35:00Z">
                  <w:rPr>
                    <w:noProof/>
                    <w:webHidden/>
                  </w:rPr>
                </w:rPrChange>
              </w:rPr>
              <w:fldChar w:fldCharType="begin"/>
            </w:r>
            <w:r w:rsidRPr="00077F75">
              <w:rPr>
                <w:noProof/>
                <w:webHidden/>
                <w:sz w:val="20"/>
                <w:szCs w:val="20"/>
                <w:rPrChange w:id="111" w:author="Boo Dajeong" w:date="2020-06-18T13:35:00Z">
                  <w:rPr>
                    <w:noProof/>
                    <w:webHidden/>
                  </w:rPr>
                </w:rPrChange>
              </w:rPr>
              <w:instrText xml:space="preserve"> PAGEREF _Toc43379780 \h </w:instrText>
            </w:r>
            <w:r w:rsidRPr="00077F75">
              <w:rPr>
                <w:noProof/>
                <w:webHidden/>
                <w:sz w:val="20"/>
                <w:szCs w:val="20"/>
                <w:rPrChange w:id="112" w:author="Boo Dajeong" w:date="2020-06-18T13:35:00Z">
                  <w:rPr>
                    <w:noProof/>
                    <w:webHidden/>
                  </w:rPr>
                </w:rPrChange>
              </w:rPr>
            </w:r>
          </w:ins>
          <w:r w:rsidRPr="00077F75">
            <w:rPr>
              <w:noProof/>
              <w:webHidden/>
              <w:sz w:val="20"/>
              <w:szCs w:val="20"/>
              <w:rPrChange w:id="113" w:author="Boo Dajeong" w:date="2020-06-18T13:35:00Z">
                <w:rPr>
                  <w:noProof/>
                  <w:webHidden/>
                </w:rPr>
              </w:rPrChange>
            </w:rPr>
            <w:fldChar w:fldCharType="separate"/>
          </w:r>
          <w:ins w:id="114" w:author="Boo Dajeong" w:date="2020-06-18T13:34:00Z">
            <w:r w:rsidRPr="00077F75">
              <w:rPr>
                <w:noProof/>
                <w:webHidden/>
                <w:sz w:val="20"/>
                <w:szCs w:val="20"/>
                <w:rPrChange w:id="115" w:author="Boo Dajeong" w:date="2020-06-18T13:35:00Z">
                  <w:rPr>
                    <w:noProof/>
                    <w:webHidden/>
                  </w:rPr>
                </w:rPrChange>
              </w:rPr>
              <w:t>4</w:t>
            </w:r>
            <w:r w:rsidRPr="00077F75">
              <w:rPr>
                <w:noProof/>
                <w:webHidden/>
                <w:sz w:val="20"/>
                <w:szCs w:val="20"/>
                <w:rPrChange w:id="116" w:author="Boo Dajeong" w:date="2020-06-18T13:35:00Z">
                  <w:rPr>
                    <w:noProof/>
                    <w:webHidden/>
                  </w:rPr>
                </w:rPrChange>
              </w:rPr>
              <w:fldChar w:fldCharType="end"/>
            </w:r>
            <w:r w:rsidRPr="00077F75">
              <w:rPr>
                <w:rStyle w:val="a5"/>
                <w:noProof/>
                <w:sz w:val="20"/>
                <w:szCs w:val="20"/>
                <w:rPrChange w:id="117" w:author="Boo Dajeong" w:date="2020-06-18T13:35:00Z">
                  <w:rPr>
                    <w:rStyle w:val="a5"/>
                    <w:noProof/>
                  </w:rPr>
                </w:rPrChange>
              </w:rPr>
              <w:fldChar w:fldCharType="end"/>
            </w:r>
          </w:ins>
        </w:p>
        <w:p w14:paraId="5A1B12B7" w14:textId="28708B25" w:rsidR="00077F75" w:rsidRPr="00077F75" w:rsidRDefault="00077F75" w:rsidP="00077F75">
          <w:pPr>
            <w:pStyle w:val="10"/>
            <w:ind w:left="220" w:firstLineChars="50" w:firstLine="100"/>
            <w:rPr>
              <w:ins w:id="118" w:author="Boo Dajeong" w:date="2020-06-18T13:34:00Z"/>
              <w:rFonts w:cstheme="minorBidi"/>
              <w:noProof/>
              <w:kern w:val="2"/>
              <w:sz w:val="18"/>
              <w:szCs w:val="20"/>
              <w:rPrChange w:id="119" w:author="Boo Dajeong" w:date="2020-06-18T13:35:00Z">
                <w:rPr>
                  <w:ins w:id="120" w:author="Boo Dajeong" w:date="2020-06-18T13:34:00Z"/>
                  <w:rFonts w:cstheme="minorBidi"/>
                  <w:noProof/>
                  <w:kern w:val="2"/>
                  <w:sz w:val="20"/>
                </w:rPr>
              </w:rPrChange>
            </w:rPr>
            <w:pPrChange w:id="121" w:author="Boo Dajeong" w:date="2020-06-18T13:35:00Z">
              <w:pPr>
                <w:pStyle w:val="10"/>
                <w:ind w:left="220"/>
              </w:pPr>
            </w:pPrChange>
          </w:pPr>
          <w:ins w:id="122" w:author="Boo Dajeong" w:date="2020-06-18T13:34:00Z">
            <w:r w:rsidRPr="00077F75">
              <w:rPr>
                <w:rStyle w:val="a5"/>
                <w:noProof/>
                <w:sz w:val="20"/>
                <w:szCs w:val="20"/>
                <w:rPrChange w:id="123" w:author="Boo Dajeong" w:date="2020-06-18T13:35:00Z">
                  <w:rPr>
                    <w:rStyle w:val="a5"/>
                    <w:noProof/>
                  </w:rPr>
                </w:rPrChange>
              </w:rPr>
              <w:fldChar w:fldCharType="begin"/>
            </w:r>
            <w:r w:rsidRPr="00077F75">
              <w:rPr>
                <w:rStyle w:val="a5"/>
                <w:noProof/>
                <w:sz w:val="20"/>
                <w:szCs w:val="20"/>
                <w:rPrChange w:id="124" w:author="Boo Dajeong" w:date="2020-06-18T13:35:00Z">
                  <w:rPr>
                    <w:rStyle w:val="a5"/>
                    <w:noProof/>
                  </w:rPr>
                </w:rPrChange>
              </w:rPr>
              <w:instrText xml:space="preserve"> </w:instrText>
            </w:r>
            <w:r w:rsidRPr="00077F75">
              <w:rPr>
                <w:noProof/>
                <w:sz w:val="20"/>
                <w:szCs w:val="20"/>
                <w:rPrChange w:id="125" w:author="Boo Dajeong" w:date="2020-06-18T13:35:00Z">
                  <w:rPr>
                    <w:noProof/>
                  </w:rPr>
                </w:rPrChange>
              </w:rPr>
              <w:instrText>HYPERLINK \l "_Toc43379781"</w:instrText>
            </w:r>
            <w:r w:rsidRPr="00077F75">
              <w:rPr>
                <w:rStyle w:val="a5"/>
                <w:noProof/>
                <w:sz w:val="20"/>
                <w:szCs w:val="20"/>
                <w:rPrChange w:id="126" w:author="Boo Dajeong" w:date="2020-06-18T13:35:00Z">
                  <w:rPr>
                    <w:rStyle w:val="a5"/>
                    <w:noProof/>
                  </w:rPr>
                </w:rPrChange>
              </w:rPr>
              <w:instrText xml:space="preserve"> </w:instrText>
            </w:r>
            <w:r w:rsidRPr="00077F75">
              <w:rPr>
                <w:rStyle w:val="a5"/>
                <w:noProof/>
                <w:sz w:val="20"/>
                <w:szCs w:val="20"/>
                <w:rPrChange w:id="127" w:author="Boo Dajeong" w:date="2020-06-18T13:35:00Z">
                  <w:rPr>
                    <w:rStyle w:val="a5"/>
                    <w:noProof/>
                  </w:rPr>
                </w:rPrChange>
              </w:rPr>
            </w:r>
            <w:r w:rsidRPr="00077F75">
              <w:rPr>
                <w:rStyle w:val="a5"/>
                <w:noProof/>
                <w:sz w:val="20"/>
                <w:szCs w:val="20"/>
                <w:rPrChange w:id="128" w:author="Boo Dajeong" w:date="2020-06-18T13:35:00Z">
                  <w:rPr>
                    <w:rStyle w:val="a5"/>
                    <w:noProof/>
                  </w:rPr>
                </w:rPrChange>
              </w:rPr>
              <w:fldChar w:fldCharType="separate"/>
            </w:r>
            <w:r w:rsidRPr="00077F75">
              <w:rPr>
                <w:rStyle w:val="a5"/>
                <w:noProof/>
                <w:sz w:val="20"/>
                <w:szCs w:val="20"/>
                <w:rPrChange w:id="129" w:author="Boo Dajeong" w:date="2020-06-18T13:35:00Z">
                  <w:rPr>
                    <w:rStyle w:val="a5"/>
                    <w:b/>
                    <w:bCs/>
                    <w:noProof/>
                  </w:rPr>
                </w:rPrChange>
              </w:rPr>
              <w:t>5.1</w:t>
            </w:r>
            <w:r w:rsidRPr="00077F75">
              <w:rPr>
                <w:rFonts w:cstheme="minorBidi"/>
                <w:noProof/>
                <w:kern w:val="2"/>
                <w:sz w:val="18"/>
                <w:szCs w:val="20"/>
                <w:rPrChange w:id="130" w:author="Boo Dajeong" w:date="2020-06-18T13:35:00Z">
                  <w:rPr>
                    <w:rFonts w:cstheme="minorBidi"/>
                    <w:noProof/>
                    <w:kern w:val="2"/>
                    <w:sz w:val="20"/>
                  </w:rPr>
                </w:rPrChange>
              </w:rPr>
              <w:tab/>
            </w:r>
            <w:r w:rsidRPr="00077F75">
              <w:rPr>
                <w:rStyle w:val="a5"/>
                <w:noProof/>
                <w:sz w:val="20"/>
                <w:szCs w:val="20"/>
                <w:rPrChange w:id="131" w:author="Boo Dajeong" w:date="2020-06-18T13:35:00Z">
                  <w:rPr>
                    <w:rStyle w:val="a5"/>
                    <w:b/>
                    <w:bCs/>
                    <w:noProof/>
                  </w:rPr>
                </w:rPrChange>
              </w:rPr>
              <w:t>Primary Objectives</w:t>
            </w:r>
            <w:r w:rsidRPr="00077F75">
              <w:rPr>
                <w:noProof/>
                <w:webHidden/>
                <w:sz w:val="20"/>
                <w:szCs w:val="20"/>
                <w:rPrChange w:id="132" w:author="Boo Dajeong" w:date="2020-06-18T13:35:00Z">
                  <w:rPr>
                    <w:noProof/>
                    <w:webHidden/>
                  </w:rPr>
                </w:rPrChange>
              </w:rPr>
              <w:tab/>
            </w:r>
            <w:r w:rsidRPr="00077F75">
              <w:rPr>
                <w:noProof/>
                <w:webHidden/>
                <w:sz w:val="20"/>
                <w:szCs w:val="20"/>
                <w:rPrChange w:id="133" w:author="Boo Dajeong" w:date="2020-06-18T13:35:00Z">
                  <w:rPr>
                    <w:noProof/>
                    <w:webHidden/>
                  </w:rPr>
                </w:rPrChange>
              </w:rPr>
              <w:fldChar w:fldCharType="begin"/>
            </w:r>
            <w:r w:rsidRPr="00077F75">
              <w:rPr>
                <w:noProof/>
                <w:webHidden/>
                <w:sz w:val="20"/>
                <w:szCs w:val="20"/>
                <w:rPrChange w:id="134" w:author="Boo Dajeong" w:date="2020-06-18T13:35:00Z">
                  <w:rPr>
                    <w:noProof/>
                    <w:webHidden/>
                  </w:rPr>
                </w:rPrChange>
              </w:rPr>
              <w:instrText xml:space="preserve"> PAGEREF _Toc43379781 \h </w:instrText>
            </w:r>
            <w:r w:rsidRPr="00077F75">
              <w:rPr>
                <w:noProof/>
                <w:webHidden/>
                <w:sz w:val="20"/>
                <w:szCs w:val="20"/>
                <w:rPrChange w:id="135" w:author="Boo Dajeong" w:date="2020-06-18T13:35:00Z">
                  <w:rPr>
                    <w:noProof/>
                    <w:webHidden/>
                  </w:rPr>
                </w:rPrChange>
              </w:rPr>
            </w:r>
          </w:ins>
          <w:r w:rsidRPr="00077F75">
            <w:rPr>
              <w:noProof/>
              <w:webHidden/>
              <w:sz w:val="20"/>
              <w:szCs w:val="20"/>
              <w:rPrChange w:id="136" w:author="Boo Dajeong" w:date="2020-06-18T13:35:00Z">
                <w:rPr>
                  <w:noProof/>
                  <w:webHidden/>
                </w:rPr>
              </w:rPrChange>
            </w:rPr>
            <w:fldChar w:fldCharType="separate"/>
          </w:r>
          <w:ins w:id="137" w:author="Boo Dajeong" w:date="2020-06-18T13:34:00Z">
            <w:r w:rsidRPr="00077F75">
              <w:rPr>
                <w:noProof/>
                <w:webHidden/>
                <w:sz w:val="20"/>
                <w:szCs w:val="20"/>
                <w:rPrChange w:id="138" w:author="Boo Dajeong" w:date="2020-06-18T13:35:00Z">
                  <w:rPr>
                    <w:noProof/>
                    <w:webHidden/>
                  </w:rPr>
                </w:rPrChange>
              </w:rPr>
              <w:t>4</w:t>
            </w:r>
            <w:r w:rsidRPr="00077F75">
              <w:rPr>
                <w:noProof/>
                <w:webHidden/>
                <w:sz w:val="20"/>
                <w:szCs w:val="20"/>
                <w:rPrChange w:id="139" w:author="Boo Dajeong" w:date="2020-06-18T13:35:00Z">
                  <w:rPr>
                    <w:noProof/>
                    <w:webHidden/>
                  </w:rPr>
                </w:rPrChange>
              </w:rPr>
              <w:fldChar w:fldCharType="end"/>
            </w:r>
            <w:r w:rsidRPr="00077F75">
              <w:rPr>
                <w:rStyle w:val="a5"/>
                <w:noProof/>
                <w:sz w:val="20"/>
                <w:szCs w:val="20"/>
                <w:rPrChange w:id="140" w:author="Boo Dajeong" w:date="2020-06-18T13:35:00Z">
                  <w:rPr>
                    <w:rStyle w:val="a5"/>
                    <w:noProof/>
                  </w:rPr>
                </w:rPrChange>
              </w:rPr>
              <w:fldChar w:fldCharType="end"/>
            </w:r>
          </w:ins>
        </w:p>
        <w:p w14:paraId="5BA9E8E5" w14:textId="14EDFF49" w:rsidR="00077F75" w:rsidRPr="00077F75" w:rsidRDefault="00077F75">
          <w:pPr>
            <w:pStyle w:val="10"/>
            <w:ind w:left="220"/>
            <w:rPr>
              <w:ins w:id="141" w:author="Boo Dajeong" w:date="2020-06-18T13:34:00Z"/>
              <w:rFonts w:cstheme="minorBidi"/>
              <w:noProof/>
              <w:kern w:val="2"/>
              <w:sz w:val="18"/>
              <w:szCs w:val="20"/>
              <w:rPrChange w:id="142" w:author="Boo Dajeong" w:date="2020-06-18T13:35:00Z">
                <w:rPr>
                  <w:ins w:id="143" w:author="Boo Dajeong" w:date="2020-06-18T13:34:00Z"/>
                  <w:rFonts w:cstheme="minorBidi"/>
                  <w:noProof/>
                  <w:kern w:val="2"/>
                  <w:sz w:val="20"/>
                </w:rPr>
              </w:rPrChange>
            </w:rPr>
          </w:pPr>
          <w:ins w:id="144" w:author="Boo Dajeong" w:date="2020-06-18T13:34:00Z">
            <w:r w:rsidRPr="00077F75">
              <w:rPr>
                <w:rStyle w:val="a5"/>
                <w:noProof/>
                <w:sz w:val="20"/>
                <w:szCs w:val="20"/>
                <w:rPrChange w:id="145" w:author="Boo Dajeong" w:date="2020-06-18T13:35:00Z">
                  <w:rPr>
                    <w:rStyle w:val="a5"/>
                    <w:noProof/>
                  </w:rPr>
                </w:rPrChange>
              </w:rPr>
              <w:fldChar w:fldCharType="begin"/>
            </w:r>
            <w:r w:rsidRPr="00077F75">
              <w:rPr>
                <w:rStyle w:val="a5"/>
                <w:noProof/>
                <w:sz w:val="20"/>
                <w:szCs w:val="20"/>
                <w:rPrChange w:id="146" w:author="Boo Dajeong" w:date="2020-06-18T13:35:00Z">
                  <w:rPr>
                    <w:rStyle w:val="a5"/>
                    <w:noProof/>
                  </w:rPr>
                </w:rPrChange>
              </w:rPr>
              <w:instrText xml:space="preserve"> </w:instrText>
            </w:r>
            <w:r w:rsidRPr="00077F75">
              <w:rPr>
                <w:noProof/>
                <w:sz w:val="20"/>
                <w:szCs w:val="20"/>
                <w:rPrChange w:id="147" w:author="Boo Dajeong" w:date="2020-06-18T13:35:00Z">
                  <w:rPr>
                    <w:noProof/>
                  </w:rPr>
                </w:rPrChange>
              </w:rPr>
              <w:instrText>HYPERLINK \l "_Toc43379782"</w:instrText>
            </w:r>
            <w:r w:rsidRPr="00077F75">
              <w:rPr>
                <w:rStyle w:val="a5"/>
                <w:noProof/>
                <w:sz w:val="20"/>
                <w:szCs w:val="20"/>
                <w:rPrChange w:id="148" w:author="Boo Dajeong" w:date="2020-06-18T13:35:00Z">
                  <w:rPr>
                    <w:rStyle w:val="a5"/>
                    <w:noProof/>
                  </w:rPr>
                </w:rPrChange>
              </w:rPr>
              <w:instrText xml:space="preserve"> </w:instrText>
            </w:r>
            <w:r w:rsidRPr="00077F75">
              <w:rPr>
                <w:rStyle w:val="a5"/>
                <w:noProof/>
                <w:sz w:val="20"/>
                <w:szCs w:val="20"/>
                <w:rPrChange w:id="149" w:author="Boo Dajeong" w:date="2020-06-18T13:35:00Z">
                  <w:rPr>
                    <w:rStyle w:val="a5"/>
                    <w:noProof/>
                  </w:rPr>
                </w:rPrChange>
              </w:rPr>
            </w:r>
            <w:r w:rsidRPr="00077F75">
              <w:rPr>
                <w:rStyle w:val="a5"/>
                <w:noProof/>
                <w:sz w:val="20"/>
                <w:szCs w:val="20"/>
                <w:rPrChange w:id="150" w:author="Boo Dajeong" w:date="2020-06-18T13:35:00Z">
                  <w:rPr>
                    <w:rStyle w:val="a5"/>
                    <w:noProof/>
                  </w:rPr>
                </w:rPrChange>
              </w:rPr>
              <w:fldChar w:fldCharType="separate"/>
            </w:r>
            <w:r w:rsidRPr="00077F75">
              <w:rPr>
                <w:rStyle w:val="a5"/>
                <w:noProof/>
                <w:sz w:val="20"/>
                <w:szCs w:val="20"/>
                <w:rPrChange w:id="151" w:author="Boo Dajeong" w:date="2020-06-18T13:35:00Z">
                  <w:rPr>
                    <w:rStyle w:val="a5"/>
                    <w:b/>
                    <w:bCs/>
                    <w:noProof/>
                  </w:rPr>
                </w:rPrChange>
              </w:rPr>
              <w:t>6</w:t>
            </w:r>
            <w:r w:rsidRPr="00077F75">
              <w:rPr>
                <w:rFonts w:cstheme="minorBidi"/>
                <w:noProof/>
                <w:kern w:val="2"/>
                <w:sz w:val="18"/>
                <w:szCs w:val="20"/>
                <w:rPrChange w:id="152" w:author="Boo Dajeong" w:date="2020-06-18T13:35:00Z">
                  <w:rPr>
                    <w:rFonts w:cstheme="minorBidi"/>
                    <w:noProof/>
                    <w:kern w:val="2"/>
                    <w:sz w:val="20"/>
                  </w:rPr>
                </w:rPrChange>
              </w:rPr>
              <w:tab/>
            </w:r>
            <w:r w:rsidRPr="00077F75">
              <w:rPr>
                <w:rStyle w:val="a5"/>
                <w:noProof/>
                <w:sz w:val="20"/>
                <w:szCs w:val="20"/>
                <w:rPrChange w:id="153" w:author="Boo Dajeong" w:date="2020-06-18T13:35:00Z">
                  <w:rPr>
                    <w:rStyle w:val="a5"/>
                    <w:b/>
                    <w:bCs/>
                    <w:noProof/>
                  </w:rPr>
                </w:rPrChange>
              </w:rPr>
              <w:t>Research methods</w:t>
            </w:r>
            <w:r w:rsidRPr="00077F75">
              <w:rPr>
                <w:noProof/>
                <w:webHidden/>
                <w:sz w:val="20"/>
                <w:szCs w:val="20"/>
                <w:rPrChange w:id="154" w:author="Boo Dajeong" w:date="2020-06-18T13:35:00Z">
                  <w:rPr>
                    <w:noProof/>
                    <w:webHidden/>
                  </w:rPr>
                </w:rPrChange>
              </w:rPr>
              <w:tab/>
            </w:r>
            <w:r w:rsidRPr="00077F75">
              <w:rPr>
                <w:noProof/>
                <w:webHidden/>
                <w:sz w:val="20"/>
                <w:szCs w:val="20"/>
                <w:rPrChange w:id="155" w:author="Boo Dajeong" w:date="2020-06-18T13:35:00Z">
                  <w:rPr>
                    <w:noProof/>
                    <w:webHidden/>
                  </w:rPr>
                </w:rPrChange>
              </w:rPr>
              <w:fldChar w:fldCharType="begin"/>
            </w:r>
            <w:r w:rsidRPr="00077F75">
              <w:rPr>
                <w:noProof/>
                <w:webHidden/>
                <w:sz w:val="20"/>
                <w:szCs w:val="20"/>
                <w:rPrChange w:id="156" w:author="Boo Dajeong" w:date="2020-06-18T13:35:00Z">
                  <w:rPr>
                    <w:noProof/>
                    <w:webHidden/>
                  </w:rPr>
                </w:rPrChange>
              </w:rPr>
              <w:instrText xml:space="preserve"> PAGEREF _Toc43379782 \h </w:instrText>
            </w:r>
            <w:r w:rsidRPr="00077F75">
              <w:rPr>
                <w:noProof/>
                <w:webHidden/>
                <w:sz w:val="20"/>
                <w:szCs w:val="20"/>
                <w:rPrChange w:id="157" w:author="Boo Dajeong" w:date="2020-06-18T13:35:00Z">
                  <w:rPr>
                    <w:noProof/>
                    <w:webHidden/>
                  </w:rPr>
                </w:rPrChange>
              </w:rPr>
            </w:r>
          </w:ins>
          <w:r w:rsidRPr="00077F75">
            <w:rPr>
              <w:noProof/>
              <w:webHidden/>
              <w:sz w:val="20"/>
              <w:szCs w:val="20"/>
              <w:rPrChange w:id="158" w:author="Boo Dajeong" w:date="2020-06-18T13:35:00Z">
                <w:rPr>
                  <w:noProof/>
                  <w:webHidden/>
                </w:rPr>
              </w:rPrChange>
            </w:rPr>
            <w:fldChar w:fldCharType="separate"/>
          </w:r>
          <w:ins w:id="159" w:author="Boo Dajeong" w:date="2020-06-18T13:34:00Z">
            <w:r w:rsidRPr="00077F75">
              <w:rPr>
                <w:noProof/>
                <w:webHidden/>
                <w:sz w:val="20"/>
                <w:szCs w:val="20"/>
                <w:rPrChange w:id="160" w:author="Boo Dajeong" w:date="2020-06-18T13:35:00Z">
                  <w:rPr>
                    <w:noProof/>
                    <w:webHidden/>
                  </w:rPr>
                </w:rPrChange>
              </w:rPr>
              <w:t>4</w:t>
            </w:r>
            <w:r w:rsidRPr="00077F75">
              <w:rPr>
                <w:noProof/>
                <w:webHidden/>
                <w:sz w:val="20"/>
                <w:szCs w:val="20"/>
                <w:rPrChange w:id="161" w:author="Boo Dajeong" w:date="2020-06-18T13:35:00Z">
                  <w:rPr>
                    <w:noProof/>
                    <w:webHidden/>
                  </w:rPr>
                </w:rPrChange>
              </w:rPr>
              <w:fldChar w:fldCharType="end"/>
            </w:r>
            <w:r w:rsidRPr="00077F75">
              <w:rPr>
                <w:rStyle w:val="a5"/>
                <w:noProof/>
                <w:sz w:val="20"/>
                <w:szCs w:val="20"/>
                <w:rPrChange w:id="162" w:author="Boo Dajeong" w:date="2020-06-18T13:35:00Z">
                  <w:rPr>
                    <w:rStyle w:val="a5"/>
                    <w:noProof/>
                  </w:rPr>
                </w:rPrChange>
              </w:rPr>
              <w:fldChar w:fldCharType="end"/>
            </w:r>
          </w:ins>
        </w:p>
        <w:p w14:paraId="2058810B" w14:textId="1E99CAED" w:rsidR="00077F75" w:rsidRPr="00077F75" w:rsidRDefault="00077F75" w:rsidP="00077F75">
          <w:pPr>
            <w:pStyle w:val="10"/>
            <w:ind w:left="220" w:firstLineChars="50" w:firstLine="100"/>
            <w:rPr>
              <w:ins w:id="163" w:author="Boo Dajeong" w:date="2020-06-18T13:34:00Z"/>
              <w:rFonts w:cstheme="minorBidi"/>
              <w:noProof/>
              <w:kern w:val="2"/>
              <w:sz w:val="18"/>
              <w:szCs w:val="20"/>
              <w:rPrChange w:id="164" w:author="Boo Dajeong" w:date="2020-06-18T13:35:00Z">
                <w:rPr>
                  <w:ins w:id="165" w:author="Boo Dajeong" w:date="2020-06-18T13:34:00Z"/>
                  <w:rFonts w:cstheme="minorBidi"/>
                  <w:noProof/>
                  <w:kern w:val="2"/>
                  <w:sz w:val="20"/>
                </w:rPr>
              </w:rPrChange>
            </w:rPr>
            <w:pPrChange w:id="166" w:author="Boo Dajeong" w:date="2020-06-18T13:35:00Z">
              <w:pPr>
                <w:pStyle w:val="10"/>
                <w:ind w:left="220"/>
              </w:pPr>
            </w:pPrChange>
          </w:pPr>
          <w:ins w:id="167" w:author="Boo Dajeong" w:date="2020-06-18T13:34:00Z">
            <w:r w:rsidRPr="00077F75">
              <w:rPr>
                <w:rStyle w:val="a5"/>
                <w:noProof/>
                <w:sz w:val="20"/>
                <w:szCs w:val="20"/>
                <w:rPrChange w:id="168" w:author="Boo Dajeong" w:date="2020-06-18T13:35:00Z">
                  <w:rPr>
                    <w:rStyle w:val="a5"/>
                    <w:noProof/>
                  </w:rPr>
                </w:rPrChange>
              </w:rPr>
              <w:fldChar w:fldCharType="begin"/>
            </w:r>
            <w:r w:rsidRPr="00077F75">
              <w:rPr>
                <w:rStyle w:val="a5"/>
                <w:noProof/>
                <w:sz w:val="20"/>
                <w:szCs w:val="20"/>
                <w:rPrChange w:id="169" w:author="Boo Dajeong" w:date="2020-06-18T13:35:00Z">
                  <w:rPr>
                    <w:rStyle w:val="a5"/>
                    <w:noProof/>
                  </w:rPr>
                </w:rPrChange>
              </w:rPr>
              <w:instrText xml:space="preserve"> </w:instrText>
            </w:r>
            <w:r w:rsidRPr="00077F75">
              <w:rPr>
                <w:noProof/>
                <w:sz w:val="20"/>
                <w:szCs w:val="20"/>
                <w:rPrChange w:id="170" w:author="Boo Dajeong" w:date="2020-06-18T13:35:00Z">
                  <w:rPr>
                    <w:noProof/>
                  </w:rPr>
                </w:rPrChange>
              </w:rPr>
              <w:instrText>HYPERLINK \l "_Toc43379783"</w:instrText>
            </w:r>
            <w:r w:rsidRPr="00077F75">
              <w:rPr>
                <w:rStyle w:val="a5"/>
                <w:noProof/>
                <w:sz w:val="20"/>
                <w:szCs w:val="20"/>
                <w:rPrChange w:id="171" w:author="Boo Dajeong" w:date="2020-06-18T13:35:00Z">
                  <w:rPr>
                    <w:rStyle w:val="a5"/>
                    <w:noProof/>
                  </w:rPr>
                </w:rPrChange>
              </w:rPr>
              <w:instrText xml:space="preserve"> </w:instrText>
            </w:r>
            <w:r w:rsidRPr="00077F75">
              <w:rPr>
                <w:rStyle w:val="a5"/>
                <w:noProof/>
                <w:sz w:val="20"/>
                <w:szCs w:val="20"/>
                <w:rPrChange w:id="172" w:author="Boo Dajeong" w:date="2020-06-18T13:35:00Z">
                  <w:rPr>
                    <w:rStyle w:val="a5"/>
                    <w:noProof/>
                  </w:rPr>
                </w:rPrChange>
              </w:rPr>
            </w:r>
            <w:r w:rsidRPr="00077F75">
              <w:rPr>
                <w:rStyle w:val="a5"/>
                <w:noProof/>
                <w:sz w:val="20"/>
                <w:szCs w:val="20"/>
                <w:rPrChange w:id="173" w:author="Boo Dajeong" w:date="2020-06-18T13:35:00Z">
                  <w:rPr>
                    <w:rStyle w:val="a5"/>
                    <w:noProof/>
                  </w:rPr>
                </w:rPrChange>
              </w:rPr>
              <w:fldChar w:fldCharType="separate"/>
            </w:r>
            <w:r w:rsidRPr="00077F75">
              <w:rPr>
                <w:rStyle w:val="a5"/>
                <w:noProof/>
                <w:sz w:val="20"/>
                <w:szCs w:val="20"/>
                <w:rPrChange w:id="174" w:author="Boo Dajeong" w:date="2020-06-18T13:35:00Z">
                  <w:rPr>
                    <w:rStyle w:val="a5"/>
                    <w:b/>
                    <w:bCs/>
                    <w:noProof/>
                  </w:rPr>
                </w:rPrChange>
              </w:rPr>
              <w:t>6.1</w:t>
            </w:r>
            <w:r w:rsidRPr="00077F75">
              <w:rPr>
                <w:rFonts w:cstheme="minorBidi"/>
                <w:noProof/>
                <w:kern w:val="2"/>
                <w:sz w:val="18"/>
                <w:szCs w:val="20"/>
                <w:rPrChange w:id="175" w:author="Boo Dajeong" w:date="2020-06-18T13:35:00Z">
                  <w:rPr>
                    <w:rFonts w:cstheme="minorBidi"/>
                    <w:noProof/>
                    <w:kern w:val="2"/>
                    <w:sz w:val="20"/>
                  </w:rPr>
                </w:rPrChange>
              </w:rPr>
              <w:tab/>
            </w:r>
            <w:r w:rsidRPr="00077F75">
              <w:rPr>
                <w:rStyle w:val="a5"/>
                <w:noProof/>
                <w:sz w:val="20"/>
                <w:szCs w:val="20"/>
                <w:rPrChange w:id="176" w:author="Boo Dajeong" w:date="2020-06-18T13:35:00Z">
                  <w:rPr>
                    <w:rStyle w:val="a5"/>
                    <w:b/>
                    <w:bCs/>
                    <w:noProof/>
                  </w:rPr>
                </w:rPrChange>
              </w:rPr>
              <w:t>Study Design</w:t>
            </w:r>
            <w:r w:rsidRPr="00077F75">
              <w:rPr>
                <w:noProof/>
                <w:webHidden/>
                <w:sz w:val="20"/>
                <w:szCs w:val="20"/>
                <w:rPrChange w:id="177" w:author="Boo Dajeong" w:date="2020-06-18T13:35:00Z">
                  <w:rPr>
                    <w:noProof/>
                    <w:webHidden/>
                  </w:rPr>
                </w:rPrChange>
              </w:rPr>
              <w:tab/>
            </w:r>
            <w:r w:rsidRPr="00077F75">
              <w:rPr>
                <w:noProof/>
                <w:webHidden/>
                <w:sz w:val="20"/>
                <w:szCs w:val="20"/>
                <w:rPrChange w:id="178" w:author="Boo Dajeong" w:date="2020-06-18T13:35:00Z">
                  <w:rPr>
                    <w:noProof/>
                    <w:webHidden/>
                  </w:rPr>
                </w:rPrChange>
              </w:rPr>
              <w:fldChar w:fldCharType="begin"/>
            </w:r>
            <w:r w:rsidRPr="00077F75">
              <w:rPr>
                <w:noProof/>
                <w:webHidden/>
                <w:sz w:val="20"/>
                <w:szCs w:val="20"/>
                <w:rPrChange w:id="179" w:author="Boo Dajeong" w:date="2020-06-18T13:35:00Z">
                  <w:rPr>
                    <w:noProof/>
                    <w:webHidden/>
                  </w:rPr>
                </w:rPrChange>
              </w:rPr>
              <w:instrText xml:space="preserve"> PAGEREF _Toc43379783 \h </w:instrText>
            </w:r>
            <w:r w:rsidRPr="00077F75">
              <w:rPr>
                <w:noProof/>
                <w:webHidden/>
                <w:sz w:val="20"/>
                <w:szCs w:val="20"/>
                <w:rPrChange w:id="180" w:author="Boo Dajeong" w:date="2020-06-18T13:35:00Z">
                  <w:rPr>
                    <w:noProof/>
                    <w:webHidden/>
                  </w:rPr>
                </w:rPrChange>
              </w:rPr>
            </w:r>
          </w:ins>
          <w:r w:rsidRPr="00077F75">
            <w:rPr>
              <w:noProof/>
              <w:webHidden/>
              <w:sz w:val="20"/>
              <w:szCs w:val="20"/>
              <w:rPrChange w:id="181" w:author="Boo Dajeong" w:date="2020-06-18T13:35:00Z">
                <w:rPr>
                  <w:noProof/>
                  <w:webHidden/>
                </w:rPr>
              </w:rPrChange>
            </w:rPr>
            <w:fldChar w:fldCharType="separate"/>
          </w:r>
          <w:ins w:id="182" w:author="Boo Dajeong" w:date="2020-06-18T13:34:00Z">
            <w:r w:rsidRPr="00077F75">
              <w:rPr>
                <w:noProof/>
                <w:webHidden/>
                <w:sz w:val="20"/>
                <w:szCs w:val="20"/>
                <w:rPrChange w:id="183" w:author="Boo Dajeong" w:date="2020-06-18T13:35:00Z">
                  <w:rPr>
                    <w:noProof/>
                    <w:webHidden/>
                  </w:rPr>
                </w:rPrChange>
              </w:rPr>
              <w:t>4</w:t>
            </w:r>
            <w:r w:rsidRPr="00077F75">
              <w:rPr>
                <w:noProof/>
                <w:webHidden/>
                <w:sz w:val="20"/>
                <w:szCs w:val="20"/>
                <w:rPrChange w:id="184" w:author="Boo Dajeong" w:date="2020-06-18T13:35:00Z">
                  <w:rPr>
                    <w:noProof/>
                    <w:webHidden/>
                  </w:rPr>
                </w:rPrChange>
              </w:rPr>
              <w:fldChar w:fldCharType="end"/>
            </w:r>
            <w:r w:rsidRPr="00077F75">
              <w:rPr>
                <w:rStyle w:val="a5"/>
                <w:noProof/>
                <w:sz w:val="20"/>
                <w:szCs w:val="20"/>
                <w:rPrChange w:id="185" w:author="Boo Dajeong" w:date="2020-06-18T13:35:00Z">
                  <w:rPr>
                    <w:rStyle w:val="a5"/>
                    <w:noProof/>
                  </w:rPr>
                </w:rPrChange>
              </w:rPr>
              <w:fldChar w:fldCharType="end"/>
            </w:r>
          </w:ins>
        </w:p>
        <w:p w14:paraId="7E5B5364" w14:textId="45D97007" w:rsidR="00077F75" w:rsidRPr="00077F75" w:rsidRDefault="00077F75" w:rsidP="00077F75">
          <w:pPr>
            <w:pStyle w:val="10"/>
            <w:ind w:left="220" w:firstLineChars="50" w:firstLine="100"/>
            <w:rPr>
              <w:ins w:id="186" w:author="Boo Dajeong" w:date="2020-06-18T13:34:00Z"/>
              <w:rFonts w:cstheme="minorBidi"/>
              <w:noProof/>
              <w:kern w:val="2"/>
              <w:sz w:val="18"/>
              <w:szCs w:val="20"/>
              <w:rPrChange w:id="187" w:author="Boo Dajeong" w:date="2020-06-18T13:35:00Z">
                <w:rPr>
                  <w:ins w:id="188" w:author="Boo Dajeong" w:date="2020-06-18T13:34:00Z"/>
                  <w:rFonts w:cstheme="minorBidi"/>
                  <w:noProof/>
                  <w:kern w:val="2"/>
                  <w:sz w:val="20"/>
                </w:rPr>
              </w:rPrChange>
            </w:rPr>
            <w:pPrChange w:id="189" w:author="Boo Dajeong" w:date="2020-06-18T13:35:00Z">
              <w:pPr>
                <w:pStyle w:val="10"/>
                <w:ind w:left="220"/>
              </w:pPr>
            </w:pPrChange>
          </w:pPr>
          <w:ins w:id="190" w:author="Boo Dajeong" w:date="2020-06-18T13:34:00Z">
            <w:r w:rsidRPr="00077F75">
              <w:rPr>
                <w:rStyle w:val="a5"/>
                <w:noProof/>
                <w:sz w:val="20"/>
                <w:szCs w:val="20"/>
                <w:rPrChange w:id="191" w:author="Boo Dajeong" w:date="2020-06-18T13:35:00Z">
                  <w:rPr>
                    <w:rStyle w:val="a5"/>
                    <w:noProof/>
                  </w:rPr>
                </w:rPrChange>
              </w:rPr>
              <w:fldChar w:fldCharType="begin"/>
            </w:r>
            <w:r w:rsidRPr="00077F75">
              <w:rPr>
                <w:rStyle w:val="a5"/>
                <w:noProof/>
                <w:sz w:val="20"/>
                <w:szCs w:val="20"/>
                <w:rPrChange w:id="192" w:author="Boo Dajeong" w:date="2020-06-18T13:35:00Z">
                  <w:rPr>
                    <w:rStyle w:val="a5"/>
                    <w:noProof/>
                  </w:rPr>
                </w:rPrChange>
              </w:rPr>
              <w:instrText xml:space="preserve"> </w:instrText>
            </w:r>
            <w:r w:rsidRPr="00077F75">
              <w:rPr>
                <w:noProof/>
                <w:sz w:val="20"/>
                <w:szCs w:val="20"/>
                <w:rPrChange w:id="193" w:author="Boo Dajeong" w:date="2020-06-18T13:35:00Z">
                  <w:rPr>
                    <w:noProof/>
                  </w:rPr>
                </w:rPrChange>
              </w:rPr>
              <w:instrText>HYPERLINK \l "_Toc43379784"</w:instrText>
            </w:r>
            <w:r w:rsidRPr="00077F75">
              <w:rPr>
                <w:rStyle w:val="a5"/>
                <w:noProof/>
                <w:sz w:val="20"/>
                <w:szCs w:val="20"/>
                <w:rPrChange w:id="194" w:author="Boo Dajeong" w:date="2020-06-18T13:35:00Z">
                  <w:rPr>
                    <w:rStyle w:val="a5"/>
                    <w:noProof/>
                  </w:rPr>
                </w:rPrChange>
              </w:rPr>
              <w:instrText xml:space="preserve"> </w:instrText>
            </w:r>
            <w:r w:rsidRPr="00077F75">
              <w:rPr>
                <w:rStyle w:val="a5"/>
                <w:noProof/>
                <w:sz w:val="20"/>
                <w:szCs w:val="20"/>
                <w:rPrChange w:id="195" w:author="Boo Dajeong" w:date="2020-06-18T13:35:00Z">
                  <w:rPr>
                    <w:rStyle w:val="a5"/>
                    <w:noProof/>
                  </w:rPr>
                </w:rPrChange>
              </w:rPr>
            </w:r>
            <w:r w:rsidRPr="00077F75">
              <w:rPr>
                <w:rStyle w:val="a5"/>
                <w:noProof/>
                <w:sz w:val="20"/>
                <w:szCs w:val="20"/>
                <w:rPrChange w:id="196" w:author="Boo Dajeong" w:date="2020-06-18T13:35:00Z">
                  <w:rPr>
                    <w:rStyle w:val="a5"/>
                    <w:noProof/>
                  </w:rPr>
                </w:rPrChange>
              </w:rPr>
              <w:fldChar w:fldCharType="separate"/>
            </w:r>
            <w:r w:rsidRPr="00077F75">
              <w:rPr>
                <w:rStyle w:val="a5"/>
                <w:noProof/>
                <w:sz w:val="20"/>
                <w:szCs w:val="20"/>
                <w:rPrChange w:id="197" w:author="Boo Dajeong" w:date="2020-06-18T13:35:00Z">
                  <w:rPr>
                    <w:rStyle w:val="a5"/>
                    <w:b/>
                    <w:bCs/>
                    <w:noProof/>
                  </w:rPr>
                </w:rPrChange>
              </w:rPr>
              <w:t>6.2</w:t>
            </w:r>
            <w:r w:rsidRPr="00077F75">
              <w:rPr>
                <w:rFonts w:cstheme="minorBidi"/>
                <w:noProof/>
                <w:kern w:val="2"/>
                <w:sz w:val="18"/>
                <w:szCs w:val="20"/>
                <w:rPrChange w:id="198" w:author="Boo Dajeong" w:date="2020-06-18T13:35:00Z">
                  <w:rPr>
                    <w:rFonts w:cstheme="minorBidi"/>
                    <w:noProof/>
                    <w:kern w:val="2"/>
                    <w:sz w:val="20"/>
                  </w:rPr>
                </w:rPrChange>
              </w:rPr>
              <w:tab/>
            </w:r>
            <w:r w:rsidRPr="00077F75">
              <w:rPr>
                <w:rStyle w:val="a5"/>
                <w:noProof/>
                <w:sz w:val="20"/>
                <w:szCs w:val="20"/>
                <w:rPrChange w:id="199" w:author="Boo Dajeong" w:date="2020-06-18T13:35:00Z">
                  <w:rPr>
                    <w:rStyle w:val="a5"/>
                    <w:b/>
                    <w:bCs/>
                    <w:noProof/>
                  </w:rPr>
                </w:rPrChange>
              </w:rPr>
              <w:t>Study population</w:t>
            </w:r>
            <w:r w:rsidRPr="00077F75">
              <w:rPr>
                <w:noProof/>
                <w:webHidden/>
                <w:sz w:val="20"/>
                <w:szCs w:val="20"/>
                <w:rPrChange w:id="200" w:author="Boo Dajeong" w:date="2020-06-18T13:35:00Z">
                  <w:rPr>
                    <w:noProof/>
                    <w:webHidden/>
                  </w:rPr>
                </w:rPrChange>
              </w:rPr>
              <w:tab/>
            </w:r>
            <w:r w:rsidRPr="00077F75">
              <w:rPr>
                <w:noProof/>
                <w:webHidden/>
                <w:sz w:val="20"/>
                <w:szCs w:val="20"/>
                <w:rPrChange w:id="201" w:author="Boo Dajeong" w:date="2020-06-18T13:35:00Z">
                  <w:rPr>
                    <w:noProof/>
                    <w:webHidden/>
                  </w:rPr>
                </w:rPrChange>
              </w:rPr>
              <w:fldChar w:fldCharType="begin"/>
            </w:r>
            <w:r w:rsidRPr="00077F75">
              <w:rPr>
                <w:noProof/>
                <w:webHidden/>
                <w:sz w:val="20"/>
                <w:szCs w:val="20"/>
                <w:rPrChange w:id="202" w:author="Boo Dajeong" w:date="2020-06-18T13:35:00Z">
                  <w:rPr>
                    <w:noProof/>
                    <w:webHidden/>
                  </w:rPr>
                </w:rPrChange>
              </w:rPr>
              <w:instrText xml:space="preserve"> PAGEREF _Toc43379784 \h </w:instrText>
            </w:r>
            <w:r w:rsidRPr="00077F75">
              <w:rPr>
                <w:noProof/>
                <w:webHidden/>
                <w:sz w:val="20"/>
                <w:szCs w:val="20"/>
                <w:rPrChange w:id="203" w:author="Boo Dajeong" w:date="2020-06-18T13:35:00Z">
                  <w:rPr>
                    <w:noProof/>
                    <w:webHidden/>
                  </w:rPr>
                </w:rPrChange>
              </w:rPr>
            </w:r>
          </w:ins>
          <w:r w:rsidRPr="00077F75">
            <w:rPr>
              <w:noProof/>
              <w:webHidden/>
              <w:sz w:val="20"/>
              <w:szCs w:val="20"/>
              <w:rPrChange w:id="204" w:author="Boo Dajeong" w:date="2020-06-18T13:35:00Z">
                <w:rPr>
                  <w:noProof/>
                  <w:webHidden/>
                </w:rPr>
              </w:rPrChange>
            </w:rPr>
            <w:fldChar w:fldCharType="separate"/>
          </w:r>
          <w:ins w:id="205" w:author="Boo Dajeong" w:date="2020-06-18T13:34:00Z">
            <w:r w:rsidRPr="00077F75">
              <w:rPr>
                <w:noProof/>
                <w:webHidden/>
                <w:sz w:val="20"/>
                <w:szCs w:val="20"/>
                <w:rPrChange w:id="206" w:author="Boo Dajeong" w:date="2020-06-18T13:35:00Z">
                  <w:rPr>
                    <w:noProof/>
                    <w:webHidden/>
                  </w:rPr>
                </w:rPrChange>
              </w:rPr>
              <w:t>4</w:t>
            </w:r>
            <w:r w:rsidRPr="00077F75">
              <w:rPr>
                <w:noProof/>
                <w:webHidden/>
                <w:sz w:val="20"/>
                <w:szCs w:val="20"/>
                <w:rPrChange w:id="207" w:author="Boo Dajeong" w:date="2020-06-18T13:35:00Z">
                  <w:rPr>
                    <w:noProof/>
                    <w:webHidden/>
                  </w:rPr>
                </w:rPrChange>
              </w:rPr>
              <w:fldChar w:fldCharType="end"/>
            </w:r>
            <w:r w:rsidRPr="00077F75">
              <w:rPr>
                <w:rStyle w:val="a5"/>
                <w:noProof/>
                <w:sz w:val="20"/>
                <w:szCs w:val="20"/>
                <w:rPrChange w:id="208" w:author="Boo Dajeong" w:date="2020-06-18T13:35:00Z">
                  <w:rPr>
                    <w:rStyle w:val="a5"/>
                    <w:noProof/>
                  </w:rPr>
                </w:rPrChange>
              </w:rPr>
              <w:fldChar w:fldCharType="end"/>
            </w:r>
          </w:ins>
        </w:p>
        <w:p w14:paraId="109B1FB6" w14:textId="57695070" w:rsidR="00077F75" w:rsidRPr="00077F75" w:rsidRDefault="00077F75" w:rsidP="00077F75">
          <w:pPr>
            <w:pStyle w:val="10"/>
            <w:ind w:left="220" w:firstLineChars="100" w:firstLine="200"/>
            <w:rPr>
              <w:ins w:id="209" w:author="Boo Dajeong" w:date="2020-06-18T13:34:00Z"/>
              <w:rFonts w:cstheme="minorBidi"/>
              <w:noProof/>
              <w:kern w:val="2"/>
              <w:sz w:val="18"/>
              <w:szCs w:val="20"/>
              <w:rPrChange w:id="210" w:author="Boo Dajeong" w:date="2020-06-18T13:35:00Z">
                <w:rPr>
                  <w:ins w:id="211" w:author="Boo Dajeong" w:date="2020-06-18T13:34:00Z"/>
                  <w:rFonts w:cstheme="minorBidi"/>
                  <w:noProof/>
                  <w:kern w:val="2"/>
                  <w:sz w:val="20"/>
                </w:rPr>
              </w:rPrChange>
            </w:rPr>
            <w:pPrChange w:id="212" w:author="Boo Dajeong" w:date="2020-06-18T13:35:00Z">
              <w:pPr>
                <w:pStyle w:val="10"/>
                <w:ind w:left="220"/>
              </w:pPr>
            </w:pPrChange>
          </w:pPr>
          <w:ins w:id="213" w:author="Boo Dajeong" w:date="2020-06-18T13:34:00Z">
            <w:r w:rsidRPr="00077F75">
              <w:rPr>
                <w:rStyle w:val="a5"/>
                <w:noProof/>
                <w:sz w:val="20"/>
                <w:szCs w:val="20"/>
                <w:rPrChange w:id="214" w:author="Boo Dajeong" w:date="2020-06-18T13:35:00Z">
                  <w:rPr>
                    <w:rStyle w:val="a5"/>
                    <w:noProof/>
                  </w:rPr>
                </w:rPrChange>
              </w:rPr>
              <w:fldChar w:fldCharType="begin"/>
            </w:r>
            <w:r w:rsidRPr="00077F75">
              <w:rPr>
                <w:rStyle w:val="a5"/>
                <w:noProof/>
                <w:sz w:val="20"/>
                <w:szCs w:val="20"/>
                <w:rPrChange w:id="215" w:author="Boo Dajeong" w:date="2020-06-18T13:35:00Z">
                  <w:rPr>
                    <w:rStyle w:val="a5"/>
                    <w:noProof/>
                  </w:rPr>
                </w:rPrChange>
              </w:rPr>
              <w:instrText xml:space="preserve"> </w:instrText>
            </w:r>
            <w:r w:rsidRPr="00077F75">
              <w:rPr>
                <w:noProof/>
                <w:sz w:val="20"/>
                <w:szCs w:val="20"/>
                <w:rPrChange w:id="216" w:author="Boo Dajeong" w:date="2020-06-18T13:35:00Z">
                  <w:rPr>
                    <w:noProof/>
                  </w:rPr>
                </w:rPrChange>
              </w:rPr>
              <w:instrText>HYPERLINK \l "_Toc43379785"</w:instrText>
            </w:r>
            <w:r w:rsidRPr="00077F75">
              <w:rPr>
                <w:rStyle w:val="a5"/>
                <w:noProof/>
                <w:sz w:val="20"/>
                <w:szCs w:val="20"/>
                <w:rPrChange w:id="217" w:author="Boo Dajeong" w:date="2020-06-18T13:35:00Z">
                  <w:rPr>
                    <w:rStyle w:val="a5"/>
                    <w:noProof/>
                  </w:rPr>
                </w:rPrChange>
              </w:rPr>
              <w:instrText xml:space="preserve"> </w:instrText>
            </w:r>
            <w:r w:rsidRPr="00077F75">
              <w:rPr>
                <w:rStyle w:val="a5"/>
                <w:noProof/>
                <w:sz w:val="20"/>
                <w:szCs w:val="20"/>
                <w:rPrChange w:id="218" w:author="Boo Dajeong" w:date="2020-06-18T13:35:00Z">
                  <w:rPr>
                    <w:rStyle w:val="a5"/>
                    <w:noProof/>
                  </w:rPr>
                </w:rPrChange>
              </w:rPr>
            </w:r>
            <w:r w:rsidRPr="00077F75">
              <w:rPr>
                <w:rStyle w:val="a5"/>
                <w:noProof/>
                <w:sz w:val="20"/>
                <w:szCs w:val="20"/>
                <w:rPrChange w:id="219" w:author="Boo Dajeong" w:date="2020-06-18T13:35:00Z">
                  <w:rPr>
                    <w:rStyle w:val="a5"/>
                    <w:noProof/>
                  </w:rPr>
                </w:rPrChange>
              </w:rPr>
              <w:fldChar w:fldCharType="separate"/>
            </w:r>
            <w:r w:rsidRPr="00077F75">
              <w:rPr>
                <w:rStyle w:val="a5"/>
                <w:noProof/>
                <w:sz w:val="20"/>
                <w:szCs w:val="20"/>
                <w:rPrChange w:id="220" w:author="Boo Dajeong" w:date="2020-06-18T13:35:00Z">
                  <w:rPr>
                    <w:rStyle w:val="a5"/>
                    <w:b/>
                    <w:bCs/>
                    <w:noProof/>
                  </w:rPr>
                </w:rPrChange>
              </w:rPr>
              <w:t>6.2.1</w:t>
            </w:r>
          </w:ins>
          <w:ins w:id="221" w:author="Boo Dajeong" w:date="2020-06-18T13:35:00Z">
            <w:r>
              <w:rPr>
                <w:rFonts w:cstheme="minorBidi"/>
                <w:noProof/>
                <w:kern w:val="2"/>
                <w:sz w:val="18"/>
                <w:szCs w:val="20"/>
              </w:rPr>
              <w:t xml:space="preserve"> </w:t>
            </w:r>
          </w:ins>
          <w:ins w:id="222" w:author="Boo Dajeong" w:date="2020-06-18T13:34:00Z">
            <w:r w:rsidRPr="00077F75">
              <w:rPr>
                <w:rStyle w:val="a5"/>
                <w:noProof/>
                <w:sz w:val="20"/>
                <w:szCs w:val="20"/>
                <w:rPrChange w:id="223" w:author="Boo Dajeong" w:date="2020-06-18T13:35:00Z">
                  <w:rPr>
                    <w:rStyle w:val="a5"/>
                    <w:b/>
                    <w:bCs/>
                    <w:noProof/>
                  </w:rPr>
                </w:rPrChange>
              </w:rPr>
              <w:t>Target cohort(s)</w:t>
            </w:r>
            <w:r w:rsidRPr="00077F75">
              <w:rPr>
                <w:noProof/>
                <w:webHidden/>
                <w:sz w:val="20"/>
                <w:szCs w:val="20"/>
                <w:rPrChange w:id="224" w:author="Boo Dajeong" w:date="2020-06-18T13:35:00Z">
                  <w:rPr>
                    <w:noProof/>
                    <w:webHidden/>
                  </w:rPr>
                </w:rPrChange>
              </w:rPr>
              <w:tab/>
            </w:r>
            <w:r w:rsidRPr="00077F75">
              <w:rPr>
                <w:noProof/>
                <w:webHidden/>
                <w:sz w:val="20"/>
                <w:szCs w:val="20"/>
                <w:rPrChange w:id="225" w:author="Boo Dajeong" w:date="2020-06-18T13:35:00Z">
                  <w:rPr>
                    <w:noProof/>
                    <w:webHidden/>
                  </w:rPr>
                </w:rPrChange>
              </w:rPr>
              <w:fldChar w:fldCharType="begin"/>
            </w:r>
            <w:r w:rsidRPr="00077F75">
              <w:rPr>
                <w:noProof/>
                <w:webHidden/>
                <w:sz w:val="20"/>
                <w:szCs w:val="20"/>
                <w:rPrChange w:id="226" w:author="Boo Dajeong" w:date="2020-06-18T13:35:00Z">
                  <w:rPr>
                    <w:noProof/>
                    <w:webHidden/>
                  </w:rPr>
                </w:rPrChange>
              </w:rPr>
              <w:instrText xml:space="preserve"> PAGEREF _Toc43379785 \h </w:instrText>
            </w:r>
            <w:r w:rsidRPr="00077F75">
              <w:rPr>
                <w:noProof/>
                <w:webHidden/>
                <w:sz w:val="20"/>
                <w:szCs w:val="20"/>
                <w:rPrChange w:id="227" w:author="Boo Dajeong" w:date="2020-06-18T13:35:00Z">
                  <w:rPr>
                    <w:noProof/>
                    <w:webHidden/>
                  </w:rPr>
                </w:rPrChange>
              </w:rPr>
            </w:r>
          </w:ins>
          <w:r w:rsidRPr="00077F75">
            <w:rPr>
              <w:noProof/>
              <w:webHidden/>
              <w:sz w:val="20"/>
              <w:szCs w:val="20"/>
              <w:rPrChange w:id="228" w:author="Boo Dajeong" w:date="2020-06-18T13:35:00Z">
                <w:rPr>
                  <w:noProof/>
                  <w:webHidden/>
                </w:rPr>
              </w:rPrChange>
            </w:rPr>
            <w:fldChar w:fldCharType="separate"/>
          </w:r>
          <w:ins w:id="229" w:author="Boo Dajeong" w:date="2020-06-18T13:34:00Z">
            <w:r w:rsidRPr="00077F75">
              <w:rPr>
                <w:noProof/>
                <w:webHidden/>
                <w:sz w:val="20"/>
                <w:szCs w:val="20"/>
                <w:rPrChange w:id="230" w:author="Boo Dajeong" w:date="2020-06-18T13:35:00Z">
                  <w:rPr>
                    <w:noProof/>
                    <w:webHidden/>
                  </w:rPr>
                </w:rPrChange>
              </w:rPr>
              <w:t>4</w:t>
            </w:r>
            <w:r w:rsidRPr="00077F75">
              <w:rPr>
                <w:noProof/>
                <w:webHidden/>
                <w:sz w:val="20"/>
                <w:szCs w:val="20"/>
                <w:rPrChange w:id="231" w:author="Boo Dajeong" w:date="2020-06-18T13:35:00Z">
                  <w:rPr>
                    <w:noProof/>
                    <w:webHidden/>
                  </w:rPr>
                </w:rPrChange>
              </w:rPr>
              <w:fldChar w:fldCharType="end"/>
            </w:r>
            <w:r w:rsidRPr="00077F75">
              <w:rPr>
                <w:rStyle w:val="a5"/>
                <w:noProof/>
                <w:sz w:val="20"/>
                <w:szCs w:val="20"/>
                <w:rPrChange w:id="232" w:author="Boo Dajeong" w:date="2020-06-18T13:35:00Z">
                  <w:rPr>
                    <w:rStyle w:val="a5"/>
                    <w:noProof/>
                  </w:rPr>
                </w:rPrChange>
              </w:rPr>
              <w:fldChar w:fldCharType="end"/>
            </w:r>
          </w:ins>
        </w:p>
        <w:p w14:paraId="2A1C50AD" w14:textId="70F50591" w:rsidR="00077F75" w:rsidRPr="00077F75" w:rsidRDefault="00077F75" w:rsidP="00077F75">
          <w:pPr>
            <w:pStyle w:val="10"/>
            <w:ind w:left="220" w:firstLineChars="100" w:firstLine="200"/>
            <w:rPr>
              <w:ins w:id="233" w:author="Boo Dajeong" w:date="2020-06-18T13:34:00Z"/>
              <w:rFonts w:cstheme="minorBidi"/>
              <w:noProof/>
              <w:kern w:val="2"/>
              <w:sz w:val="18"/>
              <w:szCs w:val="20"/>
              <w:rPrChange w:id="234" w:author="Boo Dajeong" w:date="2020-06-18T13:35:00Z">
                <w:rPr>
                  <w:ins w:id="235" w:author="Boo Dajeong" w:date="2020-06-18T13:34:00Z"/>
                  <w:rFonts w:cstheme="minorBidi"/>
                  <w:noProof/>
                  <w:kern w:val="2"/>
                  <w:sz w:val="20"/>
                </w:rPr>
              </w:rPrChange>
            </w:rPr>
            <w:pPrChange w:id="236" w:author="Boo Dajeong" w:date="2020-06-18T13:35:00Z">
              <w:pPr>
                <w:pStyle w:val="10"/>
                <w:ind w:left="220"/>
              </w:pPr>
            </w:pPrChange>
          </w:pPr>
          <w:ins w:id="237" w:author="Boo Dajeong" w:date="2020-06-18T13:34:00Z">
            <w:r w:rsidRPr="00077F75">
              <w:rPr>
                <w:rStyle w:val="a5"/>
                <w:noProof/>
                <w:sz w:val="20"/>
                <w:szCs w:val="20"/>
                <w:rPrChange w:id="238" w:author="Boo Dajeong" w:date="2020-06-18T13:35:00Z">
                  <w:rPr>
                    <w:rStyle w:val="a5"/>
                    <w:noProof/>
                  </w:rPr>
                </w:rPrChange>
              </w:rPr>
              <w:fldChar w:fldCharType="begin"/>
            </w:r>
            <w:r w:rsidRPr="00077F75">
              <w:rPr>
                <w:rStyle w:val="a5"/>
                <w:noProof/>
                <w:sz w:val="20"/>
                <w:szCs w:val="20"/>
                <w:rPrChange w:id="239" w:author="Boo Dajeong" w:date="2020-06-18T13:35:00Z">
                  <w:rPr>
                    <w:rStyle w:val="a5"/>
                    <w:noProof/>
                  </w:rPr>
                </w:rPrChange>
              </w:rPr>
              <w:instrText xml:space="preserve"> </w:instrText>
            </w:r>
            <w:r w:rsidRPr="00077F75">
              <w:rPr>
                <w:noProof/>
                <w:sz w:val="20"/>
                <w:szCs w:val="20"/>
                <w:rPrChange w:id="240" w:author="Boo Dajeong" w:date="2020-06-18T13:35:00Z">
                  <w:rPr>
                    <w:noProof/>
                  </w:rPr>
                </w:rPrChange>
              </w:rPr>
              <w:instrText>HYPERLINK \l "_Toc43379786"</w:instrText>
            </w:r>
            <w:r w:rsidRPr="00077F75">
              <w:rPr>
                <w:rStyle w:val="a5"/>
                <w:noProof/>
                <w:sz w:val="20"/>
                <w:szCs w:val="20"/>
                <w:rPrChange w:id="241" w:author="Boo Dajeong" w:date="2020-06-18T13:35:00Z">
                  <w:rPr>
                    <w:rStyle w:val="a5"/>
                    <w:noProof/>
                  </w:rPr>
                </w:rPrChange>
              </w:rPr>
              <w:instrText xml:space="preserve"> </w:instrText>
            </w:r>
            <w:r w:rsidRPr="00077F75">
              <w:rPr>
                <w:rStyle w:val="a5"/>
                <w:noProof/>
                <w:sz w:val="20"/>
                <w:szCs w:val="20"/>
                <w:rPrChange w:id="242" w:author="Boo Dajeong" w:date="2020-06-18T13:35:00Z">
                  <w:rPr>
                    <w:rStyle w:val="a5"/>
                    <w:noProof/>
                  </w:rPr>
                </w:rPrChange>
              </w:rPr>
            </w:r>
            <w:r w:rsidRPr="00077F75">
              <w:rPr>
                <w:rStyle w:val="a5"/>
                <w:noProof/>
                <w:sz w:val="20"/>
                <w:szCs w:val="20"/>
                <w:rPrChange w:id="243" w:author="Boo Dajeong" w:date="2020-06-18T13:35:00Z">
                  <w:rPr>
                    <w:rStyle w:val="a5"/>
                    <w:noProof/>
                  </w:rPr>
                </w:rPrChange>
              </w:rPr>
              <w:fldChar w:fldCharType="separate"/>
            </w:r>
            <w:r w:rsidRPr="00077F75">
              <w:rPr>
                <w:rStyle w:val="a5"/>
                <w:noProof/>
                <w:sz w:val="20"/>
                <w:szCs w:val="20"/>
                <w:rPrChange w:id="244" w:author="Boo Dajeong" w:date="2020-06-18T13:35:00Z">
                  <w:rPr>
                    <w:rStyle w:val="a5"/>
                    <w:b/>
                    <w:bCs/>
                    <w:noProof/>
                  </w:rPr>
                </w:rPrChange>
              </w:rPr>
              <w:t>6.2.2</w:t>
            </w:r>
          </w:ins>
          <w:ins w:id="245" w:author="Boo Dajeong" w:date="2020-06-18T13:35:00Z">
            <w:r>
              <w:rPr>
                <w:rFonts w:cstheme="minorBidi"/>
                <w:noProof/>
                <w:kern w:val="2"/>
                <w:sz w:val="18"/>
                <w:szCs w:val="20"/>
              </w:rPr>
              <w:t xml:space="preserve"> </w:t>
            </w:r>
          </w:ins>
          <w:ins w:id="246" w:author="Boo Dajeong" w:date="2020-06-18T13:34:00Z">
            <w:r w:rsidRPr="00077F75">
              <w:rPr>
                <w:rStyle w:val="a5"/>
                <w:noProof/>
                <w:sz w:val="20"/>
                <w:szCs w:val="20"/>
                <w:rPrChange w:id="247" w:author="Boo Dajeong" w:date="2020-06-18T13:35:00Z">
                  <w:rPr>
                    <w:rStyle w:val="a5"/>
                    <w:b/>
                    <w:bCs/>
                    <w:noProof/>
                  </w:rPr>
                </w:rPrChange>
              </w:rPr>
              <w:t>Comparator cohort(s)</w:t>
            </w:r>
            <w:r w:rsidRPr="00077F75">
              <w:rPr>
                <w:noProof/>
                <w:webHidden/>
                <w:sz w:val="20"/>
                <w:szCs w:val="20"/>
                <w:rPrChange w:id="248" w:author="Boo Dajeong" w:date="2020-06-18T13:35:00Z">
                  <w:rPr>
                    <w:noProof/>
                    <w:webHidden/>
                  </w:rPr>
                </w:rPrChange>
              </w:rPr>
              <w:tab/>
            </w:r>
            <w:r w:rsidRPr="00077F75">
              <w:rPr>
                <w:noProof/>
                <w:webHidden/>
                <w:sz w:val="20"/>
                <w:szCs w:val="20"/>
                <w:rPrChange w:id="249" w:author="Boo Dajeong" w:date="2020-06-18T13:35:00Z">
                  <w:rPr>
                    <w:noProof/>
                    <w:webHidden/>
                  </w:rPr>
                </w:rPrChange>
              </w:rPr>
              <w:fldChar w:fldCharType="begin"/>
            </w:r>
            <w:r w:rsidRPr="00077F75">
              <w:rPr>
                <w:noProof/>
                <w:webHidden/>
                <w:sz w:val="20"/>
                <w:szCs w:val="20"/>
                <w:rPrChange w:id="250" w:author="Boo Dajeong" w:date="2020-06-18T13:35:00Z">
                  <w:rPr>
                    <w:noProof/>
                    <w:webHidden/>
                  </w:rPr>
                </w:rPrChange>
              </w:rPr>
              <w:instrText xml:space="preserve"> PAGEREF _Toc43379786 \h </w:instrText>
            </w:r>
            <w:r w:rsidRPr="00077F75">
              <w:rPr>
                <w:noProof/>
                <w:webHidden/>
                <w:sz w:val="20"/>
                <w:szCs w:val="20"/>
                <w:rPrChange w:id="251" w:author="Boo Dajeong" w:date="2020-06-18T13:35:00Z">
                  <w:rPr>
                    <w:noProof/>
                    <w:webHidden/>
                  </w:rPr>
                </w:rPrChange>
              </w:rPr>
            </w:r>
          </w:ins>
          <w:r w:rsidRPr="00077F75">
            <w:rPr>
              <w:noProof/>
              <w:webHidden/>
              <w:sz w:val="20"/>
              <w:szCs w:val="20"/>
              <w:rPrChange w:id="252" w:author="Boo Dajeong" w:date="2020-06-18T13:35:00Z">
                <w:rPr>
                  <w:noProof/>
                  <w:webHidden/>
                </w:rPr>
              </w:rPrChange>
            </w:rPr>
            <w:fldChar w:fldCharType="separate"/>
          </w:r>
          <w:ins w:id="253" w:author="Boo Dajeong" w:date="2020-06-18T13:34:00Z">
            <w:r w:rsidRPr="00077F75">
              <w:rPr>
                <w:noProof/>
                <w:webHidden/>
                <w:sz w:val="20"/>
                <w:szCs w:val="20"/>
                <w:rPrChange w:id="254" w:author="Boo Dajeong" w:date="2020-06-18T13:35:00Z">
                  <w:rPr>
                    <w:noProof/>
                    <w:webHidden/>
                  </w:rPr>
                </w:rPrChange>
              </w:rPr>
              <w:t>4</w:t>
            </w:r>
            <w:r w:rsidRPr="00077F75">
              <w:rPr>
                <w:noProof/>
                <w:webHidden/>
                <w:sz w:val="20"/>
                <w:szCs w:val="20"/>
                <w:rPrChange w:id="255" w:author="Boo Dajeong" w:date="2020-06-18T13:35:00Z">
                  <w:rPr>
                    <w:noProof/>
                    <w:webHidden/>
                  </w:rPr>
                </w:rPrChange>
              </w:rPr>
              <w:fldChar w:fldCharType="end"/>
            </w:r>
            <w:r w:rsidRPr="00077F75">
              <w:rPr>
                <w:rStyle w:val="a5"/>
                <w:noProof/>
                <w:sz w:val="20"/>
                <w:szCs w:val="20"/>
                <w:rPrChange w:id="256" w:author="Boo Dajeong" w:date="2020-06-18T13:35:00Z">
                  <w:rPr>
                    <w:rStyle w:val="a5"/>
                    <w:noProof/>
                  </w:rPr>
                </w:rPrChange>
              </w:rPr>
              <w:fldChar w:fldCharType="end"/>
            </w:r>
          </w:ins>
        </w:p>
        <w:p w14:paraId="1B4FC23C" w14:textId="1E5CFF56" w:rsidR="00077F75" w:rsidRPr="00077F75" w:rsidRDefault="00077F75" w:rsidP="00077F75">
          <w:pPr>
            <w:pStyle w:val="10"/>
            <w:ind w:left="220" w:firstLineChars="50" w:firstLine="100"/>
            <w:rPr>
              <w:ins w:id="257" w:author="Boo Dajeong" w:date="2020-06-18T13:34:00Z"/>
              <w:rFonts w:cstheme="minorBidi"/>
              <w:noProof/>
              <w:kern w:val="2"/>
              <w:sz w:val="18"/>
              <w:szCs w:val="20"/>
              <w:rPrChange w:id="258" w:author="Boo Dajeong" w:date="2020-06-18T13:35:00Z">
                <w:rPr>
                  <w:ins w:id="259" w:author="Boo Dajeong" w:date="2020-06-18T13:34:00Z"/>
                  <w:rFonts w:cstheme="minorBidi"/>
                  <w:noProof/>
                  <w:kern w:val="2"/>
                  <w:sz w:val="20"/>
                </w:rPr>
              </w:rPrChange>
            </w:rPr>
            <w:pPrChange w:id="260" w:author="Boo Dajeong" w:date="2020-06-18T13:35:00Z">
              <w:pPr>
                <w:pStyle w:val="10"/>
                <w:ind w:left="220"/>
              </w:pPr>
            </w:pPrChange>
          </w:pPr>
          <w:ins w:id="261" w:author="Boo Dajeong" w:date="2020-06-18T13:34:00Z">
            <w:r w:rsidRPr="00077F75">
              <w:rPr>
                <w:rStyle w:val="a5"/>
                <w:noProof/>
                <w:sz w:val="20"/>
                <w:szCs w:val="20"/>
                <w:rPrChange w:id="262" w:author="Boo Dajeong" w:date="2020-06-18T13:35:00Z">
                  <w:rPr>
                    <w:rStyle w:val="a5"/>
                    <w:noProof/>
                  </w:rPr>
                </w:rPrChange>
              </w:rPr>
              <w:fldChar w:fldCharType="begin"/>
            </w:r>
            <w:r w:rsidRPr="00077F75">
              <w:rPr>
                <w:rStyle w:val="a5"/>
                <w:noProof/>
                <w:sz w:val="20"/>
                <w:szCs w:val="20"/>
                <w:rPrChange w:id="263" w:author="Boo Dajeong" w:date="2020-06-18T13:35:00Z">
                  <w:rPr>
                    <w:rStyle w:val="a5"/>
                    <w:noProof/>
                  </w:rPr>
                </w:rPrChange>
              </w:rPr>
              <w:instrText xml:space="preserve"> </w:instrText>
            </w:r>
            <w:r w:rsidRPr="00077F75">
              <w:rPr>
                <w:noProof/>
                <w:sz w:val="20"/>
                <w:szCs w:val="20"/>
                <w:rPrChange w:id="264" w:author="Boo Dajeong" w:date="2020-06-18T13:35:00Z">
                  <w:rPr>
                    <w:noProof/>
                  </w:rPr>
                </w:rPrChange>
              </w:rPr>
              <w:instrText>HYPERLINK \l "_Toc43379787"</w:instrText>
            </w:r>
            <w:r w:rsidRPr="00077F75">
              <w:rPr>
                <w:rStyle w:val="a5"/>
                <w:noProof/>
                <w:sz w:val="20"/>
                <w:szCs w:val="20"/>
                <w:rPrChange w:id="265" w:author="Boo Dajeong" w:date="2020-06-18T13:35:00Z">
                  <w:rPr>
                    <w:rStyle w:val="a5"/>
                    <w:noProof/>
                  </w:rPr>
                </w:rPrChange>
              </w:rPr>
              <w:instrText xml:space="preserve"> </w:instrText>
            </w:r>
            <w:r w:rsidRPr="00077F75">
              <w:rPr>
                <w:rStyle w:val="a5"/>
                <w:noProof/>
                <w:sz w:val="20"/>
                <w:szCs w:val="20"/>
                <w:rPrChange w:id="266" w:author="Boo Dajeong" w:date="2020-06-18T13:35:00Z">
                  <w:rPr>
                    <w:rStyle w:val="a5"/>
                    <w:noProof/>
                  </w:rPr>
                </w:rPrChange>
              </w:rPr>
            </w:r>
            <w:r w:rsidRPr="00077F75">
              <w:rPr>
                <w:rStyle w:val="a5"/>
                <w:noProof/>
                <w:sz w:val="20"/>
                <w:szCs w:val="20"/>
                <w:rPrChange w:id="267" w:author="Boo Dajeong" w:date="2020-06-18T13:35:00Z">
                  <w:rPr>
                    <w:rStyle w:val="a5"/>
                    <w:noProof/>
                  </w:rPr>
                </w:rPrChange>
              </w:rPr>
              <w:fldChar w:fldCharType="separate"/>
            </w:r>
            <w:r w:rsidRPr="00077F75">
              <w:rPr>
                <w:rStyle w:val="a5"/>
                <w:noProof/>
                <w:sz w:val="20"/>
                <w:szCs w:val="20"/>
                <w:rPrChange w:id="268" w:author="Boo Dajeong" w:date="2020-06-18T13:35:00Z">
                  <w:rPr>
                    <w:rStyle w:val="a5"/>
                    <w:b/>
                    <w:bCs/>
                    <w:noProof/>
                  </w:rPr>
                </w:rPrChange>
              </w:rPr>
              <w:t>6.3</w:t>
            </w:r>
            <w:r w:rsidRPr="00077F75">
              <w:rPr>
                <w:rFonts w:cstheme="minorBidi"/>
                <w:noProof/>
                <w:kern w:val="2"/>
                <w:sz w:val="18"/>
                <w:szCs w:val="20"/>
                <w:rPrChange w:id="269" w:author="Boo Dajeong" w:date="2020-06-18T13:35:00Z">
                  <w:rPr>
                    <w:rFonts w:cstheme="minorBidi"/>
                    <w:noProof/>
                    <w:kern w:val="2"/>
                    <w:sz w:val="20"/>
                  </w:rPr>
                </w:rPrChange>
              </w:rPr>
              <w:tab/>
            </w:r>
            <w:r w:rsidRPr="00077F75">
              <w:rPr>
                <w:rStyle w:val="a5"/>
                <w:noProof/>
                <w:sz w:val="20"/>
                <w:szCs w:val="20"/>
                <w:rPrChange w:id="270" w:author="Boo Dajeong" w:date="2020-06-18T13:35:00Z">
                  <w:rPr>
                    <w:rStyle w:val="a5"/>
                    <w:b/>
                    <w:bCs/>
                    <w:noProof/>
                  </w:rPr>
                </w:rPrChange>
              </w:rPr>
              <w:t>Exposures</w:t>
            </w:r>
            <w:r w:rsidRPr="00077F75">
              <w:rPr>
                <w:noProof/>
                <w:webHidden/>
                <w:sz w:val="20"/>
                <w:szCs w:val="20"/>
                <w:rPrChange w:id="271" w:author="Boo Dajeong" w:date="2020-06-18T13:35:00Z">
                  <w:rPr>
                    <w:noProof/>
                    <w:webHidden/>
                  </w:rPr>
                </w:rPrChange>
              </w:rPr>
              <w:tab/>
            </w:r>
            <w:r w:rsidRPr="00077F75">
              <w:rPr>
                <w:noProof/>
                <w:webHidden/>
                <w:sz w:val="20"/>
                <w:szCs w:val="20"/>
                <w:rPrChange w:id="272" w:author="Boo Dajeong" w:date="2020-06-18T13:35:00Z">
                  <w:rPr>
                    <w:noProof/>
                    <w:webHidden/>
                  </w:rPr>
                </w:rPrChange>
              </w:rPr>
              <w:fldChar w:fldCharType="begin"/>
            </w:r>
            <w:r w:rsidRPr="00077F75">
              <w:rPr>
                <w:noProof/>
                <w:webHidden/>
                <w:sz w:val="20"/>
                <w:szCs w:val="20"/>
                <w:rPrChange w:id="273" w:author="Boo Dajeong" w:date="2020-06-18T13:35:00Z">
                  <w:rPr>
                    <w:noProof/>
                    <w:webHidden/>
                  </w:rPr>
                </w:rPrChange>
              </w:rPr>
              <w:instrText xml:space="preserve"> PAGEREF _Toc43379787 \h </w:instrText>
            </w:r>
            <w:r w:rsidRPr="00077F75">
              <w:rPr>
                <w:noProof/>
                <w:webHidden/>
                <w:sz w:val="20"/>
                <w:szCs w:val="20"/>
                <w:rPrChange w:id="274" w:author="Boo Dajeong" w:date="2020-06-18T13:35:00Z">
                  <w:rPr>
                    <w:noProof/>
                    <w:webHidden/>
                  </w:rPr>
                </w:rPrChange>
              </w:rPr>
            </w:r>
          </w:ins>
          <w:r w:rsidRPr="00077F75">
            <w:rPr>
              <w:noProof/>
              <w:webHidden/>
              <w:sz w:val="20"/>
              <w:szCs w:val="20"/>
              <w:rPrChange w:id="275" w:author="Boo Dajeong" w:date="2020-06-18T13:35:00Z">
                <w:rPr>
                  <w:noProof/>
                  <w:webHidden/>
                </w:rPr>
              </w:rPrChange>
            </w:rPr>
            <w:fldChar w:fldCharType="separate"/>
          </w:r>
          <w:ins w:id="276" w:author="Boo Dajeong" w:date="2020-06-18T13:34:00Z">
            <w:r w:rsidRPr="00077F75">
              <w:rPr>
                <w:noProof/>
                <w:webHidden/>
                <w:sz w:val="20"/>
                <w:szCs w:val="20"/>
                <w:rPrChange w:id="277" w:author="Boo Dajeong" w:date="2020-06-18T13:35:00Z">
                  <w:rPr>
                    <w:noProof/>
                    <w:webHidden/>
                  </w:rPr>
                </w:rPrChange>
              </w:rPr>
              <w:t>5</w:t>
            </w:r>
            <w:r w:rsidRPr="00077F75">
              <w:rPr>
                <w:noProof/>
                <w:webHidden/>
                <w:sz w:val="20"/>
                <w:szCs w:val="20"/>
                <w:rPrChange w:id="278" w:author="Boo Dajeong" w:date="2020-06-18T13:35:00Z">
                  <w:rPr>
                    <w:noProof/>
                    <w:webHidden/>
                  </w:rPr>
                </w:rPrChange>
              </w:rPr>
              <w:fldChar w:fldCharType="end"/>
            </w:r>
            <w:r w:rsidRPr="00077F75">
              <w:rPr>
                <w:rStyle w:val="a5"/>
                <w:noProof/>
                <w:sz w:val="20"/>
                <w:szCs w:val="20"/>
                <w:rPrChange w:id="279" w:author="Boo Dajeong" w:date="2020-06-18T13:35:00Z">
                  <w:rPr>
                    <w:rStyle w:val="a5"/>
                    <w:noProof/>
                  </w:rPr>
                </w:rPrChange>
              </w:rPr>
              <w:fldChar w:fldCharType="end"/>
            </w:r>
          </w:ins>
        </w:p>
        <w:p w14:paraId="5DDB32EA" w14:textId="6F76FD1A" w:rsidR="00077F75" w:rsidRPr="00077F75" w:rsidRDefault="00077F75" w:rsidP="00077F75">
          <w:pPr>
            <w:pStyle w:val="10"/>
            <w:ind w:left="220" w:firstLineChars="100" w:firstLine="200"/>
            <w:rPr>
              <w:ins w:id="280" w:author="Boo Dajeong" w:date="2020-06-18T13:34:00Z"/>
              <w:rFonts w:cstheme="minorBidi"/>
              <w:noProof/>
              <w:kern w:val="2"/>
              <w:sz w:val="18"/>
              <w:szCs w:val="20"/>
              <w:rPrChange w:id="281" w:author="Boo Dajeong" w:date="2020-06-18T13:35:00Z">
                <w:rPr>
                  <w:ins w:id="282" w:author="Boo Dajeong" w:date="2020-06-18T13:34:00Z"/>
                  <w:rFonts w:cstheme="minorBidi"/>
                  <w:noProof/>
                  <w:kern w:val="2"/>
                  <w:sz w:val="20"/>
                </w:rPr>
              </w:rPrChange>
            </w:rPr>
            <w:pPrChange w:id="283" w:author="Boo Dajeong" w:date="2020-06-18T13:35:00Z">
              <w:pPr>
                <w:pStyle w:val="10"/>
                <w:ind w:left="220"/>
              </w:pPr>
            </w:pPrChange>
          </w:pPr>
          <w:ins w:id="284" w:author="Boo Dajeong" w:date="2020-06-18T13:34:00Z">
            <w:r w:rsidRPr="00077F75">
              <w:rPr>
                <w:rStyle w:val="a5"/>
                <w:noProof/>
                <w:sz w:val="20"/>
                <w:szCs w:val="20"/>
                <w:rPrChange w:id="285" w:author="Boo Dajeong" w:date="2020-06-18T13:35:00Z">
                  <w:rPr>
                    <w:rStyle w:val="a5"/>
                    <w:noProof/>
                  </w:rPr>
                </w:rPrChange>
              </w:rPr>
              <w:fldChar w:fldCharType="begin"/>
            </w:r>
            <w:r w:rsidRPr="00077F75">
              <w:rPr>
                <w:rStyle w:val="a5"/>
                <w:noProof/>
                <w:sz w:val="20"/>
                <w:szCs w:val="20"/>
                <w:rPrChange w:id="286" w:author="Boo Dajeong" w:date="2020-06-18T13:35:00Z">
                  <w:rPr>
                    <w:rStyle w:val="a5"/>
                    <w:noProof/>
                  </w:rPr>
                </w:rPrChange>
              </w:rPr>
              <w:instrText xml:space="preserve"> </w:instrText>
            </w:r>
            <w:r w:rsidRPr="00077F75">
              <w:rPr>
                <w:noProof/>
                <w:sz w:val="20"/>
                <w:szCs w:val="20"/>
                <w:rPrChange w:id="287" w:author="Boo Dajeong" w:date="2020-06-18T13:35:00Z">
                  <w:rPr>
                    <w:noProof/>
                  </w:rPr>
                </w:rPrChange>
              </w:rPr>
              <w:instrText>HYPERLINK \l "_Toc43379788"</w:instrText>
            </w:r>
            <w:r w:rsidRPr="00077F75">
              <w:rPr>
                <w:rStyle w:val="a5"/>
                <w:noProof/>
                <w:sz w:val="20"/>
                <w:szCs w:val="20"/>
                <w:rPrChange w:id="288" w:author="Boo Dajeong" w:date="2020-06-18T13:35:00Z">
                  <w:rPr>
                    <w:rStyle w:val="a5"/>
                    <w:noProof/>
                  </w:rPr>
                </w:rPrChange>
              </w:rPr>
              <w:instrText xml:space="preserve"> </w:instrText>
            </w:r>
            <w:r w:rsidRPr="00077F75">
              <w:rPr>
                <w:rStyle w:val="a5"/>
                <w:noProof/>
                <w:sz w:val="20"/>
                <w:szCs w:val="20"/>
                <w:rPrChange w:id="289" w:author="Boo Dajeong" w:date="2020-06-18T13:35:00Z">
                  <w:rPr>
                    <w:rStyle w:val="a5"/>
                    <w:noProof/>
                  </w:rPr>
                </w:rPrChange>
              </w:rPr>
            </w:r>
            <w:r w:rsidRPr="00077F75">
              <w:rPr>
                <w:rStyle w:val="a5"/>
                <w:noProof/>
                <w:sz w:val="20"/>
                <w:szCs w:val="20"/>
                <w:rPrChange w:id="290" w:author="Boo Dajeong" w:date="2020-06-18T13:35:00Z">
                  <w:rPr>
                    <w:rStyle w:val="a5"/>
                    <w:noProof/>
                  </w:rPr>
                </w:rPrChange>
              </w:rPr>
              <w:fldChar w:fldCharType="separate"/>
            </w:r>
            <w:r w:rsidRPr="00077F75">
              <w:rPr>
                <w:rStyle w:val="a5"/>
                <w:noProof/>
                <w:sz w:val="20"/>
                <w:szCs w:val="20"/>
                <w:rPrChange w:id="291" w:author="Boo Dajeong" w:date="2020-06-18T13:35:00Z">
                  <w:rPr>
                    <w:rStyle w:val="a5"/>
                    <w:b/>
                    <w:bCs/>
                    <w:noProof/>
                  </w:rPr>
                </w:rPrChange>
              </w:rPr>
              <w:t>6.3.1</w:t>
            </w:r>
          </w:ins>
          <w:ins w:id="292" w:author="Boo Dajeong" w:date="2020-06-18T13:35:00Z">
            <w:r>
              <w:rPr>
                <w:rStyle w:val="a5"/>
                <w:noProof/>
                <w:sz w:val="20"/>
                <w:szCs w:val="20"/>
              </w:rPr>
              <w:t xml:space="preserve"> </w:t>
            </w:r>
          </w:ins>
          <w:ins w:id="293" w:author="Boo Dajeong" w:date="2020-06-18T13:34:00Z">
            <w:r w:rsidRPr="00077F75">
              <w:rPr>
                <w:rStyle w:val="a5"/>
                <w:noProof/>
                <w:sz w:val="20"/>
                <w:szCs w:val="20"/>
                <w:rPrChange w:id="294" w:author="Boo Dajeong" w:date="2020-06-18T13:35:00Z">
                  <w:rPr>
                    <w:rStyle w:val="a5"/>
                    <w:b/>
                    <w:bCs/>
                    <w:noProof/>
                  </w:rPr>
                </w:rPrChange>
              </w:rPr>
              <w:t>I-131 therapy Concept Sets</w:t>
            </w:r>
            <w:r w:rsidRPr="00077F75">
              <w:rPr>
                <w:noProof/>
                <w:webHidden/>
                <w:sz w:val="20"/>
                <w:szCs w:val="20"/>
                <w:rPrChange w:id="295" w:author="Boo Dajeong" w:date="2020-06-18T13:35:00Z">
                  <w:rPr>
                    <w:noProof/>
                    <w:webHidden/>
                  </w:rPr>
                </w:rPrChange>
              </w:rPr>
              <w:tab/>
            </w:r>
            <w:r w:rsidRPr="00077F75">
              <w:rPr>
                <w:noProof/>
                <w:webHidden/>
                <w:sz w:val="20"/>
                <w:szCs w:val="20"/>
                <w:rPrChange w:id="296" w:author="Boo Dajeong" w:date="2020-06-18T13:35:00Z">
                  <w:rPr>
                    <w:noProof/>
                    <w:webHidden/>
                  </w:rPr>
                </w:rPrChange>
              </w:rPr>
              <w:fldChar w:fldCharType="begin"/>
            </w:r>
            <w:r w:rsidRPr="00077F75">
              <w:rPr>
                <w:noProof/>
                <w:webHidden/>
                <w:sz w:val="20"/>
                <w:szCs w:val="20"/>
                <w:rPrChange w:id="297" w:author="Boo Dajeong" w:date="2020-06-18T13:35:00Z">
                  <w:rPr>
                    <w:noProof/>
                    <w:webHidden/>
                  </w:rPr>
                </w:rPrChange>
              </w:rPr>
              <w:instrText xml:space="preserve"> PAGEREF _Toc43379788 \h </w:instrText>
            </w:r>
            <w:r w:rsidRPr="00077F75">
              <w:rPr>
                <w:noProof/>
                <w:webHidden/>
                <w:sz w:val="20"/>
                <w:szCs w:val="20"/>
                <w:rPrChange w:id="298" w:author="Boo Dajeong" w:date="2020-06-18T13:35:00Z">
                  <w:rPr>
                    <w:noProof/>
                    <w:webHidden/>
                  </w:rPr>
                </w:rPrChange>
              </w:rPr>
            </w:r>
          </w:ins>
          <w:r w:rsidRPr="00077F75">
            <w:rPr>
              <w:noProof/>
              <w:webHidden/>
              <w:sz w:val="20"/>
              <w:szCs w:val="20"/>
              <w:rPrChange w:id="299" w:author="Boo Dajeong" w:date="2020-06-18T13:35:00Z">
                <w:rPr>
                  <w:noProof/>
                  <w:webHidden/>
                </w:rPr>
              </w:rPrChange>
            </w:rPr>
            <w:fldChar w:fldCharType="separate"/>
          </w:r>
          <w:ins w:id="300" w:author="Boo Dajeong" w:date="2020-06-18T13:34:00Z">
            <w:r w:rsidRPr="00077F75">
              <w:rPr>
                <w:noProof/>
                <w:webHidden/>
                <w:sz w:val="20"/>
                <w:szCs w:val="20"/>
                <w:rPrChange w:id="301" w:author="Boo Dajeong" w:date="2020-06-18T13:35:00Z">
                  <w:rPr>
                    <w:noProof/>
                    <w:webHidden/>
                  </w:rPr>
                </w:rPrChange>
              </w:rPr>
              <w:t>5</w:t>
            </w:r>
            <w:r w:rsidRPr="00077F75">
              <w:rPr>
                <w:noProof/>
                <w:webHidden/>
                <w:sz w:val="20"/>
                <w:szCs w:val="20"/>
                <w:rPrChange w:id="302" w:author="Boo Dajeong" w:date="2020-06-18T13:35:00Z">
                  <w:rPr>
                    <w:noProof/>
                    <w:webHidden/>
                  </w:rPr>
                </w:rPrChange>
              </w:rPr>
              <w:fldChar w:fldCharType="end"/>
            </w:r>
            <w:r w:rsidRPr="00077F75">
              <w:rPr>
                <w:rStyle w:val="a5"/>
                <w:noProof/>
                <w:sz w:val="20"/>
                <w:szCs w:val="20"/>
                <w:rPrChange w:id="303" w:author="Boo Dajeong" w:date="2020-06-18T13:35:00Z">
                  <w:rPr>
                    <w:rStyle w:val="a5"/>
                    <w:noProof/>
                  </w:rPr>
                </w:rPrChange>
              </w:rPr>
              <w:fldChar w:fldCharType="end"/>
            </w:r>
          </w:ins>
        </w:p>
        <w:p w14:paraId="3D3D20E9" w14:textId="10DBD1CF" w:rsidR="00077F75" w:rsidRPr="00077F75" w:rsidRDefault="00077F75" w:rsidP="00077F75">
          <w:pPr>
            <w:pStyle w:val="10"/>
            <w:ind w:left="220" w:firstLineChars="100" w:firstLine="200"/>
            <w:rPr>
              <w:ins w:id="304" w:author="Boo Dajeong" w:date="2020-06-18T13:34:00Z"/>
              <w:rFonts w:cstheme="minorBidi"/>
              <w:noProof/>
              <w:kern w:val="2"/>
              <w:sz w:val="18"/>
              <w:szCs w:val="20"/>
              <w:rPrChange w:id="305" w:author="Boo Dajeong" w:date="2020-06-18T13:35:00Z">
                <w:rPr>
                  <w:ins w:id="306" w:author="Boo Dajeong" w:date="2020-06-18T13:34:00Z"/>
                  <w:rFonts w:cstheme="minorBidi"/>
                  <w:noProof/>
                  <w:kern w:val="2"/>
                  <w:sz w:val="20"/>
                </w:rPr>
              </w:rPrChange>
            </w:rPr>
            <w:pPrChange w:id="307" w:author="Boo Dajeong" w:date="2020-06-18T13:35:00Z">
              <w:pPr>
                <w:pStyle w:val="10"/>
                <w:ind w:left="220"/>
              </w:pPr>
            </w:pPrChange>
          </w:pPr>
          <w:ins w:id="308" w:author="Boo Dajeong" w:date="2020-06-18T13:34:00Z">
            <w:r w:rsidRPr="00077F75">
              <w:rPr>
                <w:rStyle w:val="a5"/>
                <w:noProof/>
                <w:sz w:val="20"/>
                <w:szCs w:val="20"/>
                <w:rPrChange w:id="309" w:author="Boo Dajeong" w:date="2020-06-18T13:35:00Z">
                  <w:rPr>
                    <w:rStyle w:val="a5"/>
                    <w:noProof/>
                  </w:rPr>
                </w:rPrChange>
              </w:rPr>
              <w:fldChar w:fldCharType="begin"/>
            </w:r>
            <w:r w:rsidRPr="00077F75">
              <w:rPr>
                <w:rStyle w:val="a5"/>
                <w:noProof/>
                <w:sz w:val="20"/>
                <w:szCs w:val="20"/>
                <w:rPrChange w:id="310" w:author="Boo Dajeong" w:date="2020-06-18T13:35:00Z">
                  <w:rPr>
                    <w:rStyle w:val="a5"/>
                    <w:noProof/>
                  </w:rPr>
                </w:rPrChange>
              </w:rPr>
              <w:instrText xml:space="preserve"> </w:instrText>
            </w:r>
            <w:r w:rsidRPr="00077F75">
              <w:rPr>
                <w:noProof/>
                <w:sz w:val="20"/>
                <w:szCs w:val="20"/>
                <w:rPrChange w:id="311" w:author="Boo Dajeong" w:date="2020-06-18T13:35:00Z">
                  <w:rPr>
                    <w:noProof/>
                  </w:rPr>
                </w:rPrChange>
              </w:rPr>
              <w:instrText>HYPERLINK \l "_Toc43379789"</w:instrText>
            </w:r>
            <w:r w:rsidRPr="00077F75">
              <w:rPr>
                <w:rStyle w:val="a5"/>
                <w:noProof/>
                <w:sz w:val="20"/>
                <w:szCs w:val="20"/>
                <w:rPrChange w:id="312" w:author="Boo Dajeong" w:date="2020-06-18T13:35:00Z">
                  <w:rPr>
                    <w:rStyle w:val="a5"/>
                    <w:noProof/>
                  </w:rPr>
                </w:rPrChange>
              </w:rPr>
              <w:instrText xml:space="preserve"> </w:instrText>
            </w:r>
            <w:r w:rsidRPr="00077F75">
              <w:rPr>
                <w:rStyle w:val="a5"/>
                <w:noProof/>
                <w:sz w:val="20"/>
                <w:szCs w:val="20"/>
                <w:rPrChange w:id="313" w:author="Boo Dajeong" w:date="2020-06-18T13:35:00Z">
                  <w:rPr>
                    <w:rStyle w:val="a5"/>
                    <w:noProof/>
                  </w:rPr>
                </w:rPrChange>
              </w:rPr>
            </w:r>
            <w:r w:rsidRPr="00077F75">
              <w:rPr>
                <w:rStyle w:val="a5"/>
                <w:noProof/>
                <w:sz w:val="20"/>
                <w:szCs w:val="20"/>
                <w:rPrChange w:id="314" w:author="Boo Dajeong" w:date="2020-06-18T13:35:00Z">
                  <w:rPr>
                    <w:rStyle w:val="a5"/>
                    <w:noProof/>
                  </w:rPr>
                </w:rPrChange>
              </w:rPr>
              <w:fldChar w:fldCharType="separate"/>
            </w:r>
            <w:r w:rsidRPr="00077F75">
              <w:rPr>
                <w:rStyle w:val="a5"/>
                <w:noProof/>
                <w:sz w:val="20"/>
                <w:szCs w:val="20"/>
                <w:rPrChange w:id="315" w:author="Boo Dajeong" w:date="2020-06-18T13:35:00Z">
                  <w:rPr>
                    <w:rStyle w:val="a5"/>
                    <w:b/>
                    <w:bCs/>
                    <w:noProof/>
                  </w:rPr>
                </w:rPrChange>
              </w:rPr>
              <w:t>6.3.2</w:t>
            </w:r>
          </w:ins>
          <w:ins w:id="316" w:author="Boo Dajeong" w:date="2020-06-18T13:35:00Z">
            <w:r>
              <w:rPr>
                <w:rStyle w:val="a5"/>
                <w:noProof/>
                <w:sz w:val="20"/>
                <w:szCs w:val="20"/>
              </w:rPr>
              <w:t xml:space="preserve"> </w:t>
            </w:r>
          </w:ins>
          <w:ins w:id="317" w:author="Boo Dajeong" w:date="2020-06-18T13:34:00Z">
            <w:r w:rsidRPr="00077F75">
              <w:rPr>
                <w:rStyle w:val="a5"/>
                <w:noProof/>
                <w:sz w:val="20"/>
                <w:szCs w:val="20"/>
                <w:rPrChange w:id="318" w:author="Boo Dajeong" w:date="2020-06-18T13:35:00Z">
                  <w:rPr>
                    <w:rStyle w:val="a5"/>
                    <w:b/>
                    <w:bCs/>
                    <w:noProof/>
                  </w:rPr>
                </w:rPrChange>
              </w:rPr>
              <w:t>Thyroidectomy Concept Sets</w:t>
            </w:r>
            <w:r w:rsidRPr="00077F75">
              <w:rPr>
                <w:noProof/>
                <w:webHidden/>
                <w:sz w:val="20"/>
                <w:szCs w:val="20"/>
                <w:rPrChange w:id="319" w:author="Boo Dajeong" w:date="2020-06-18T13:35:00Z">
                  <w:rPr>
                    <w:noProof/>
                    <w:webHidden/>
                  </w:rPr>
                </w:rPrChange>
              </w:rPr>
              <w:tab/>
            </w:r>
            <w:r w:rsidRPr="00077F75">
              <w:rPr>
                <w:noProof/>
                <w:webHidden/>
                <w:sz w:val="20"/>
                <w:szCs w:val="20"/>
                <w:rPrChange w:id="320" w:author="Boo Dajeong" w:date="2020-06-18T13:35:00Z">
                  <w:rPr>
                    <w:noProof/>
                    <w:webHidden/>
                  </w:rPr>
                </w:rPrChange>
              </w:rPr>
              <w:fldChar w:fldCharType="begin"/>
            </w:r>
            <w:r w:rsidRPr="00077F75">
              <w:rPr>
                <w:noProof/>
                <w:webHidden/>
                <w:sz w:val="20"/>
                <w:szCs w:val="20"/>
                <w:rPrChange w:id="321" w:author="Boo Dajeong" w:date="2020-06-18T13:35:00Z">
                  <w:rPr>
                    <w:noProof/>
                    <w:webHidden/>
                  </w:rPr>
                </w:rPrChange>
              </w:rPr>
              <w:instrText xml:space="preserve"> PAGEREF _Toc43379789 \h </w:instrText>
            </w:r>
            <w:r w:rsidRPr="00077F75">
              <w:rPr>
                <w:noProof/>
                <w:webHidden/>
                <w:sz w:val="20"/>
                <w:szCs w:val="20"/>
                <w:rPrChange w:id="322" w:author="Boo Dajeong" w:date="2020-06-18T13:35:00Z">
                  <w:rPr>
                    <w:noProof/>
                    <w:webHidden/>
                  </w:rPr>
                </w:rPrChange>
              </w:rPr>
            </w:r>
          </w:ins>
          <w:r w:rsidRPr="00077F75">
            <w:rPr>
              <w:noProof/>
              <w:webHidden/>
              <w:sz w:val="20"/>
              <w:szCs w:val="20"/>
              <w:rPrChange w:id="323" w:author="Boo Dajeong" w:date="2020-06-18T13:35:00Z">
                <w:rPr>
                  <w:noProof/>
                  <w:webHidden/>
                </w:rPr>
              </w:rPrChange>
            </w:rPr>
            <w:fldChar w:fldCharType="separate"/>
          </w:r>
          <w:ins w:id="324" w:author="Boo Dajeong" w:date="2020-06-18T13:34:00Z">
            <w:r w:rsidRPr="00077F75">
              <w:rPr>
                <w:noProof/>
                <w:webHidden/>
                <w:sz w:val="20"/>
                <w:szCs w:val="20"/>
                <w:rPrChange w:id="325" w:author="Boo Dajeong" w:date="2020-06-18T13:35:00Z">
                  <w:rPr>
                    <w:noProof/>
                    <w:webHidden/>
                  </w:rPr>
                </w:rPrChange>
              </w:rPr>
              <w:t>5</w:t>
            </w:r>
            <w:r w:rsidRPr="00077F75">
              <w:rPr>
                <w:noProof/>
                <w:webHidden/>
                <w:sz w:val="20"/>
                <w:szCs w:val="20"/>
                <w:rPrChange w:id="326" w:author="Boo Dajeong" w:date="2020-06-18T13:35:00Z">
                  <w:rPr>
                    <w:noProof/>
                    <w:webHidden/>
                  </w:rPr>
                </w:rPrChange>
              </w:rPr>
              <w:fldChar w:fldCharType="end"/>
            </w:r>
            <w:r w:rsidRPr="00077F75">
              <w:rPr>
                <w:rStyle w:val="a5"/>
                <w:noProof/>
                <w:sz w:val="20"/>
                <w:szCs w:val="20"/>
                <w:rPrChange w:id="327" w:author="Boo Dajeong" w:date="2020-06-18T13:35:00Z">
                  <w:rPr>
                    <w:rStyle w:val="a5"/>
                    <w:noProof/>
                  </w:rPr>
                </w:rPrChange>
              </w:rPr>
              <w:fldChar w:fldCharType="end"/>
            </w:r>
          </w:ins>
        </w:p>
        <w:p w14:paraId="6D2465AE" w14:textId="6F2AEDC3" w:rsidR="00077F75" w:rsidRPr="00077F75" w:rsidRDefault="00077F75" w:rsidP="00077F75">
          <w:pPr>
            <w:pStyle w:val="10"/>
            <w:ind w:left="220" w:firstLineChars="100" w:firstLine="200"/>
            <w:rPr>
              <w:ins w:id="328" w:author="Boo Dajeong" w:date="2020-06-18T13:34:00Z"/>
              <w:rFonts w:cstheme="minorBidi"/>
              <w:noProof/>
              <w:kern w:val="2"/>
              <w:sz w:val="18"/>
              <w:szCs w:val="20"/>
              <w:rPrChange w:id="329" w:author="Boo Dajeong" w:date="2020-06-18T13:35:00Z">
                <w:rPr>
                  <w:ins w:id="330" w:author="Boo Dajeong" w:date="2020-06-18T13:34:00Z"/>
                  <w:rFonts w:cstheme="minorBidi"/>
                  <w:noProof/>
                  <w:kern w:val="2"/>
                  <w:sz w:val="20"/>
                </w:rPr>
              </w:rPrChange>
            </w:rPr>
            <w:pPrChange w:id="331" w:author="Boo Dajeong" w:date="2020-06-18T13:35:00Z">
              <w:pPr>
                <w:pStyle w:val="10"/>
                <w:ind w:left="220"/>
              </w:pPr>
            </w:pPrChange>
          </w:pPr>
          <w:ins w:id="332" w:author="Boo Dajeong" w:date="2020-06-18T13:34:00Z">
            <w:r w:rsidRPr="00077F75">
              <w:rPr>
                <w:rStyle w:val="a5"/>
                <w:noProof/>
                <w:sz w:val="20"/>
                <w:szCs w:val="20"/>
                <w:rPrChange w:id="333" w:author="Boo Dajeong" w:date="2020-06-18T13:35:00Z">
                  <w:rPr>
                    <w:rStyle w:val="a5"/>
                    <w:noProof/>
                  </w:rPr>
                </w:rPrChange>
              </w:rPr>
              <w:fldChar w:fldCharType="begin"/>
            </w:r>
            <w:r w:rsidRPr="00077F75">
              <w:rPr>
                <w:rStyle w:val="a5"/>
                <w:noProof/>
                <w:sz w:val="20"/>
                <w:szCs w:val="20"/>
                <w:rPrChange w:id="334" w:author="Boo Dajeong" w:date="2020-06-18T13:35:00Z">
                  <w:rPr>
                    <w:rStyle w:val="a5"/>
                    <w:noProof/>
                  </w:rPr>
                </w:rPrChange>
              </w:rPr>
              <w:instrText xml:space="preserve"> </w:instrText>
            </w:r>
            <w:r w:rsidRPr="00077F75">
              <w:rPr>
                <w:noProof/>
                <w:sz w:val="20"/>
                <w:szCs w:val="20"/>
                <w:rPrChange w:id="335" w:author="Boo Dajeong" w:date="2020-06-18T13:35:00Z">
                  <w:rPr>
                    <w:noProof/>
                  </w:rPr>
                </w:rPrChange>
              </w:rPr>
              <w:instrText>HYPERLINK \l "_Toc43379790"</w:instrText>
            </w:r>
            <w:r w:rsidRPr="00077F75">
              <w:rPr>
                <w:rStyle w:val="a5"/>
                <w:noProof/>
                <w:sz w:val="20"/>
                <w:szCs w:val="20"/>
                <w:rPrChange w:id="336" w:author="Boo Dajeong" w:date="2020-06-18T13:35:00Z">
                  <w:rPr>
                    <w:rStyle w:val="a5"/>
                    <w:noProof/>
                  </w:rPr>
                </w:rPrChange>
              </w:rPr>
              <w:instrText xml:space="preserve"> </w:instrText>
            </w:r>
            <w:r w:rsidRPr="00077F75">
              <w:rPr>
                <w:rStyle w:val="a5"/>
                <w:noProof/>
                <w:sz w:val="20"/>
                <w:szCs w:val="20"/>
                <w:rPrChange w:id="337" w:author="Boo Dajeong" w:date="2020-06-18T13:35:00Z">
                  <w:rPr>
                    <w:rStyle w:val="a5"/>
                    <w:noProof/>
                  </w:rPr>
                </w:rPrChange>
              </w:rPr>
            </w:r>
            <w:r w:rsidRPr="00077F75">
              <w:rPr>
                <w:rStyle w:val="a5"/>
                <w:noProof/>
                <w:sz w:val="20"/>
                <w:szCs w:val="20"/>
                <w:rPrChange w:id="338" w:author="Boo Dajeong" w:date="2020-06-18T13:35:00Z">
                  <w:rPr>
                    <w:rStyle w:val="a5"/>
                    <w:noProof/>
                  </w:rPr>
                </w:rPrChange>
              </w:rPr>
              <w:fldChar w:fldCharType="separate"/>
            </w:r>
            <w:r w:rsidRPr="00077F75">
              <w:rPr>
                <w:rStyle w:val="a5"/>
                <w:noProof/>
                <w:sz w:val="20"/>
                <w:szCs w:val="20"/>
                <w:rPrChange w:id="339" w:author="Boo Dajeong" w:date="2020-06-18T13:35:00Z">
                  <w:rPr>
                    <w:rStyle w:val="a5"/>
                    <w:b/>
                    <w:bCs/>
                    <w:noProof/>
                  </w:rPr>
                </w:rPrChange>
              </w:rPr>
              <w:t>6.3.3</w:t>
            </w:r>
          </w:ins>
          <w:ins w:id="340" w:author="Boo Dajeong" w:date="2020-06-18T13:35:00Z">
            <w:r>
              <w:rPr>
                <w:rStyle w:val="a5"/>
                <w:noProof/>
                <w:sz w:val="20"/>
                <w:szCs w:val="20"/>
              </w:rPr>
              <w:t xml:space="preserve"> </w:t>
            </w:r>
          </w:ins>
          <w:ins w:id="341" w:author="Boo Dajeong" w:date="2020-06-18T13:34:00Z">
            <w:r w:rsidRPr="00077F75">
              <w:rPr>
                <w:rStyle w:val="a5"/>
                <w:noProof/>
                <w:sz w:val="20"/>
                <w:szCs w:val="20"/>
                <w:rPrChange w:id="342" w:author="Boo Dajeong" w:date="2020-06-18T13:35:00Z">
                  <w:rPr>
                    <w:rStyle w:val="a5"/>
                    <w:b/>
                    <w:bCs/>
                    <w:noProof/>
                  </w:rPr>
                </w:rPrChange>
              </w:rPr>
              <w:t>Thyroid cancer Concept Sets</w:t>
            </w:r>
            <w:r w:rsidRPr="00077F75">
              <w:rPr>
                <w:noProof/>
                <w:webHidden/>
                <w:sz w:val="20"/>
                <w:szCs w:val="20"/>
                <w:rPrChange w:id="343" w:author="Boo Dajeong" w:date="2020-06-18T13:35:00Z">
                  <w:rPr>
                    <w:noProof/>
                    <w:webHidden/>
                  </w:rPr>
                </w:rPrChange>
              </w:rPr>
              <w:tab/>
            </w:r>
            <w:r w:rsidRPr="00077F75">
              <w:rPr>
                <w:noProof/>
                <w:webHidden/>
                <w:sz w:val="20"/>
                <w:szCs w:val="20"/>
                <w:rPrChange w:id="344" w:author="Boo Dajeong" w:date="2020-06-18T13:35:00Z">
                  <w:rPr>
                    <w:noProof/>
                    <w:webHidden/>
                  </w:rPr>
                </w:rPrChange>
              </w:rPr>
              <w:fldChar w:fldCharType="begin"/>
            </w:r>
            <w:r w:rsidRPr="00077F75">
              <w:rPr>
                <w:noProof/>
                <w:webHidden/>
                <w:sz w:val="20"/>
                <w:szCs w:val="20"/>
                <w:rPrChange w:id="345" w:author="Boo Dajeong" w:date="2020-06-18T13:35:00Z">
                  <w:rPr>
                    <w:noProof/>
                    <w:webHidden/>
                  </w:rPr>
                </w:rPrChange>
              </w:rPr>
              <w:instrText xml:space="preserve"> PAGEREF _Toc43379790 \h </w:instrText>
            </w:r>
            <w:r w:rsidRPr="00077F75">
              <w:rPr>
                <w:noProof/>
                <w:webHidden/>
                <w:sz w:val="20"/>
                <w:szCs w:val="20"/>
                <w:rPrChange w:id="346" w:author="Boo Dajeong" w:date="2020-06-18T13:35:00Z">
                  <w:rPr>
                    <w:noProof/>
                    <w:webHidden/>
                  </w:rPr>
                </w:rPrChange>
              </w:rPr>
            </w:r>
          </w:ins>
          <w:r w:rsidRPr="00077F75">
            <w:rPr>
              <w:noProof/>
              <w:webHidden/>
              <w:sz w:val="20"/>
              <w:szCs w:val="20"/>
              <w:rPrChange w:id="347" w:author="Boo Dajeong" w:date="2020-06-18T13:35:00Z">
                <w:rPr>
                  <w:noProof/>
                  <w:webHidden/>
                </w:rPr>
              </w:rPrChange>
            </w:rPr>
            <w:fldChar w:fldCharType="separate"/>
          </w:r>
          <w:ins w:id="348" w:author="Boo Dajeong" w:date="2020-06-18T13:34:00Z">
            <w:r w:rsidRPr="00077F75">
              <w:rPr>
                <w:noProof/>
                <w:webHidden/>
                <w:sz w:val="20"/>
                <w:szCs w:val="20"/>
                <w:rPrChange w:id="349" w:author="Boo Dajeong" w:date="2020-06-18T13:35:00Z">
                  <w:rPr>
                    <w:noProof/>
                    <w:webHidden/>
                  </w:rPr>
                </w:rPrChange>
              </w:rPr>
              <w:t>6</w:t>
            </w:r>
            <w:r w:rsidRPr="00077F75">
              <w:rPr>
                <w:noProof/>
                <w:webHidden/>
                <w:sz w:val="20"/>
                <w:szCs w:val="20"/>
                <w:rPrChange w:id="350" w:author="Boo Dajeong" w:date="2020-06-18T13:35:00Z">
                  <w:rPr>
                    <w:noProof/>
                    <w:webHidden/>
                  </w:rPr>
                </w:rPrChange>
              </w:rPr>
              <w:fldChar w:fldCharType="end"/>
            </w:r>
            <w:r w:rsidRPr="00077F75">
              <w:rPr>
                <w:rStyle w:val="a5"/>
                <w:noProof/>
                <w:sz w:val="20"/>
                <w:szCs w:val="20"/>
                <w:rPrChange w:id="351" w:author="Boo Dajeong" w:date="2020-06-18T13:35:00Z">
                  <w:rPr>
                    <w:rStyle w:val="a5"/>
                    <w:noProof/>
                  </w:rPr>
                </w:rPrChange>
              </w:rPr>
              <w:fldChar w:fldCharType="end"/>
            </w:r>
          </w:ins>
        </w:p>
        <w:p w14:paraId="285DB8A7" w14:textId="7902DA68" w:rsidR="00077F75" w:rsidRPr="00077F75" w:rsidRDefault="00077F75" w:rsidP="00077F75">
          <w:pPr>
            <w:pStyle w:val="10"/>
            <w:ind w:left="220" w:firstLineChars="50" w:firstLine="100"/>
            <w:rPr>
              <w:ins w:id="352" w:author="Boo Dajeong" w:date="2020-06-18T13:34:00Z"/>
              <w:rFonts w:cstheme="minorBidi"/>
              <w:noProof/>
              <w:kern w:val="2"/>
              <w:sz w:val="18"/>
              <w:szCs w:val="20"/>
              <w:rPrChange w:id="353" w:author="Boo Dajeong" w:date="2020-06-18T13:35:00Z">
                <w:rPr>
                  <w:ins w:id="354" w:author="Boo Dajeong" w:date="2020-06-18T13:34:00Z"/>
                  <w:rFonts w:cstheme="minorBidi"/>
                  <w:noProof/>
                  <w:kern w:val="2"/>
                  <w:sz w:val="20"/>
                </w:rPr>
              </w:rPrChange>
            </w:rPr>
            <w:pPrChange w:id="355" w:author="Boo Dajeong" w:date="2020-06-18T13:35:00Z">
              <w:pPr>
                <w:pStyle w:val="10"/>
                <w:ind w:left="220"/>
              </w:pPr>
            </w:pPrChange>
          </w:pPr>
          <w:ins w:id="356" w:author="Boo Dajeong" w:date="2020-06-18T13:34:00Z">
            <w:r w:rsidRPr="00077F75">
              <w:rPr>
                <w:rStyle w:val="a5"/>
                <w:noProof/>
                <w:sz w:val="20"/>
                <w:szCs w:val="20"/>
                <w:rPrChange w:id="357" w:author="Boo Dajeong" w:date="2020-06-18T13:35:00Z">
                  <w:rPr>
                    <w:rStyle w:val="a5"/>
                    <w:noProof/>
                  </w:rPr>
                </w:rPrChange>
              </w:rPr>
              <w:fldChar w:fldCharType="begin"/>
            </w:r>
            <w:r w:rsidRPr="00077F75">
              <w:rPr>
                <w:rStyle w:val="a5"/>
                <w:noProof/>
                <w:sz w:val="20"/>
                <w:szCs w:val="20"/>
                <w:rPrChange w:id="358" w:author="Boo Dajeong" w:date="2020-06-18T13:35:00Z">
                  <w:rPr>
                    <w:rStyle w:val="a5"/>
                    <w:noProof/>
                  </w:rPr>
                </w:rPrChange>
              </w:rPr>
              <w:instrText xml:space="preserve"> </w:instrText>
            </w:r>
            <w:r w:rsidRPr="00077F75">
              <w:rPr>
                <w:noProof/>
                <w:sz w:val="20"/>
                <w:szCs w:val="20"/>
                <w:rPrChange w:id="359" w:author="Boo Dajeong" w:date="2020-06-18T13:35:00Z">
                  <w:rPr>
                    <w:noProof/>
                  </w:rPr>
                </w:rPrChange>
              </w:rPr>
              <w:instrText>HYPERLINK \l "_Toc43379791"</w:instrText>
            </w:r>
            <w:r w:rsidRPr="00077F75">
              <w:rPr>
                <w:rStyle w:val="a5"/>
                <w:noProof/>
                <w:sz w:val="20"/>
                <w:szCs w:val="20"/>
                <w:rPrChange w:id="360" w:author="Boo Dajeong" w:date="2020-06-18T13:35:00Z">
                  <w:rPr>
                    <w:rStyle w:val="a5"/>
                    <w:noProof/>
                  </w:rPr>
                </w:rPrChange>
              </w:rPr>
              <w:instrText xml:space="preserve"> </w:instrText>
            </w:r>
            <w:r w:rsidRPr="00077F75">
              <w:rPr>
                <w:rStyle w:val="a5"/>
                <w:noProof/>
                <w:sz w:val="20"/>
                <w:szCs w:val="20"/>
                <w:rPrChange w:id="361" w:author="Boo Dajeong" w:date="2020-06-18T13:35:00Z">
                  <w:rPr>
                    <w:rStyle w:val="a5"/>
                    <w:noProof/>
                  </w:rPr>
                </w:rPrChange>
              </w:rPr>
            </w:r>
            <w:r w:rsidRPr="00077F75">
              <w:rPr>
                <w:rStyle w:val="a5"/>
                <w:noProof/>
                <w:sz w:val="20"/>
                <w:szCs w:val="20"/>
                <w:rPrChange w:id="362" w:author="Boo Dajeong" w:date="2020-06-18T13:35:00Z">
                  <w:rPr>
                    <w:rStyle w:val="a5"/>
                    <w:noProof/>
                  </w:rPr>
                </w:rPrChange>
              </w:rPr>
              <w:fldChar w:fldCharType="separate"/>
            </w:r>
            <w:r w:rsidRPr="00077F75">
              <w:rPr>
                <w:rStyle w:val="a5"/>
                <w:noProof/>
                <w:sz w:val="20"/>
                <w:szCs w:val="20"/>
                <w:rPrChange w:id="363" w:author="Boo Dajeong" w:date="2020-06-18T13:35:00Z">
                  <w:rPr>
                    <w:rStyle w:val="a5"/>
                    <w:b/>
                    <w:bCs/>
                    <w:noProof/>
                  </w:rPr>
                </w:rPrChange>
              </w:rPr>
              <w:t>6.4</w:t>
            </w:r>
            <w:r w:rsidRPr="00077F75">
              <w:rPr>
                <w:rFonts w:cstheme="minorBidi"/>
                <w:noProof/>
                <w:kern w:val="2"/>
                <w:sz w:val="18"/>
                <w:szCs w:val="20"/>
                <w:rPrChange w:id="364" w:author="Boo Dajeong" w:date="2020-06-18T13:35:00Z">
                  <w:rPr>
                    <w:rFonts w:cstheme="minorBidi"/>
                    <w:noProof/>
                    <w:kern w:val="2"/>
                    <w:sz w:val="20"/>
                  </w:rPr>
                </w:rPrChange>
              </w:rPr>
              <w:tab/>
            </w:r>
            <w:r w:rsidRPr="00077F75">
              <w:rPr>
                <w:rStyle w:val="a5"/>
                <w:noProof/>
                <w:sz w:val="20"/>
                <w:szCs w:val="20"/>
                <w:rPrChange w:id="365" w:author="Boo Dajeong" w:date="2020-06-18T13:35:00Z">
                  <w:rPr>
                    <w:rStyle w:val="a5"/>
                    <w:b/>
                    <w:bCs/>
                    <w:noProof/>
                  </w:rPr>
                </w:rPrChange>
              </w:rPr>
              <w:t>Outcomes</w:t>
            </w:r>
            <w:r w:rsidRPr="00077F75">
              <w:rPr>
                <w:noProof/>
                <w:webHidden/>
                <w:sz w:val="20"/>
                <w:szCs w:val="20"/>
                <w:rPrChange w:id="366" w:author="Boo Dajeong" w:date="2020-06-18T13:35:00Z">
                  <w:rPr>
                    <w:noProof/>
                    <w:webHidden/>
                  </w:rPr>
                </w:rPrChange>
              </w:rPr>
              <w:tab/>
            </w:r>
            <w:r w:rsidRPr="00077F75">
              <w:rPr>
                <w:noProof/>
                <w:webHidden/>
                <w:sz w:val="20"/>
                <w:szCs w:val="20"/>
                <w:rPrChange w:id="367" w:author="Boo Dajeong" w:date="2020-06-18T13:35:00Z">
                  <w:rPr>
                    <w:noProof/>
                    <w:webHidden/>
                  </w:rPr>
                </w:rPrChange>
              </w:rPr>
              <w:fldChar w:fldCharType="begin"/>
            </w:r>
            <w:r w:rsidRPr="00077F75">
              <w:rPr>
                <w:noProof/>
                <w:webHidden/>
                <w:sz w:val="20"/>
                <w:szCs w:val="20"/>
                <w:rPrChange w:id="368" w:author="Boo Dajeong" w:date="2020-06-18T13:35:00Z">
                  <w:rPr>
                    <w:noProof/>
                    <w:webHidden/>
                  </w:rPr>
                </w:rPrChange>
              </w:rPr>
              <w:instrText xml:space="preserve"> PAGEREF _Toc43379791 \h </w:instrText>
            </w:r>
            <w:r w:rsidRPr="00077F75">
              <w:rPr>
                <w:noProof/>
                <w:webHidden/>
                <w:sz w:val="20"/>
                <w:szCs w:val="20"/>
                <w:rPrChange w:id="369" w:author="Boo Dajeong" w:date="2020-06-18T13:35:00Z">
                  <w:rPr>
                    <w:noProof/>
                    <w:webHidden/>
                  </w:rPr>
                </w:rPrChange>
              </w:rPr>
            </w:r>
          </w:ins>
          <w:r w:rsidRPr="00077F75">
            <w:rPr>
              <w:noProof/>
              <w:webHidden/>
              <w:sz w:val="20"/>
              <w:szCs w:val="20"/>
              <w:rPrChange w:id="370" w:author="Boo Dajeong" w:date="2020-06-18T13:35:00Z">
                <w:rPr>
                  <w:noProof/>
                  <w:webHidden/>
                </w:rPr>
              </w:rPrChange>
            </w:rPr>
            <w:fldChar w:fldCharType="separate"/>
          </w:r>
          <w:ins w:id="371" w:author="Boo Dajeong" w:date="2020-06-18T13:34:00Z">
            <w:r w:rsidRPr="00077F75">
              <w:rPr>
                <w:noProof/>
                <w:webHidden/>
                <w:sz w:val="20"/>
                <w:szCs w:val="20"/>
                <w:rPrChange w:id="372" w:author="Boo Dajeong" w:date="2020-06-18T13:35:00Z">
                  <w:rPr>
                    <w:noProof/>
                    <w:webHidden/>
                  </w:rPr>
                </w:rPrChange>
              </w:rPr>
              <w:t>6</w:t>
            </w:r>
            <w:r w:rsidRPr="00077F75">
              <w:rPr>
                <w:noProof/>
                <w:webHidden/>
                <w:sz w:val="20"/>
                <w:szCs w:val="20"/>
                <w:rPrChange w:id="373" w:author="Boo Dajeong" w:date="2020-06-18T13:35:00Z">
                  <w:rPr>
                    <w:noProof/>
                    <w:webHidden/>
                  </w:rPr>
                </w:rPrChange>
              </w:rPr>
              <w:fldChar w:fldCharType="end"/>
            </w:r>
            <w:r w:rsidRPr="00077F75">
              <w:rPr>
                <w:rStyle w:val="a5"/>
                <w:noProof/>
                <w:sz w:val="20"/>
                <w:szCs w:val="20"/>
                <w:rPrChange w:id="374" w:author="Boo Dajeong" w:date="2020-06-18T13:35:00Z">
                  <w:rPr>
                    <w:rStyle w:val="a5"/>
                    <w:noProof/>
                  </w:rPr>
                </w:rPrChange>
              </w:rPr>
              <w:fldChar w:fldCharType="end"/>
            </w:r>
          </w:ins>
        </w:p>
        <w:p w14:paraId="2E819CA3" w14:textId="0A40650E" w:rsidR="00077F75" w:rsidRPr="00077F75" w:rsidRDefault="00077F75" w:rsidP="00077F75">
          <w:pPr>
            <w:pStyle w:val="10"/>
            <w:ind w:left="220" w:firstLineChars="100" w:firstLine="200"/>
            <w:rPr>
              <w:ins w:id="375" w:author="Boo Dajeong" w:date="2020-06-18T13:34:00Z"/>
              <w:rFonts w:cstheme="minorBidi"/>
              <w:noProof/>
              <w:kern w:val="2"/>
              <w:sz w:val="18"/>
              <w:szCs w:val="20"/>
              <w:rPrChange w:id="376" w:author="Boo Dajeong" w:date="2020-06-18T13:35:00Z">
                <w:rPr>
                  <w:ins w:id="377" w:author="Boo Dajeong" w:date="2020-06-18T13:34:00Z"/>
                  <w:rFonts w:cstheme="minorBidi"/>
                  <w:noProof/>
                  <w:kern w:val="2"/>
                  <w:sz w:val="20"/>
                </w:rPr>
              </w:rPrChange>
            </w:rPr>
            <w:pPrChange w:id="378" w:author="Boo Dajeong" w:date="2020-06-18T13:35:00Z">
              <w:pPr>
                <w:pStyle w:val="10"/>
                <w:ind w:left="220"/>
              </w:pPr>
            </w:pPrChange>
          </w:pPr>
          <w:ins w:id="379" w:author="Boo Dajeong" w:date="2020-06-18T13:34:00Z">
            <w:r w:rsidRPr="00077F75">
              <w:rPr>
                <w:rStyle w:val="a5"/>
                <w:noProof/>
                <w:sz w:val="20"/>
                <w:szCs w:val="20"/>
                <w:rPrChange w:id="380" w:author="Boo Dajeong" w:date="2020-06-18T13:35:00Z">
                  <w:rPr>
                    <w:rStyle w:val="a5"/>
                    <w:noProof/>
                  </w:rPr>
                </w:rPrChange>
              </w:rPr>
              <w:fldChar w:fldCharType="begin"/>
            </w:r>
            <w:r w:rsidRPr="00077F75">
              <w:rPr>
                <w:rStyle w:val="a5"/>
                <w:noProof/>
                <w:sz w:val="20"/>
                <w:szCs w:val="20"/>
                <w:rPrChange w:id="381" w:author="Boo Dajeong" w:date="2020-06-18T13:35:00Z">
                  <w:rPr>
                    <w:rStyle w:val="a5"/>
                    <w:noProof/>
                  </w:rPr>
                </w:rPrChange>
              </w:rPr>
              <w:instrText xml:space="preserve"> </w:instrText>
            </w:r>
            <w:r w:rsidRPr="00077F75">
              <w:rPr>
                <w:noProof/>
                <w:sz w:val="20"/>
                <w:szCs w:val="20"/>
                <w:rPrChange w:id="382" w:author="Boo Dajeong" w:date="2020-06-18T13:35:00Z">
                  <w:rPr>
                    <w:noProof/>
                  </w:rPr>
                </w:rPrChange>
              </w:rPr>
              <w:instrText>HYPERLINK \l "_Toc43379792"</w:instrText>
            </w:r>
            <w:r w:rsidRPr="00077F75">
              <w:rPr>
                <w:rStyle w:val="a5"/>
                <w:noProof/>
                <w:sz w:val="20"/>
                <w:szCs w:val="20"/>
                <w:rPrChange w:id="383" w:author="Boo Dajeong" w:date="2020-06-18T13:35:00Z">
                  <w:rPr>
                    <w:rStyle w:val="a5"/>
                    <w:noProof/>
                  </w:rPr>
                </w:rPrChange>
              </w:rPr>
              <w:instrText xml:space="preserve"> </w:instrText>
            </w:r>
            <w:r w:rsidRPr="00077F75">
              <w:rPr>
                <w:rStyle w:val="a5"/>
                <w:noProof/>
                <w:sz w:val="20"/>
                <w:szCs w:val="20"/>
                <w:rPrChange w:id="384" w:author="Boo Dajeong" w:date="2020-06-18T13:35:00Z">
                  <w:rPr>
                    <w:rStyle w:val="a5"/>
                    <w:noProof/>
                  </w:rPr>
                </w:rPrChange>
              </w:rPr>
            </w:r>
            <w:r w:rsidRPr="00077F75">
              <w:rPr>
                <w:rStyle w:val="a5"/>
                <w:noProof/>
                <w:sz w:val="20"/>
                <w:szCs w:val="20"/>
                <w:rPrChange w:id="385" w:author="Boo Dajeong" w:date="2020-06-18T13:35:00Z">
                  <w:rPr>
                    <w:rStyle w:val="a5"/>
                    <w:noProof/>
                  </w:rPr>
                </w:rPrChange>
              </w:rPr>
              <w:fldChar w:fldCharType="separate"/>
            </w:r>
            <w:r w:rsidRPr="00077F75">
              <w:rPr>
                <w:rStyle w:val="a5"/>
                <w:noProof/>
                <w:sz w:val="20"/>
                <w:szCs w:val="20"/>
                <w:rPrChange w:id="386" w:author="Boo Dajeong" w:date="2020-06-18T13:35:00Z">
                  <w:rPr>
                    <w:rStyle w:val="a5"/>
                    <w:b/>
                    <w:bCs/>
                    <w:noProof/>
                  </w:rPr>
                </w:rPrChange>
              </w:rPr>
              <w:t>6.4.1</w:t>
            </w:r>
          </w:ins>
          <w:ins w:id="387" w:author="Boo Dajeong" w:date="2020-06-18T13:36:00Z">
            <w:r>
              <w:rPr>
                <w:rStyle w:val="a5"/>
                <w:noProof/>
                <w:sz w:val="20"/>
                <w:szCs w:val="20"/>
              </w:rPr>
              <w:t xml:space="preserve"> </w:t>
            </w:r>
          </w:ins>
          <w:ins w:id="388" w:author="Boo Dajeong" w:date="2020-06-18T13:34:00Z">
            <w:r w:rsidRPr="00077F75">
              <w:rPr>
                <w:rStyle w:val="a5"/>
                <w:noProof/>
                <w:sz w:val="20"/>
                <w:szCs w:val="20"/>
                <w:rPrChange w:id="389" w:author="Boo Dajeong" w:date="2020-06-18T13:35:00Z">
                  <w:rPr>
                    <w:rStyle w:val="a5"/>
                    <w:b/>
                    <w:bCs/>
                    <w:noProof/>
                  </w:rPr>
                </w:rPrChange>
              </w:rPr>
              <w:t>Primary outcome: Second cancers after thyroid cancer</w:t>
            </w:r>
            <w:r w:rsidRPr="00077F75">
              <w:rPr>
                <w:noProof/>
                <w:webHidden/>
                <w:sz w:val="20"/>
                <w:szCs w:val="20"/>
                <w:rPrChange w:id="390" w:author="Boo Dajeong" w:date="2020-06-18T13:35:00Z">
                  <w:rPr>
                    <w:noProof/>
                    <w:webHidden/>
                  </w:rPr>
                </w:rPrChange>
              </w:rPr>
              <w:tab/>
            </w:r>
            <w:r w:rsidRPr="00077F75">
              <w:rPr>
                <w:noProof/>
                <w:webHidden/>
                <w:sz w:val="20"/>
                <w:szCs w:val="20"/>
                <w:rPrChange w:id="391" w:author="Boo Dajeong" w:date="2020-06-18T13:35:00Z">
                  <w:rPr>
                    <w:noProof/>
                    <w:webHidden/>
                  </w:rPr>
                </w:rPrChange>
              </w:rPr>
              <w:fldChar w:fldCharType="begin"/>
            </w:r>
            <w:r w:rsidRPr="00077F75">
              <w:rPr>
                <w:noProof/>
                <w:webHidden/>
                <w:sz w:val="20"/>
                <w:szCs w:val="20"/>
                <w:rPrChange w:id="392" w:author="Boo Dajeong" w:date="2020-06-18T13:35:00Z">
                  <w:rPr>
                    <w:noProof/>
                    <w:webHidden/>
                  </w:rPr>
                </w:rPrChange>
              </w:rPr>
              <w:instrText xml:space="preserve"> PAGEREF _Toc43379792 \h </w:instrText>
            </w:r>
            <w:r w:rsidRPr="00077F75">
              <w:rPr>
                <w:noProof/>
                <w:webHidden/>
                <w:sz w:val="20"/>
                <w:szCs w:val="20"/>
                <w:rPrChange w:id="393" w:author="Boo Dajeong" w:date="2020-06-18T13:35:00Z">
                  <w:rPr>
                    <w:noProof/>
                    <w:webHidden/>
                  </w:rPr>
                </w:rPrChange>
              </w:rPr>
            </w:r>
          </w:ins>
          <w:r w:rsidRPr="00077F75">
            <w:rPr>
              <w:noProof/>
              <w:webHidden/>
              <w:sz w:val="20"/>
              <w:szCs w:val="20"/>
              <w:rPrChange w:id="394" w:author="Boo Dajeong" w:date="2020-06-18T13:35:00Z">
                <w:rPr>
                  <w:noProof/>
                  <w:webHidden/>
                </w:rPr>
              </w:rPrChange>
            </w:rPr>
            <w:fldChar w:fldCharType="separate"/>
          </w:r>
          <w:ins w:id="395" w:author="Boo Dajeong" w:date="2020-06-18T13:34:00Z">
            <w:r w:rsidRPr="00077F75">
              <w:rPr>
                <w:noProof/>
                <w:webHidden/>
                <w:sz w:val="20"/>
                <w:szCs w:val="20"/>
                <w:rPrChange w:id="396" w:author="Boo Dajeong" w:date="2020-06-18T13:35:00Z">
                  <w:rPr>
                    <w:noProof/>
                    <w:webHidden/>
                  </w:rPr>
                </w:rPrChange>
              </w:rPr>
              <w:t>6</w:t>
            </w:r>
            <w:r w:rsidRPr="00077F75">
              <w:rPr>
                <w:noProof/>
                <w:webHidden/>
                <w:sz w:val="20"/>
                <w:szCs w:val="20"/>
                <w:rPrChange w:id="397" w:author="Boo Dajeong" w:date="2020-06-18T13:35:00Z">
                  <w:rPr>
                    <w:noProof/>
                    <w:webHidden/>
                  </w:rPr>
                </w:rPrChange>
              </w:rPr>
              <w:fldChar w:fldCharType="end"/>
            </w:r>
            <w:r w:rsidRPr="00077F75">
              <w:rPr>
                <w:rStyle w:val="a5"/>
                <w:noProof/>
                <w:sz w:val="20"/>
                <w:szCs w:val="20"/>
                <w:rPrChange w:id="398" w:author="Boo Dajeong" w:date="2020-06-18T13:35:00Z">
                  <w:rPr>
                    <w:rStyle w:val="a5"/>
                    <w:noProof/>
                  </w:rPr>
                </w:rPrChange>
              </w:rPr>
              <w:fldChar w:fldCharType="end"/>
            </w:r>
          </w:ins>
        </w:p>
        <w:p w14:paraId="3D62D502" w14:textId="1C946287" w:rsidR="00077F75" w:rsidRPr="00077F75" w:rsidRDefault="00077F75" w:rsidP="00077F75">
          <w:pPr>
            <w:pStyle w:val="10"/>
            <w:ind w:left="220" w:firstLineChars="350" w:firstLine="700"/>
            <w:rPr>
              <w:ins w:id="399" w:author="Boo Dajeong" w:date="2020-06-18T13:34:00Z"/>
              <w:rFonts w:cstheme="minorBidi"/>
              <w:noProof/>
              <w:kern w:val="2"/>
              <w:sz w:val="18"/>
              <w:szCs w:val="20"/>
              <w:rPrChange w:id="400" w:author="Boo Dajeong" w:date="2020-06-18T13:35:00Z">
                <w:rPr>
                  <w:ins w:id="401" w:author="Boo Dajeong" w:date="2020-06-18T13:34:00Z"/>
                  <w:rFonts w:cstheme="minorBidi"/>
                  <w:noProof/>
                  <w:kern w:val="2"/>
                  <w:sz w:val="20"/>
                </w:rPr>
              </w:rPrChange>
            </w:rPr>
            <w:pPrChange w:id="402" w:author="Boo Dajeong" w:date="2020-06-18T13:36:00Z">
              <w:pPr>
                <w:pStyle w:val="10"/>
                <w:ind w:left="220"/>
              </w:pPr>
            </w:pPrChange>
          </w:pPr>
          <w:ins w:id="403" w:author="Boo Dajeong" w:date="2020-06-18T13:34:00Z">
            <w:r w:rsidRPr="00077F75">
              <w:rPr>
                <w:rStyle w:val="a5"/>
                <w:noProof/>
                <w:sz w:val="20"/>
                <w:szCs w:val="20"/>
                <w:rPrChange w:id="404" w:author="Boo Dajeong" w:date="2020-06-18T13:35:00Z">
                  <w:rPr>
                    <w:rStyle w:val="a5"/>
                    <w:noProof/>
                  </w:rPr>
                </w:rPrChange>
              </w:rPr>
              <w:fldChar w:fldCharType="begin"/>
            </w:r>
            <w:r w:rsidRPr="00077F75">
              <w:rPr>
                <w:rStyle w:val="a5"/>
                <w:noProof/>
                <w:sz w:val="20"/>
                <w:szCs w:val="20"/>
                <w:rPrChange w:id="405" w:author="Boo Dajeong" w:date="2020-06-18T13:35:00Z">
                  <w:rPr>
                    <w:rStyle w:val="a5"/>
                    <w:noProof/>
                  </w:rPr>
                </w:rPrChange>
              </w:rPr>
              <w:instrText xml:space="preserve"> </w:instrText>
            </w:r>
            <w:r w:rsidRPr="00077F75">
              <w:rPr>
                <w:noProof/>
                <w:sz w:val="20"/>
                <w:szCs w:val="20"/>
                <w:rPrChange w:id="406" w:author="Boo Dajeong" w:date="2020-06-18T13:35:00Z">
                  <w:rPr>
                    <w:noProof/>
                  </w:rPr>
                </w:rPrChange>
              </w:rPr>
              <w:instrText>HYPERLINK \l "_Toc43379793"</w:instrText>
            </w:r>
            <w:r w:rsidRPr="00077F75">
              <w:rPr>
                <w:rStyle w:val="a5"/>
                <w:noProof/>
                <w:sz w:val="20"/>
                <w:szCs w:val="20"/>
                <w:rPrChange w:id="407" w:author="Boo Dajeong" w:date="2020-06-18T13:35:00Z">
                  <w:rPr>
                    <w:rStyle w:val="a5"/>
                    <w:noProof/>
                  </w:rPr>
                </w:rPrChange>
              </w:rPr>
              <w:instrText xml:space="preserve"> </w:instrText>
            </w:r>
            <w:r w:rsidRPr="00077F75">
              <w:rPr>
                <w:rStyle w:val="a5"/>
                <w:noProof/>
                <w:sz w:val="20"/>
                <w:szCs w:val="20"/>
                <w:rPrChange w:id="408" w:author="Boo Dajeong" w:date="2020-06-18T13:35:00Z">
                  <w:rPr>
                    <w:rStyle w:val="a5"/>
                    <w:noProof/>
                  </w:rPr>
                </w:rPrChange>
              </w:rPr>
            </w:r>
            <w:r w:rsidRPr="00077F75">
              <w:rPr>
                <w:rStyle w:val="a5"/>
                <w:noProof/>
                <w:sz w:val="20"/>
                <w:szCs w:val="20"/>
                <w:rPrChange w:id="409" w:author="Boo Dajeong" w:date="2020-06-18T13:35:00Z">
                  <w:rPr>
                    <w:rStyle w:val="a5"/>
                    <w:noProof/>
                  </w:rPr>
                </w:rPrChange>
              </w:rPr>
              <w:fldChar w:fldCharType="separate"/>
            </w:r>
            <w:r w:rsidRPr="00077F75">
              <w:rPr>
                <w:rStyle w:val="a5"/>
                <w:noProof/>
                <w:sz w:val="20"/>
                <w:szCs w:val="20"/>
                <w:rPrChange w:id="410" w:author="Boo Dajeong" w:date="2020-06-18T13:35:00Z">
                  <w:rPr>
                    <w:rStyle w:val="a5"/>
                    <w:b/>
                    <w:bCs/>
                    <w:noProof/>
                  </w:rPr>
                </w:rPrChange>
              </w:rPr>
              <w:t>Overall cancer without thyroid cancer concept set</w:t>
            </w:r>
            <w:r w:rsidRPr="00077F75">
              <w:rPr>
                <w:noProof/>
                <w:webHidden/>
                <w:sz w:val="20"/>
                <w:szCs w:val="20"/>
                <w:rPrChange w:id="411" w:author="Boo Dajeong" w:date="2020-06-18T13:35:00Z">
                  <w:rPr>
                    <w:noProof/>
                    <w:webHidden/>
                  </w:rPr>
                </w:rPrChange>
              </w:rPr>
              <w:tab/>
            </w:r>
            <w:r w:rsidRPr="00077F75">
              <w:rPr>
                <w:noProof/>
                <w:webHidden/>
                <w:sz w:val="20"/>
                <w:szCs w:val="20"/>
                <w:rPrChange w:id="412" w:author="Boo Dajeong" w:date="2020-06-18T13:35:00Z">
                  <w:rPr>
                    <w:noProof/>
                    <w:webHidden/>
                  </w:rPr>
                </w:rPrChange>
              </w:rPr>
              <w:fldChar w:fldCharType="begin"/>
            </w:r>
            <w:r w:rsidRPr="00077F75">
              <w:rPr>
                <w:noProof/>
                <w:webHidden/>
                <w:sz w:val="20"/>
                <w:szCs w:val="20"/>
                <w:rPrChange w:id="413" w:author="Boo Dajeong" w:date="2020-06-18T13:35:00Z">
                  <w:rPr>
                    <w:noProof/>
                    <w:webHidden/>
                  </w:rPr>
                </w:rPrChange>
              </w:rPr>
              <w:instrText xml:space="preserve"> PAGEREF _Toc43379793 \h </w:instrText>
            </w:r>
            <w:r w:rsidRPr="00077F75">
              <w:rPr>
                <w:noProof/>
                <w:webHidden/>
                <w:sz w:val="20"/>
                <w:szCs w:val="20"/>
                <w:rPrChange w:id="414" w:author="Boo Dajeong" w:date="2020-06-18T13:35:00Z">
                  <w:rPr>
                    <w:noProof/>
                    <w:webHidden/>
                  </w:rPr>
                </w:rPrChange>
              </w:rPr>
            </w:r>
          </w:ins>
          <w:r w:rsidRPr="00077F75">
            <w:rPr>
              <w:noProof/>
              <w:webHidden/>
              <w:sz w:val="20"/>
              <w:szCs w:val="20"/>
              <w:rPrChange w:id="415" w:author="Boo Dajeong" w:date="2020-06-18T13:35:00Z">
                <w:rPr>
                  <w:noProof/>
                  <w:webHidden/>
                </w:rPr>
              </w:rPrChange>
            </w:rPr>
            <w:fldChar w:fldCharType="separate"/>
          </w:r>
          <w:ins w:id="416" w:author="Boo Dajeong" w:date="2020-06-18T13:34:00Z">
            <w:r w:rsidRPr="00077F75">
              <w:rPr>
                <w:noProof/>
                <w:webHidden/>
                <w:sz w:val="20"/>
                <w:szCs w:val="20"/>
                <w:rPrChange w:id="417" w:author="Boo Dajeong" w:date="2020-06-18T13:35:00Z">
                  <w:rPr>
                    <w:noProof/>
                    <w:webHidden/>
                  </w:rPr>
                </w:rPrChange>
              </w:rPr>
              <w:t>6</w:t>
            </w:r>
            <w:r w:rsidRPr="00077F75">
              <w:rPr>
                <w:noProof/>
                <w:webHidden/>
                <w:sz w:val="20"/>
                <w:szCs w:val="20"/>
                <w:rPrChange w:id="418" w:author="Boo Dajeong" w:date="2020-06-18T13:35:00Z">
                  <w:rPr>
                    <w:noProof/>
                    <w:webHidden/>
                  </w:rPr>
                </w:rPrChange>
              </w:rPr>
              <w:fldChar w:fldCharType="end"/>
            </w:r>
            <w:r w:rsidRPr="00077F75">
              <w:rPr>
                <w:rStyle w:val="a5"/>
                <w:noProof/>
                <w:sz w:val="20"/>
                <w:szCs w:val="20"/>
                <w:rPrChange w:id="419" w:author="Boo Dajeong" w:date="2020-06-18T13:35:00Z">
                  <w:rPr>
                    <w:rStyle w:val="a5"/>
                    <w:noProof/>
                  </w:rPr>
                </w:rPrChange>
              </w:rPr>
              <w:fldChar w:fldCharType="end"/>
            </w:r>
          </w:ins>
        </w:p>
        <w:p w14:paraId="1392859F" w14:textId="7A244FF5" w:rsidR="00077F75" w:rsidRPr="00077F75" w:rsidRDefault="00077F75" w:rsidP="00077F75">
          <w:pPr>
            <w:pStyle w:val="10"/>
            <w:ind w:left="220" w:firstLineChars="100" w:firstLine="200"/>
            <w:rPr>
              <w:ins w:id="420" w:author="Boo Dajeong" w:date="2020-06-18T13:34:00Z"/>
              <w:rFonts w:cstheme="minorBidi"/>
              <w:noProof/>
              <w:kern w:val="2"/>
              <w:sz w:val="18"/>
              <w:szCs w:val="20"/>
              <w:rPrChange w:id="421" w:author="Boo Dajeong" w:date="2020-06-18T13:35:00Z">
                <w:rPr>
                  <w:ins w:id="422" w:author="Boo Dajeong" w:date="2020-06-18T13:34:00Z"/>
                  <w:rFonts w:cstheme="minorBidi"/>
                  <w:noProof/>
                  <w:kern w:val="2"/>
                  <w:sz w:val="20"/>
                </w:rPr>
              </w:rPrChange>
            </w:rPr>
            <w:pPrChange w:id="423" w:author="Boo Dajeong" w:date="2020-06-18T13:36:00Z">
              <w:pPr>
                <w:pStyle w:val="10"/>
                <w:ind w:left="220"/>
              </w:pPr>
            </w:pPrChange>
          </w:pPr>
          <w:ins w:id="424" w:author="Boo Dajeong" w:date="2020-06-18T13:34:00Z">
            <w:r w:rsidRPr="00077F75">
              <w:rPr>
                <w:rStyle w:val="a5"/>
                <w:noProof/>
                <w:sz w:val="20"/>
                <w:szCs w:val="20"/>
                <w:rPrChange w:id="425" w:author="Boo Dajeong" w:date="2020-06-18T13:35:00Z">
                  <w:rPr>
                    <w:rStyle w:val="a5"/>
                    <w:noProof/>
                  </w:rPr>
                </w:rPrChange>
              </w:rPr>
              <w:fldChar w:fldCharType="begin"/>
            </w:r>
            <w:r w:rsidRPr="00077F75">
              <w:rPr>
                <w:rStyle w:val="a5"/>
                <w:noProof/>
                <w:sz w:val="20"/>
                <w:szCs w:val="20"/>
                <w:rPrChange w:id="426" w:author="Boo Dajeong" w:date="2020-06-18T13:35:00Z">
                  <w:rPr>
                    <w:rStyle w:val="a5"/>
                    <w:noProof/>
                  </w:rPr>
                </w:rPrChange>
              </w:rPr>
              <w:instrText xml:space="preserve"> </w:instrText>
            </w:r>
            <w:r w:rsidRPr="00077F75">
              <w:rPr>
                <w:noProof/>
                <w:sz w:val="20"/>
                <w:szCs w:val="20"/>
                <w:rPrChange w:id="427" w:author="Boo Dajeong" w:date="2020-06-18T13:35:00Z">
                  <w:rPr>
                    <w:noProof/>
                  </w:rPr>
                </w:rPrChange>
              </w:rPr>
              <w:instrText>HYPERLINK \l "_Toc43379947"</w:instrText>
            </w:r>
            <w:r w:rsidRPr="00077F75">
              <w:rPr>
                <w:rStyle w:val="a5"/>
                <w:noProof/>
                <w:sz w:val="20"/>
                <w:szCs w:val="20"/>
                <w:rPrChange w:id="428" w:author="Boo Dajeong" w:date="2020-06-18T13:35:00Z">
                  <w:rPr>
                    <w:rStyle w:val="a5"/>
                    <w:noProof/>
                  </w:rPr>
                </w:rPrChange>
              </w:rPr>
              <w:instrText xml:space="preserve"> </w:instrText>
            </w:r>
            <w:r w:rsidRPr="00077F75">
              <w:rPr>
                <w:rStyle w:val="a5"/>
                <w:noProof/>
                <w:sz w:val="20"/>
                <w:szCs w:val="20"/>
                <w:rPrChange w:id="429" w:author="Boo Dajeong" w:date="2020-06-18T13:35:00Z">
                  <w:rPr>
                    <w:rStyle w:val="a5"/>
                    <w:noProof/>
                  </w:rPr>
                </w:rPrChange>
              </w:rPr>
            </w:r>
            <w:r w:rsidRPr="00077F75">
              <w:rPr>
                <w:rStyle w:val="a5"/>
                <w:noProof/>
                <w:sz w:val="20"/>
                <w:szCs w:val="20"/>
                <w:rPrChange w:id="430" w:author="Boo Dajeong" w:date="2020-06-18T13:35:00Z">
                  <w:rPr>
                    <w:rStyle w:val="a5"/>
                    <w:noProof/>
                  </w:rPr>
                </w:rPrChange>
              </w:rPr>
              <w:fldChar w:fldCharType="separate"/>
            </w:r>
            <w:r w:rsidRPr="00077F75">
              <w:rPr>
                <w:rStyle w:val="a5"/>
                <w:noProof/>
                <w:sz w:val="20"/>
                <w:szCs w:val="20"/>
                <w:rPrChange w:id="431" w:author="Boo Dajeong" w:date="2020-06-18T13:35:00Z">
                  <w:rPr>
                    <w:rStyle w:val="a5"/>
                    <w:b/>
                    <w:bCs/>
                    <w:noProof/>
                  </w:rPr>
                </w:rPrChange>
              </w:rPr>
              <w:t>6.4.2</w:t>
            </w:r>
          </w:ins>
          <w:ins w:id="432" w:author="Boo Dajeong" w:date="2020-06-18T13:36:00Z">
            <w:r>
              <w:rPr>
                <w:rStyle w:val="a5"/>
                <w:noProof/>
                <w:sz w:val="20"/>
                <w:szCs w:val="20"/>
              </w:rPr>
              <w:t xml:space="preserve"> </w:t>
            </w:r>
          </w:ins>
          <w:ins w:id="433" w:author="Boo Dajeong" w:date="2020-06-18T13:34:00Z">
            <w:r w:rsidRPr="00077F75">
              <w:rPr>
                <w:rStyle w:val="a5"/>
                <w:noProof/>
                <w:sz w:val="20"/>
                <w:szCs w:val="20"/>
                <w:rPrChange w:id="434" w:author="Boo Dajeong" w:date="2020-06-18T13:35:00Z">
                  <w:rPr>
                    <w:rStyle w:val="a5"/>
                    <w:b/>
                    <w:bCs/>
                    <w:noProof/>
                  </w:rPr>
                </w:rPrChange>
              </w:rPr>
              <w:t>Negative Controls</w:t>
            </w:r>
            <w:r w:rsidRPr="00077F75">
              <w:rPr>
                <w:noProof/>
                <w:webHidden/>
                <w:sz w:val="20"/>
                <w:szCs w:val="20"/>
                <w:rPrChange w:id="435" w:author="Boo Dajeong" w:date="2020-06-18T13:35:00Z">
                  <w:rPr>
                    <w:noProof/>
                    <w:webHidden/>
                  </w:rPr>
                </w:rPrChange>
              </w:rPr>
              <w:tab/>
            </w:r>
            <w:r w:rsidRPr="00077F75">
              <w:rPr>
                <w:noProof/>
                <w:webHidden/>
                <w:sz w:val="20"/>
                <w:szCs w:val="20"/>
                <w:rPrChange w:id="436" w:author="Boo Dajeong" w:date="2020-06-18T13:35:00Z">
                  <w:rPr>
                    <w:noProof/>
                    <w:webHidden/>
                  </w:rPr>
                </w:rPrChange>
              </w:rPr>
              <w:fldChar w:fldCharType="begin"/>
            </w:r>
            <w:r w:rsidRPr="00077F75">
              <w:rPr>
                <w:noProof/>
                <w:webHidden/>
                <w:sz w:val="20"/>
                <w:szCs w:val="20"/>
                <w:rPrChange w:id="437" w:author="Boo Dajeong" w:date="2020-06-18T13:35:00Z">
                  <w:rPr>
                    <w:noProof/>
                    <w:webHidden/>
                  </w:rPr>
                </w:rPrChange>
              </w:rPr>
              <w:instrText xml:space="preserve"> PAGEREF _Toc43379947 \h </w:instrText>
            </w:r>
            <w:r w:rsidRPr="00077F75">
              <w:rPr>
                <w:noProof/>
                <w:webHidden/>
                <w:sz w:val="20"/>
                <w:szCs w:val="20"/>
                <w:rPrChange w:id="438" w:author="Boo Dajeong" w:date="2020-06-18T13:35:00Z">
                  <w:rPr>
                    <w:noProof/>
                    <w:webHidden/>
                  </w:rPr>
                </w:rPrChange>
              </w:rPr>
            </w:r>
          </w:ins>
          <w:r w:rsidRPr="00077F75">
            <w:rPr>
              <w:noProof/>
              <w:webHidden/>
              <w:sz w:val="20"/>
              <w:szCs w:val="20"/>
              <w:rPrChange w:id="439" w:author="Boo Dajeong" w:date="2020-06-18T13:35:00Z">
                <w:rPr>
                  <w:noProof/>
                  <w:webHidden/>
                </w:rPr>
              </w:rPrChange>
            </w:rPr>
            <w:fldChar w:fldCharType="separate"/>
          </w:r>
          <w:ins w:id="440" w:author="Boo Dajeong" w:date="2020-06-18T13:34:00Z">
            <w:r w:rsidRPr="00077F75">
              <w:rPr>
                <w:noProof/>
                <w:webHidden/>
                <w:sz w:val="20"/>
                <w:szCs w:val="20"/>
                <w:rPrChange w:id="441" w:author="Boo Dajeong" w:date="2020-06-18T13:35:00Z">
                  <w:rPr>
                    <w:noProof/>
                    <w:webHidden/>
                  </w:rPr>
                </w:rPrChange>
              </w:rPr>
              <w:t>6</w:t>
            </w:r>
            <w:r w:rsidRPr="00077F75">
              <w:rPr>
                <w:noProof/>
                <w:webHidden/>
                <w:sz w:val="20"/>
                <w:szCs w:val="20"/>
                <w:rPrChange w:id="442" w:author="Boo Dajeong" w:date="2020-06-18T13:35:00Z">
                  <w:rPr>
                    <w:noProof/>
                    <w:webHidden/>
                  </w:rPr>
                </w:rPrChange>
              </w:rPr>
              <w:fldChar w:fldCharType="end"/>
            </w:r>
            <w:r w:rsidRPr="00077F75">
              <w:rPr>
                <w:rStyle w:val="a5"/>
                <w:noProof/>
                <w:sz w:val="20"/>
                <w:szCs w:val="20"/>
                <w:rPrChange w:id="443" w:author="Boo Dajeong" w:date="2020-06-18T13:35:00Z">
                  <w:rPr>
                    <w:rStyle w:val="a5"/>
                    <w:noProof/>
                  </w:rPr>
                </w:rPrChange>
              </w:rPr>
              <w:fldChar w:fldCharType="end"/>
            </w:r>
          </w:ins>
        </w:p>
        <w:p w14:paraId="771CDAB5" w14:textId="5ED89278" w:rsidR="00077F75" w:rsidRPr="00077F75" w:rsidRDefault="00077F75" w:rsidP="00077F75">
          <w:pPr>
            <w:pStyle w:val="10"/>
            <w:ind w:left="220" w:firstLineChars="50" w:firstLine="100"/>
            <w:rPr>
              <w:ins w:id="444" w:author="Boo Dajeong" w:date="2020-06-18T13:34:00Z"/>
              <w:rFonts w:cstheme="minorBidi"/>
              <w:noProof/>
              <w:kern w:val="2"/>
              <w:sz w:val="18"/>
              <w:szCs w:val="20"/>
              <w:rPrChange w:id="445" w:author="Boo Dajeong" w:date="2020-06-18T13:35:00Z">
                <w:rPr>
                  <w:ins w:id="446" w:author="Boo Dajeong" w:date="2020-06-18T13:34:00Z"/>
                  <w:rFonts w:cstheme="minorBidi"/>
                  <w:noProof/>
                  <w:kern w:val="2"/>
                  <w:sz w:val="20"/>
                </w:rPr>
              </w:rPrChange>
            </w:rPr>
            <w:pPrChange w:id="447" w:author="Boo Dajeong" w:date="2020-06-18T13:36:00Z">
              <w:pPr>
                <w:pStyle w:val="10"/>
                <w:ind w:left="220"/>
              </w:pPr>
            </w:pPrChange>
          </w:pPr>
          <w:ins w:id="448" w:author="Boo Dajeong" w:date="2020-06-18T13:34:00Z">
            <w:r w:rsidRPr="00077F75">
              <w:rPr>
                <w:rStyle w:val="a5"/>
                <w:noProof/>
                <w:sz w:val="20"/>
                <w:szCs w:val="20"/>
                <w:rPrChange w:id="449" w:author="Boo Dajeong" w:date="2020-06-18T13:35:00Z">
                  <w:rPr>
                    <w:rStyle w:val="a5"/>
                    <w:noProof/>
                  </w:rPr>
                </w:rPrChange>
              </w:rPr>
              <w:fldChar w:fldCharType="begin"/>
            </w:r>
            <w:r w:rsidRPr="00077F75">
              <w:rPr>
                <w:rStyle w:val="a5"/>
                <w:noProof/>
                <w:sz w:val="20"/>
                <w:szCs w:val="20"/>
                <w:rPrChange w:id="450" w:author="Boo Dajeong" w:date="2020-06-18T13:35:00Z">
                  <w:rPr>
                    <w:rStyle w:val="a5"/>
                    <w:noProof/>
                  </w:rPr>
                </w:rPrChange>
              </w:rPr>
              <w:instrText xml:space="preserve"> </w:instrText>
            </w:r>
            <w:r w:rsidRPr="00077F75">
              <w:rPr>
                <w:noProof/>
                <w:sz w:val="20"/>
                <w:szCs w:val="20"/>
                <w:rPrChange w:id="451" w:author="Boo Dajeong" w:date="2020-06-18T13:35:00Z">
                  <w:rPr>
                    <w:noProof/>
                  </w:rPr>
                </w:rPrChange>
              </w:rPr>
              <w:instrText>HYPERLINK \l "_Toc43379948"</w:instrText>
            </w:r>
            <w:r w:rsidRPr="00077F75">
              <w:rPr>
                <w:rStyle w:val="a5"/>
                <w:noProof/>
                <w:sz w:val="20"/>
                <w:szCs w:val="20"/>
                <w:rPrChange w:id="452" w:author="Boo Dajeong" w:date="2020-06-18T13:35:00Z">
                  <w:rPr>
                    <w:rStyle w:val="a5"/>
                    <w:noProof/>
                  </w:rPr>
                </w:rPrChange>
              </w:rPr>
              <w:instrText xml:space="preserve"> </w:instrText>
            </w:r>
            <w:r w:rsidRPr="00077F75">
              <w:rPr>
                <w:rStyle w:val="a5"/>
                <w:noProof/>
                <w:sz w:val="20"/>
                <w:szCs w:val="20"/>
                <w:rPrChange w:id="453" w:author="Boo Dajeong" w:date="2020-06-18T13:35:00Z">
                  <w:rPr>
                    <w:rStyle w:val="a5"/>
                    <w:noProof/>
                  </w:rPr>
                </w:rPrChange>
              </w:rPr>
            </w:r>
            <w:r w:rsidRPr="00077F75">
              <w:rPr>
                <w:rStyle w:val="a5"/>
                <w:noProof/>
                <w:sz w:val="20"/>
                <w:szCs w:val="20"/>
                <w:rPrChange w:id="454" w:author="Boo Dajeong" w:date="2020-06-18T13:35:00Z">
                  <w:rPr>
                    <w:rStyle w:val="a5"/>
                    <w:noProof/>
                  </w:rPr>
                </w:rPrChange>
              </w:rPr>
              <w:fldChar w:fldCharType="separate"/>
            </w:r>
            <w:r w:rsidRPr="00077F75">
              <w:rPr>
                <w:rStyle w:val="a5"/>
                <w:noProof/>
                <w:sz w:val="20"/>
                <w:szCs w:val="20"/>
                <w:rPrChange w:id="455" w:author="Boo Dajeong" w:date="2020-06-18T13:35:00Z">
                  <w:rPr>
                    <w:rStyle w:val="a5"/>
                    <w:b/>
                    <w:bCs/>
                    <w:noProof/>
                  </w:rPr>
                </w:rPrChange>
              </w:rPr>
              <w:t>6.5</w:t>
            </w:r>
            <w:r w:rsidRPr="00077F75">
              <w:rPr>
                <w:rFonts w:cstheme="minorBidi"/>
                <w:noProof/>
                <w:kern w:val="2"/>
                <w:sz w:val="18"/>
                <w:szCs w:val="20"/>
                <w:rPrChange w:id="456" w:author="Boo Dajeong" w:date="2020-06-18T13:35:00Z">
                  <w:rPr>
                    <w:rFonts w:cstheme="minorBidi"/>
                    <w:noProof/>
                    <w:kern w:val="2"/>
                    <w:sz w:val="20"/>
                  </w:rPr>
                </w:rPrChange>
              </w:rPr>
              <w:tab/>
            </w:r>
            <w:r w:rsidRPr="00077F75">
              <w:rPr>
                <w:rStyle w:val="a5"/>
                <w:noProof/>
                <w:sz w:val="20"/>
                <w:szCs w:val="20"/>
                <w:rPrChange w:id="457" w:author="Boo Dajeong" w:date="2020-06-18T13:35:00Z">
                  <w:rPr>
                    <w:rStyle w:val="a5"/>
                    <w:b/>
                    <w:bCs/>
                    <w:noProof/>
                  </w:rPr>
                </w:rPrChange>
              </w:rPr>
              <w:t>Covariates</w:t>
            </w:r>
            <w:r w:rsidRPr="00077F75">
              <w:rPr>
                <w:noProof/>
                <w:webHidden/>
                <w:sz w:val="20"/>
                <w:szCs w:val="20"/>
                <w:rPrChange w:id="458" w:author="Boo Dajeong" w:date="2020-06-18T13:35:00Z">
                  <w:rPr>
                    <w:noProof/>
                    <w:webHidden/>
                  </w:rPr>
                </w:rPrChange>
              </w:rPr>
              <w:tab/>
            </w:r>
            <w:r w:rsidRPr="00077F75">
              <w:rPr>
                <w:noProof/>
                <w:webHidden/>
                <w:sz w:val="20"/>
                <w:szCs w:val="20"/>
                <w:rPrChange w:id="459" w:author="Boo Dajeong" w:date="2020-06-18T13:35:00Z">
                  <w:rPr>
                    <w:noProof/>
                    <w:webHidden/>
                  </w:rPr>
                </w:rPrChange>
              </w:rPr>
              <w:fldChar w:fldCharType="begin"/>
            </w:r>
            <w:r w:rsidRPr="00077F75">
              <w:rPr>
                <w:noProof/>
                <w:webHidden/>
                <w:sz w:val="20"/>
                <w:szCs w:val="20"/>
                <w:rPrChange w:id="460" w:author="Boo Dajeong" w:date="2020-06-18T13:35:00Z">
                  <w:rPr>
                    <w:noProof/>
                    <w:webHidden/>
                  </w:rPr>
                </w:rPrChange>
              </w:rPr>
              <w:instrText xml:space="preserve"> PAGEREF _Toc43379948 \h </w:instrText>
            </w:r>
            <w:r w:rsidRPr="00077F75">
              <w:rPr>
                <w:noProof/>
                <w:webHidden/>
                <w:sz w:val="20"/>
                <w:szCs w:val="20"/>
                <w:rPrChange w:id="461" w:author="Boo Dajeong" w:date="2020-06-18T13:35:00Z">
                  <w:rPr>
                    <w:noProof/>
                    <w:webHidden/>
                  </w:rPr>
                </w:rPrChange>
              </w:rPr>
            </w:r>
          </w:ins>
          <w:r w:rsidRPr="00077F75">
            <w:rPr>
              <w:noProof/>
              <w:webHidden/>
              <w:sz w:val="20"/>
              <w:szCs w:val="20"/>
              <w:rPrChange w:id="462" w:author="Boo Dajeong" w:date="2020-06-18T13:35:00Z">
                <w:rPr>
                  <w:noProof/>
                  <w:webHidden/>
                </w:rPr>
              </w:rPrChange>
            </w:rPr>
            <w:fldChar w:fldCharType="separate"/>
          </w:r>
          <w:ins w:id="463" w:author="Boo Dajeong" w:date="2020-06-18T13:34:00Z">
            <w:r w:rsidRPr="00077F75">
              <w:rPr>
                <w:noProof/>
                <w:webHidden/>
                <w:sz w:val="20"/>
                <w:szCs w:val="20"/>
                <w:rPrChange w:id="464" w:author="Boo Dajeong" w:date="2020-06-18T13:35:00Z">
                  <w:rPr>
                    <w:noProof/>
                    <w:webHidden/>
                  </w:rPr>
                </w:rPrChange>
              </w:rPr>
              <w:t>9</w:t>
            </w:r>
            <w:r w:rsidRPr="00077F75">
              <w:rPr>
                <w:noProof/>
                <w:webHidden/>
                <w:sz w:val="20"/>
                <w:szCs w:val="20"/>
                <w:rPrChange w:id="465" w:author="Boo Dajeong" w:date="2020-06-18T13:35:00Z">
                  <w:rPr>
                    <w:noProof/>
                    <w:webHidden/>
                  </w:rPr>
                </w:rPrChange>
              </w:rPr>
              <w:fldChar w:fldCharType="end"/>
            </w:r>
            <w:r w:rsidRPr="00077F75">
              <w:rPr>
                <w:rStyle w:val="a5"/>
                <w:noProof/>
                <w:sz w:val="20"/>
                <w:szCs w:val="20"/>
                <w:rPrChange w:id="466" w:author="Boo Dajeong" w:date="2020-06-18T13:35:00Z">
                  <w:rPr>
                    <w:rStyle w:val="a5"/>
                    <w:noProof/>
                  </w:rPr>
                </w:rPrChange>
              </w:rPr>
              <w:fldChar w:fldCharType="end"/>
            </w:r>
          </w:ins>
        </w:p>
        <w:p w14:paraId="28FF4991" w14:textId="047C357C" w:rsidR="00077F75" w:rsidRPr="00077F75" w:rsidRDefault="00077F75" w:rsidP="00077F75">
          <w:pPr>
            <w:pStyle w:val="10"/>
            <w:ind w:left="220" w:firstLineChars="100" w:firstLine="200"/>
            <w:rPr>
              <w:ins w:id="467" w:author="Boo Dajeong" w:date="2020-06-18T13:34:00Z"/>
              <w:rFonts w:cstheme="minorBidi"/>
              <w:noProof/>
              <w:kern w:val="2"/>
              <w:sz w:val="18"/>
              <w:szCs w:val="20"/>
              <w:rPrChange w:id="468" w:author="Boo Dajeong" w:date="2020-06-18T13:35:00Z">
                <w:rPr>
                  <w:ins w:id="469" w:author="Boo Dajeong" w:date="2020-06-18T13:34:00Z"/>
                  <w:rFonts w:cstheme="minorBidi"/>
                  <w:noProof/>
                  <w:kern w:val="2"/>
                  <w:sz w:val="20"/>
                </w:rPr>
              </w:rPrChange>
            </w:rPr>
            <w:pPrChange w:id="470" w:author="Boo Dajeong" w:date="2020-06-18T13:36:00Z">
              <w:pPr>
                <w:pStyle w:val="10"/>
                <w:ind w:left="220"/>
              </w:pPr>
            </w:pPrChange>
          </w:pPr>
          <w:ins w:id="471" w:author="Boo Dajeong" w:date="2020-06-18T13:34:00Z">
            <w:r w:rsidRPr="00077F75">
              <w:rPr>
                <w:rStyle w:val="a5"/>
                <w:noProof/>
                <w:sz w:val="20"/>
                <w:szCs w:val="20"/>
                <w:rPrChange w:id="472" w:author="Boo Dajeong" w:date="2020-06-18T13:35:00Z">
                  <w:rPr>
                    <w:rStyle w:val="a5"/>
                    <w:noProof/>
                  </w:rPr>
                </w:rPrChange>
              </w:rPr>
              <w:fldChar w:fldCharType="begin"/>
            </w:r>
            <w:r w:rsidRPr="00077F75">
              <w:rPr>
                <w:rStyle w:val="a5"/>
                <w:noProof/>
                <w:sz w:val="20"/>
                <w:szCs w:val="20"/>
                <w:rPrChange w:id="473" w:author="Boo Dajeong" w:date="2020-06-18T13:35:00Z">
                  <w:rPr>
                    <w:rStyle w:val="a5"/>
                    <w:noProof/>
                  </w:rPr>
                </w:rPrChange>
              </w:rPr>
              <w:instrText xml:space="preserve"> </w:instrText>
            </w:r>
            <w:r w:rsidRPr="00077F75">
              <w:rPr>
                <w:noProof/>
                <w:sz w:val="20"/>
                <w:szCs w:val="20"/>
                <w:rPrChange w:id="474" w:author="Boo Dajeong" w:date="2020-06-18T13:35:00Z">
                  <w:rPr>
                    <w:noProof/>
                  </w:rPr>
                </w:rPrChange>
              </w:rPr>
              <w:instrText>HYPERLINK \l "_Toc43379949"</w:instrText>
            </w:r>
            <w:r w:rsidRPr="00077F75">
              <w:rPr>
                <w:rStyle w:val="a5"/>
                <w:noProof/>
                <w:sz w:val="20"/>
                <w:szCs w:val="20"/>
                <w:rPrChange w:id="475" w:author="Boo Dajeong" w:date="2020-06-18T13:35:00Z">
                  <w:rPr>
                    <w:rStyle w:val="a5"/>
                    <w:noProof/>
                  </w:rPr>
                </w:rPrChange>
              </w:rPr>
              <w:instrText xml:space="preserve"> </w:instrText>
            </w:r>
            <w:r w:rsidRPr="00077F75">
              <w:rPr>
                <w:rStyle w:val="a5"/>
                <w:noProof/>
                <w:sz w:val="20"/>
                <w:szCs w:val="20"/>
                <w:rPrChange w:id="476" w:author="Boo Dajeong" w:date="2020-06-18T13:35:00Z">
                  <w:rPr>
                    <w:rStyle w:val="a5"/>
                    <w:noProof/>
                  </w:rPr>
                </w:rPrChange>
              </w:rPr>
            </w:r>
            <w:r w:rsidRPr="00077F75">
              <w:rPr>
                <w:rStyle w:val="a5"/>
                <w:noProof/>
                <w:sz w:val="20"/>
                <w:szCs w:val="20"/>
                <w:rPrChange w:id="477" w:author="Boo Dajeong" w:date="2020-06-18T13:35:00Z">
                  <w:rPr>
                    <w:rStyle w:val="a5"/>
                    <w:noProof/>
                  </w:rPr>
                </w:rPrChange>
              </w:rPr>
              <w:fldChar w:fldCharType="separate"/>
            </w:r>
            <w:r w:rsidRPr="00077F75">
              <w:rPr>
                <w:rStyle w:val="a5"/>
                <w:noProof/>
                <w:sz w:val="20"/>
                <w:szCs w:val="20"/>
                <w:rPrChange w:id="478" w:author="Boo Dajeong" w:date="2020-06-18T13:35:00Z">
                  <w:rPr>
                    <w:rStyle w:val="a5"/>
                    <w:b/>
                    <w:bCs/>
                    <w:noProof/>
                  </w:rPr>
                </w:rPrChange>
              </w:rPr>
              <w:t>6.5.1</w:t>
            </w:r>
          </w:ins>
          <w:ins w:id="479" w:author="Boo Dajeong" w:date="2020-06-18T13:36:00Z">
            <w:r>
              <w:rPr>
                <w:rStyle w:val="a5"/>
                <w:noProof/>
                <w:sz w:val="20"/>
                <w:szCs w:val="20"/>
              </w:rPr>
              <w:t xml:space="preserve"> </w:t>
            </w:r>
          </w:ins>
          <w:ins w:id="480" w:author="Boo Dajeong" w:date="2020-06-18T13:34:00Z">
            <w:r w:rsidRPr="00077F75">
              <w:rPr>
                <w:rStyle w:val="a5"/>
                <w:noProof/>
                <w:sz w:val="20"/>
                <w:szCs w:val="20"/>
                <w:rPrChange w:id="481" w:author="Boo Dajeong" w:date="2020-06-18T13:35:00Z">
                  <w:rPr>
                    <w:rStyle w:val="a5"/>
                    <w:b/>
                    <w:bCs/>
                    <w:noProof/>
                  </w:rPr>
                </w:rPrChange>
              </w:rPr>
              <w:t>Propensity score covariate</w:t>
            </w:r>
            <w:r w:rsidRPr="00077F75">
              <w:rPr>
                <w:noProof/>
                <w:webHidden/>
                <w:sz w:val="20"/>
                <w:szCs w:val="20"/>
                <w:rPrChange w:id="482" w:author="Boo Dajeong" w:date="2020-06-18T13:35:00Z">
                  <w:rPr>
                    <w:noProof/>
                    <w:webHidden/>
                  </w:rPr>
                </w:rPrChange>
              </w:rPr>
              <w:tab/>
            </w:r>
            <w:r w:rsidRPr="00077F75">
              <w:rPr>
                <w:noProof/>
                <w:webHidden/>
                <w:sz w:val="20"/>
                <w:szCs w:val="20"/>
                <w:rPrChange w:id="483" w:author="Boo Dajeong" w:date="2020-06-18T13:35:00Z">
                  <w:rPr>
                    <w:noProof/>
                    <w:webHidden/>
                  </w:rPr>
                </w:rPrChange>
              </w:rPr>
              <w:fldChar w:fldCharType="begin"/>
            </w:r>
            <w:r w:rsidRPr="00077F75">
              <w:rPr>
                <w:noProof/>
                <w:webHidden/>
                <w:sz w:val="20"/>
                <w:szCs w:val="20"/>
                <w:rPrChange w:id="484" w:author="Boo Dajeong" w:date="2020-06-18T13:35:00Z">
                  <w:rPr>
                    <w:noProof/>
                    <w:webHidden/>
                  </w:rPr>
                </w:rPrChange>
              </w:rPr>
              <w:instrText xml:space="preserve"> PAGEREF _Toc43379949 \h </w:instrText>
            </w:r>
            <w:r w:rsidRPr="00077F75">
              <w:rPr>
                <w:noProof/>
                <w:webHidden/>
                <w:sz w:val="20"/>
                <w:szCs w:val="20"/>
                <w:rPrChange w:id="485" w:author="Boo Dajeong" w:date="2020-06-18T13:35:00Z">
                  <w:rPr>
                    <w:noProof/>
                    <w:webHidden/>
                  </w:rPr>
                </w:rPrChange>
              </w:rPr>
            </w:r>
          </w:ins>
          <w:r w:rsidRPr="00077F75">
            <w:rPr>
              <w:noProof/>
              <w:webHidden/>
              <w:sz w:val="20"/>
              <w:szCs w:val="20"/>
              <w:rPrChange w:id="486" w:author="Boo Dajeong" w:date="2020-06-18T13:35:00Z">
                <w:rPr>
                  <w:noProof/>
                  <w:webHidden/>
                </w:rPr>
              </w:rPrChange>
            </w:rPr>
            <w:fldChar w:fldCharType="separate"/>
          </w:r>
          <w:ins w:id="487" w:author="Boo Dajeong" w:date="2020-06-18T13:34:00Z">
            <w:r w:rsidRPr="00077F75">
              <w:rPr>
                <w:noProof/>
                <w:webHidden/>
                <w:sz w:val="20"/>
                <w:szCs w:val="20"/>
                <w:rPrChange w:id="488" w:author="Boo Dajeong" w:date="2020-06-18T13:35:00Z">
                  <w:rPr>
                    <w:noProof/>
                    <w:webHidden/>
                  </w:rPr>
                </w:rPrChange>
              </w:rPr>
              <w:t>9</w:t>
            </w:r>
            <w:r w:rsidRPr="00077F75">
              <w:rPr>
                <w:noProof/>
                <w:webHidden/>
                <w:sz w:val="20"/>
                <w:szCs w:val="20"/>
                <w:rPrChange w:id="489" w:author="Boo Dajeong" w:date="2020-06-18T13:35:00Z">
                  <w:rPr>
                    <w:noProof/>
                    <w:webHidden/>
                  </w:rPr>
                </w:rPrChange>
              </w:rPr>
              <w:fldChar w:fldCharType="end"/>
            </w:r>
            <w:r w:rsidRPr="00077F75">
              <w:rPr>
                <w:rStyle w:val="a5"/>
                <w:noProof/>
                <w:sz w:val="20"/>
                <w:szCs w:val="20"/>
                <w:rPrChange w:id="490" w:author="Boo Dajeong" w:date="2020-06-18T13:35:00Z">
                  <w:rPr>
                    <w:rStyle w:val="a5"/>
                    <w:noProof/>
                  </w:rPr>
                </w:rPrChange>
              </w:rPr>
              <w:fldChar w:fldCharType="end"/>
            </w:r>
          </w:ins>
        </w:p>
        <w:p w14:paraId="64B6043C" w14:textId="23199A25" w:rsidR="00077F75" w:rsidRPr="00077F75" w:rsidRDefault="00077F75">
          <w:pPr>
            <w:pStyle w:val="10"/>
            <w:ind w:left="220"/>
            <w:rPr>
              <w:ins w:id="491" w:author="Boo Dajeong" w:date="2020-06-18T13:34:00Z"/>
              <w:rFonts w:cstheme="minorBidi"/>
              <w:noProof/>
              <w:kern w:val="2"/>
              <w:sz w:val="18"/>
              <w:szCs w:val="20"/>
              <w:rPrChange w:id="492" w:author="Boo Dajeong" w:date="2020-06-18T13:35:00Z">
                <w:rPr>
                  <w:ins w:id="493" w:author="Boo Dajeong" w:date="2020-06-18T13:34:00Z"/>
                  <w:rFonts w:cstheme="minorBidi"/>
                  <w:noProof/>
                  <w:kern w:val="2"/>
                  <w:sz w:val="20"/>
                </w:rPr>
              </w:rPrChange>
            </w:rPr>
          </w:pPr>
          <w:ins w:id="494" w:author="Boo Dajeong" w:date="2020-06-18T13:34:00Z">
            <w:r w:rsidRPr="00077F75">
              <w:rPr>
                <w:rStyle w:val="a5"/>
                <w:noProof/>
                <w:sz w:val="20"/>
                <w:szCs w:val="20"/>
                <w:rPrChange w:id="495" w:author="Boo Dajeong" w:date="2020-06-18T13:35:00Z">
                  <w:rPr>
                    <w:rStyle w:val="a5"/>
                    <w:noProof/>
                  </w:rPr>
                </w:rPrChange>
              </w:rPr>
              <w:fldChar w:fldCharType="begin"/>
            </w:r>
            <w:r w:rsidRPr="00077F75">
              <w:rPr>
                <w:rStyle w:val="a5"/>
                <w:noProof/>
                <w:sz w:val="20"/>
                <w:szCs w:val="20"/>
                <w:rPrChange w:id="496" w:author="Boo Dajeong" w:date="2020-06-18T13:35:00Z">
                  <w:rPr>
                    <w:rStyle w:val="a5"/>
                    <w:noProof/>
                  </w:rPr>
                </w:rPrChange>
              </w:rPr>
              <w:instrText xml:space="preserve"> </w:instrText>
            </w:r>
            <w:r w:rsidRPr="00077F75">
              <w:rPr>
                <w:noProof/>
                <w:sz w:val="20"/>
                <w:szCs w:val="20"/>
                <w:rPrChange w:id="497" w:author="Boo Dajeong" w:date="2020-06-18T13:35:00Z">
                  <w:rPr>
                    <w:noProof/>
                  </w:rPr>
                </w:rPrChange>
              </w:rPr>
              <w:instrText>HYPERLINK \l "_Toc43379950"</w:instrText>
            </w:r>
            <w:r w:rsidRPr="00077F75">
              <w:rPr>
                <w:rStyle w:val="a5"/>
                <w:noProof/>
                <w:sz w:val="20"/>
                <w:szCs w:val="20"/>
                <w:rPrChange w:id="498" w:author="Boo Dajeong" w:date="2020-06-18T13:35:00Z">
                  <w:rPr>
                    <w:rStyle w:val="a5"/>
                    <w:noProof/>
                  </w:rPr>
                </w:rPrChange>
              </w:rPr>
              <w:instrText xml:space="preserve"> </w:instrText>
            </w:r>
            <w:r w:rsidRPr="00077F75">
              <w:rPr>
                <w:rStyle w:val="a5"/>
                <w:noProof/>
                <w:sz w:val="20"/>
                <w:szCs w:val="20"/>
                <w:rPrChange w:id="499" w:author="Boo Dajeong" w:date="2020-06-18T13:35:00Z">
                  <w:rPr>
                    <w:rStyle w:val="a5"/>
                    <w:noProof/>
                  </w:rPr>
                </w:rPrChange>
              </w:rPr>
            </w:r>
            <w:r w:rsidRPr="00077F75">
              <w:rPr>
                <w:rStyle w:val="a5"/>
                <w:noProof/>
                <w:sz w:val="20"/>
                <w:szCs w:val="20"/>
                <w:rPrChange w:id="500" w:author="Boo Dajeong" w:date="2020-06-18T13:35:00Z">
                  <w:rPr>
                    <w:rStyle w:val="a5"/>
                    <w:noProof/>
                  </w:rPr>
                </w:rPrChange>
              </w:rPr>
              <w:fldChar w:fldCharType="separate"/>
            </w:r>
            <w:r w:rsidRPr="00077F75">
              <w:rPr>
                <w:rStyle w:val="a5"/>
                <w:noProof/>
                <w:sz w:val="20"/>
                <w:szCs w:val="20"/>
                <w:rPrChange w:id="501" w:author="Boo Dajeong" w:date="2020-06-18T13:35:00Z">
                  <w:rPr>
                    <w:rStyle w:val="a5"/>
                    <w:b/>
                    <w:bCs/>
                    <w:noProof/>
                  </w:rPr>
                </w:rPrChange>
              </w:rPr>
              <w:t>7</w:t>
            </w:r>
            <w:r w:rsidRPr="00077F75">
              <w:rPr>
                <w:rFonts w:cstheme="minorBidi"/>
                <w:noProof/>
                <w:kern w:val="2"/>
                <w:sz w:val="18"/>
                <w:szCs w:val="20"/>
                <w:rPrChange w:id="502" w:author="Boo Dajeong" w:date="2020-06-18T13:35:00Z">
                  <w:rPr>
                    <w:rFonts w:cstheme="minorBidi"/>
                    <w:noProof/>
                    <w:kern w:val="2"/>
                    <w:sz w:val="20"/>
                  </w:rPr>
                </w:rPrChange>
              </w:rPr>
              <w:tab/>
            </w:r>
            <w:r w:rsidRPr="00077F75">
              <w:rPr>
                <w:rStyle w:val="a5"/>
                <w:noProof/>
                <w:sz w:val="20"/>
                <w:szCs w:val="20"/>
                <w:rPrChange w:id="503" w:author="Boo Dajeong" w:date="2020-06-18T13:35:00Z">
                  <w:rPr>
                    <w:rStyle w:val="a5"/>
                    <w:b/>
                    <w:bCs/>
                    <w:noProof/>
                  </w:rPr>
                </w:rPrChange>
              </w:rPr>
              <w:t>Data Analysis Plan</w:t>
            </w:r>
            <w:r w:rsidRPr="00077F75">
              <w:rPr>
                <w:noProof/>
                <w:webHidden/>
                <w:sz w:val="20"/>
                <w:szCs w:val="20"/>
                <w:rPrChange w:id="504" w:author="Boo Dajeong" w:date="2020-06-18T13:35:00Z">
                  <w:rPr>
                    <w:noProof/>
                    <w:webHidden/>
                  </w:rPr>
                </w:rPrChange>
              </w:rPr>
              <w:tab/>
            </w:r>
            <w:r w:rsidRPr="00077F75">
              <w:rPr>
                <w:noProof/>
                <w:webHidden/>
                <w:sz w:val="20"/>
                <w:szCs w:val="20"/>
                <w:rPrChange w:id="505" w:author="Boo Dajeong" w:date="2020-06-18T13:35:00Z">
                  <w:rPr>
                    <w:noProof/>
                    <w:webHidden/>
                  </w:rPr>
                </w:rPrChange>
              </w:rPr>
              <w:fldChar w:fldCharType="begin"/>
            </w:r>
            <w:r w:rsidRPr="00077F75">
              <w:rPr>
                <w:noProof/>
                <w:webHidden/>
                <w:sz w:val="20"/>
                <w:szCs w:val="20"/>
                <w:rPrChange w:id="506" w:author="Boo Dajeong" w:date="2020-06-18T13:35:00Z">
                  <w:rPr>
                    <w:noProof/>
                    <w:webHidden/>
                  </w:rPr>
                </w:rPrChange>
              </w:rPr>
              <w:instrText xml:space="preserve"> PAGEREF _Toc43379950 \h </w:instrText>
            </w:r>
            <w:r w:rsidRPr="00077F75">
              <w:rPr>
                <w:noProof/>
                <w:webHidden/>
                <w:sz w:val="20"/>
                <w:szCs w:val="20"/>
                <w:rPrChange w:id="507" w:author="Boo Dajeong" w:date="2020-06-18T13:35:00Z">
                  <w:rPr>
                    <w:noProof/>
                    <w:webHidden/>
                  </w:rPr>
                </w:rPrChange>
              </w:rPr>
            </w:r>
          </w:ins>
          <w:r w:rsidRPr="00077F75">
            <w:rPr>
              <w:noProof/>
              <w:webHidden/>
              <w:sz w:val="20"/>
              <w:szCs w:val="20"/>
              <w:rPrChange w:id="508" w:author="Boo Dajeong" w:date="2020-06-18T13:35:00Z">
                <w:rPr>
                  <w:noProof/>
                  <w:webHidden/>
                </w:rPr>
              </w:rPrChange>
            </w:rPr>
            <w:fldChar w:fldCharType="separate"/>
          </w:r>
          <w:ins w:id="509" w:author="Boo Dajeong" w:date="2020-06-18T13:34:00Z">
            <w:r w:rsidRPr="00077F75">
              <w:rPr>
                <w:noProof/>
                <w:webHidden/>
                <w:sz w:val="20"/>
                <w:szCs w:val="20"/>
                <w:rPrChange w:id="510" w:author="Boo Dajeong" w:date="2020-06-18T13:35:00Z">
                  <w:rPr>
                    <w:noProof/>
                    <w:webHidden/>
                  </w:rPr>
                </w:rPrChange>
              </w:rPr>
              <w:t>9</w:t>
            </w:r>
            <w:r w:rsidRPr="00077F75">
              <w:rPr>
                <w:noProof/>
                <w:webHidden/>
                <w:sz w:val="20"/>
                <w:szCs w:val="20"/>
                <w:rPrChange w:id="511" w:author="Boo Dajeong" w:date="2020-06-18T13:35:00Z">
                  <w:rPr>
                    <w:noProof/>
                    <w:webHidden/>
                  </w:rPr>
                </w:rPrChange>
              </w:rPr>
              <w:fldChar w:fldCharType="end"/>
            </w:r>
            <w:r w:rsidRPr="00077F75">
              <w:rPr>
                <w:rStyle w:val="a5"/>
                <w:noProof/>
                <w:sz w:val="20"/>
                <w:szCs w:val="20"/>
                <w:rPrChange w:id="512" w:author="Boo Dajeong" w:date="2020-06-18T13:35:00Z">
                  <w:rPr>
                    <w:rStyle w:val="a5"/>
                    <w:noProof/>
                  </w:rPr>
                </w:rPrChange>
              </w:rPr>
              <w:fldChar w:fldCharType="end"/>
            </w:r>
          </w:ins>
        </w:p>
        <w:p w14:paraId="35CD535B" w14:textId="720C3AB6" w:rsidR="00077F75" w:rsidRPr="00077F75" w:rsidRDefault="00077F75" w:rsidP="00077F75">
          <w:pPr>
            <w:pStyle w:val="10"/>
            <w:ind w:left="220" w:firstLineChars="50" w:firstLine="100"/>
            <w:rPr>
              <w:ins w:id="513" w:author="Boo Dajeong" w:date="2020-06-18T13:34:00Z"/>
              <w:rFonts w:cstheme="minorBidi"/>
              <w:noProof/>
              <w:kern w:val="2"/>
              <w:sz w:val="18"/>
              <w:szCs w:val="20"/>
              <w:rPrChange w:id="514" w:author="Boo Dajeong" w:date="2020-06-18T13:35:00Z">
                <w:rPr>
                  <w:ins w:id="515" w:author="Boo Dajeong" w:date="2020-06-18T13:34:00Z"/>
                  <w:rFonts w:cstheme="minorBidi"/>
                  <w:noProof/>
                  <w:kern w:val="2"/>
                  <w:sz w:val="20"/>
                </w:rPr>
              </w:rPrChange>
            </w:rPr>
            <w:pPrChange w:id="516" w:author="Boo Dajeong" w:date="2020-06-18T13:36:00Z">
              <w:pPr>
                <w:pStyle w:val="10"/>
                <w:ind w:left="220"/>
              </w:pPr>
            </w:pPrChange>
          </w:pPr>
          <w:ins w:id="517" w:author="Boo Dajeong" w:date="2020-06-18T13:34:00Z">
            <w:r w:rsidRPr="00077F75">
              <w:rPr>
                <w:rStyle w:val="a5"/>
                <w:noProof/>
                <w:sz w:val="20"/>
                <w:szCs w:val="20"/>
                <w:rPrChange w:id="518" w:author="Boo Dajeong" w:date="2020-06-18T13:35:00Z">
                  <w:rPr>
                    <w:rStyle w:val="a5"/>
                    <w:noProof/>
                  </w:rPr>
                </w:rPrChange>
              </w:rPr>
              <w:fldChar w:fldCharType="begin"/>
            </w:r>
            <w:r w:rsidRPr="00077F75">
              <w:rPr>
                <w:rStyle w:val="a5"/>
                <w:noProof/>
                <w:sz w:val="20"/>
                <w:szCs w:val="20"/>
                <w:rPrChange w:id="519" w:author="Boo Dajeong" w:date="2020-06-18T13:35:00Z">
                  <w:rPr>
                    <w:rStyle w:val="a5"/>
                    <w:noProof/>
                  </w:rPr>
                </w:rPrChange>
              </w:rPr>
              <w:instrText xml:space="preserve"> </w:instrText>
            </w:r>
            <w:r w:rsidRPr="00077F75">
              <w:rPr>
                <w:noProof/>
                <w:sz w:val="20"/>
                <w:szCs w:val="20"/>
                <w:rPrChange w:id="520" w:author="Boo Dajeong" w:date="2020-06-18T13:35:00Z">
                  <w:rPr>
                    <w:noProof/>
                  </w:rPr>
                </w:rPrChange>
              </w:rPr>
              <w:instrText>HYPERLINK \l "_Toc43379951"</w:instrText>
            </w:r>
            <w:r w:rsidRPr="00077F75">
              <w:rPr>
                <w:rStyle w:val="a5"/>
                <w:noProof/>
                <w:sz w:val="20"/>
                <w:szCs w:val="20"/>
                <w:rPrChange w:id="521" w:author="Boo Dajeong" w:date="2020-06-18T13:35:00Z">
                  <w:rPr>
                    <w:rStyle w:val="a5"/>
                    <w:noProof/>
                  </w:rPr>
                </w:rPrChange>
              </w:rPr>
              <w:instrText xml:space="preserve"> </w:instrText>
            </w:r>
            <w:r w:rsidRPr="00077F75">
              <w:rPr>
                <w:rStyle w:val="a5"/>
                <w:noProof/>
                <w:sz w:val="20"/>
                <w:szCs w:val="20"/>
                <w:rPrChange w:id="522" w:author="Boo Dajeong" w:date="2020-06-18T13:35:00Z">
                  <w:rPr>
                    <w:rStyle w:val="a5"/>
                    <w:noProof/>
                  </w:rPr>
                </w:rPrChange>
              </w:rPr>
            </w:r>
            <w:r w:rsidRPr="00077F75">
              <w:rPr>
                <w:rStyle w:val="a5"/>
                <w:noProof/>
                <w:sz w:val="20"/>
                <w:szCs w:val="20"/>
                <w:rPrChange w:id="523" w:author="Boo Dajeong" w:date="2020-06-18T13:35:00Z">
                  <w:rPr>
                    <w:rStyle w:val="a5"/>
                    <w:noProof/>
                  </w:rPr>
                </w:rPrChange>
              </w:rPr>
              <w:fldChar w:fldCharType="separate"/>
            </w:r>
            <w:r w:rsidRPr="00077F75">
              <w:rPr>
                <w:rStyle w:val="a5"/>
                <w:noProof/>
                <w:sz w:val="20"/>
                <w:szCs w:val="20"/>
                <w:rPrChange w:id="524" w:author="Boo Dajeong" w:date="2020-06-18T13:35:00Z">
                  <w:rPr>
                    <w:rStyle w:val="a5"/>
                    <w:b/>
                    <w:bCs/>
                    <w:noProof/>
                  </w:rPr>
                </w:rPrChange>
              </w:rPr>
              <w:t>7.1</w:t>
            </w:r>
            <w:r w:rsidRPr="00077F75">
              <w:rPr>
                <w:rFonts w:cstheme="minorBidi"/>
                <w:noProof/>
                <w:kern w:val="2"/>
                <w:sz w:val="18"/>
                <w:szCs w:val="20"/>
                <w:rPrChange w:id="525" w:author="Boo Dajeong" w:date="2020-06-18T13:35:00Z">
                  <w:rPr>
                    <w:rFonts w:cstheme="minorBidi"/>
                    <w:noProof/>
                    <w:kern w:val="2"/>
                    <w:sz w:val="20"/>
                  </w:rPr>
                </w:rPrChange>
              </w:rPr>
              <w:tab/>
            </w:r>
            <w:r w:rsidRPr="00077F75">
              <w:rPr>
                <w:rStyle w:val="a5"/>
                <w:noProof/>
                <w:sz w:val="20"/>
                <w:szCs w:val="20"/>
                <w:rPrChange w:id="526" w:author="Boo Dajeong" w:date="2020-06-18T13:35:00Z">
                  <w:rPr>
                    <w:rStyle w:val="a5"/>
                    <w:b/>
                    <w:bCs/>
                    <w:noProof/>
                  </w:rPr>
                </w:rPrChange>
              </w:rPr>
              <w:t>Calculation of time-at risk</w:t>
            </w:r>
            <w:r w:rsidRPr="00077F75">
              <w:rPr>
                <w:noProof/>
                <w:webHidden/>
                <w:sz w:val="20"/>
                <w:szCs w:val="20"/>
                <w:rPrChange w:id="527" w:author="Boo Dajeong" w:date="2020-06-18T13:35:00Z">
                  <w:rPr>
                    <w:noProof/>
                    <w:webHidden/>
                  </w:rPr>
                </w:rPrChange>
              </w:rPr>
              <w:tab/>
            </w:r>
            <w:r w:rsidRPr="00077F75">
              <w:rPr>
                <w:noProof/>
                <w:webHidden/>
                <w:sz w:val="20"/>
                <w:szCs w:val="20"/>
                <w:rPrChange w:id="528" w:author="Boo Dajeong" w:date="2020-06-18T13:35:00Z">
                  <w:rPr>
                    <w:noProof/>
                    <w:webHidden/>
                  </w:rPr>
                </w:rPrChange>
              </w:rPr>
              <w:fldChar w:fldCharType="begin"/>
            </w:r>
            <w:r w:rsidRPr="00077F75">
              <w:rPr>
                <w:noProof/>
                <w:webHidden/>
                <w:sz w:val="20"/>
                <w:szCs w:val="20"/>
                <w:rPrChange w:id="529" w:author="Boo Dajeong" w:date="2020-06-18T13:35:00Z">
                  <w:rPr>
                    <w:noProof/>
                    <w:webHidden/>
                  </w:rPr>
                </w:rPrChange>
              </w:rPr>
              <w:instrText xml:space="preserve"> PAGEREF _Toc43379951 \h </w:instrText>
            </w:r>
            <w:r w:rsidRPr="00077F75">
              <w:rPr>
                <w:noProof/>
                <w:webHidden/>
                <w:sz w:val="20"/>
                <w:szCs w:val="20"/>
                <w:rPrChange w:id="530" w:author="Boo Dajeong" w:date="2020-06-18T13:35:00Z">
                  <w:rPr>
                    <w:noProof/>
                    <w:webHidden/>
                  </w:rPr>
                </w:rPrChange>
              </w:rPr>
            </w:r>
          </w:ins>
          <w:r w:rsidRPr="00077F75">
            <w:rPr>
              <w:noProof/>
              <w:webHidden/>
              <w:sz w:val="20"/>
              <w:szCs w:val="20"/>
              <w:rPrChange w:id="531" w:author="Boo Dajeong" w:date="2020-06-18T13:35:00Z">
                <w:rPr>
                  <w:noProof/>
                  <w:webHidden/>
                </w:rPr>
              </w:rPrChange>
            </w:rPr>
            <w:fldChar w:fldCharType="separate"/>
          </w:r>
          <w:ins w:id="532" w:author="Boo Dajeong" w:date="2020-06-18T13:34:00Z">
            <w:r w:rsidRPr="00077F75">
              <w:rPr>
                <w:noProof/>
                <w:webHidden/>
                <w:sz w:val="20"/>
                <w:szCs w:val="20"/>
                <w:rPrChange w:id="533" w:author="Boo Dajeong" w:date="2020-06-18T13:35:00Z">
                  <w:rPr>
                    <w:noProof/>
                    <w:webHidden/>
                  </w:rPr>
                </w:rPrChange>
              </w:rPr>
              <w:t>9</w:t>
            </w:r>
            <w:r w:rsidRPr="00077F75">
              <w:rPr>
                <w:noProof/>
                <w:webHidden/>
                <w:sz w:val="20"/>
                <w:szCs w:val="20"/>
                <w:rPrChange w:id="534" w:author="Boo Dajeong" w:date="2020-06-18T13:35:00Z">
                  <w:rPr>
                    <w:noProof/>
                    <w:webHidden/>
                  </w:rPr>
                </w:rPrChange>
              </w:rPr>
              <w:fldChar w:fldCharType="end"/>
            </w:r>
            <w:r w:rsidRPr="00077F75">
              <w:rPr>
                <w:rStyle w:val="a5"/>
                <w:noProof/>
                <w:sz w:val="20"/>
                <w:szCs w:val="20"/>
                <w:rPrChange w:id="535" w:author="Boo Dajeong" w:date="2020-06-18T13:35:00Z">
                  <w:rPr>
                    <w:rStyle w:val="a5"/>
                    <w:noProof/>
                  </w:rPr>
                </w:rPrChange>
              </w:rPr>
              <w:fldChar w:fldCharType="end"/>
            </w:r>
          </w:ins>
        </w:p>
        <w:p w14:paraId="21039091" w14:textId="4887CB0D" w:rsidR="00077F75" w:rsidRPr="00077F75" w:rsidRDefault="00077F75" w:rsidP="00077F75">
          <w:pPr>
            <w:pStyle w:val="10"/>
            <w:ind w:left="220" w:firstLineChars="50" w:firstLine="100"/>
            <w:rPr>
              <w:ins w:id="536" w:author="Boo Dajeong" w:date="2020-06-18T13:34:00Z"/>
              <w:rFonts w:cstheme="minorBidi"/>
              <w:noProof/>
              <w:kern w:val="2"/>
              <w:sz w:val="18"/>
              <w:szCs w:val="20"/>
              <w:rPrChange w:id="537" w:author="Boo Dajeong" w:date="2020-06-18T13:35:00Z">
                <w:rPr>
                  <w:ins w:id="538" w:author="Boo Dajeong" w:date="2020-06-18T13:34:00Z"/>
                  <w:rFonts w:cstheme="minorBidi"/>
                  <w:noProof/>
                  <w:kern w:val="2"/>
                  <w:sz w:val="20"/>
                </w:rPr>
              </w:rPrChange>
            </w:rPr>
            <w:pPrChange w:id="539" w:author="Boo Dajeong" w:date="2020-06-18T13:36:00Z">
              <w:pPr>
                <w:pStyle w:val="10"/>
                <w:ind w:left="220"/>
              </w:pPr>
            </w:pPrChange>
          </w:pPr>
          <w:ins w:id="540" w:author="Boo Dajeong" w:date="2020-06-18T13:34:00Z">
            <w:r w:rsidRPr="00077F75">
              <w:rPr>
                <w:rStyle w:val="a5"/>
                <w:noProof/>
                <w:sz w:val="20"/>
                <w:szCs w:val="20"/>
                <w:rPrChange w:id="541" w:author="Boo Dajeong" w:date="2020-06-18T13:35:00Z">
                  <w:rPr>
                    <w:rStyle w:val="a5"/>
                    <w:noProof/>
                  </w:rPr>
                </w:rPrChange>
              </w:rPr>
              <w:fldChar w:fldCharType="begin"/>
            </w:r>
            <w:r w:rsidRPr="00077F75">
              <w:rPr>
                <w:rStyle w:val="a5"/>
                <w:noProof/>
                <w:sz w:val="20"/>
                <w:szCs w:val="20"/>
                <w:rPrChange w:id="542" w:author="Boo Dajeong" w:date="2020-06-18T13:35:00Z">
                  <w:rPr>
                    <w:rStyle w:val="a5"/>
                    <w:noProof/>
                  </w:rPr>
                </w:rPrChange>
              </w:rPr>
              <w:instrText xml:space="preserve"> </w:instrText>
            </w:r>
            <w:r w:rsidRPr="00077F75">
              <w:rPr>
                <w:noProof/>
                <w:sz w:val="20"/>
                <w:szCs w:val="20"/>
                <w:rPrChange w:id="543" w:author="Boo Dajeong" w:date="2020-06-18T13:35:00Z">
                  <w:rPr>
                    <w:noProof/>
                  </w:rPr>
                </w:rPrChange>
              </w:rPr>
              <w:instrText>HYPERLINK \l "_Toc43379952"</w:instrText>
            </w:r>
            <w:r w:rsidRPr="00077F75">
              <w:rPr>
                <w:rStyle w:val="a5"/>
                <w:noProof/>
                <w:sz w:val="20"/>
                <w:szCs w:val="20"/>
                <w:rPrChange w:id="544" w:author="Boo Dajeong" w:date="2020-06-18T13:35:00Z">
                  <w:rPr>
                    <w:rStyle w:val="a5"/>
                    <w:noProof/>
                  </w:rPr>
                </w:rPrChange>
              </w:rPr>
              <w:instrText xml:space="preserve"> </w:instrText>
            </w:r>
            <w:r w:rsidRPr="00077F75">
              <w:rPr>
                <w:rStyle w:val="a5"/>
                <w:noProof/>
                <w:sz w:val="20"/>
                <w:szCs w:val="20"/>
                <w:rPrChange w:id="545" w:author="Boo Dajeong" w:date="2020-06-18T13:35:00Z">
                  <w:rPr>
                    <w:rStyle w:val="a5"/>
                    <w:noProof/>
                  </w:rPr>
                </w:rPrChange>
              </w:rPr>
            </w:r>
            <w:r w:rsidRPr="00077F75">
              <w:rPr>
                <w:rStyle w:val="a5"/>
                <w:noProof/>
                <w:sz w:val="20"/>
                <w:szCs w:val="20"/>
                <w:rPrChange w:id="546" w:author="Boo Dajeong" w:date="2020-06-18T13:35:00Z">
                  <w:rPr>
                    <w:rStyle w:val="a5"/>
                    <w:noProof/>
                  </w:rPr>
                </w:rPrChange>
              </w:rPr>
              <w:fldChar w:fldCharType="separate"/>
            </w:r>
            <w:r w:rsidRPr="00077F75">
              <w:rPr>
                <w:rStyle w:val="a5"/>
                <w:noProof/>
                <w:sz w:val="20"/>
                <w:szCs w:val="20"/>
                <w:rPrChange w:id="547" w:author="Boo Dajeong" w:date="2020-06-18T13:35:00Z">
                  <w:rPr>
                    <w:rStyle w:val="a5"/>
                    <w:b/>
                    <w:bCs/>
                    <w:noProof/>
                  </w:rPr>
                </w:rPrChange>
              </w:rPr>
              <w:t>7.2</w:t>
            </w:r>
            <w:r w:rsidRPr="00077F75">
              <w:rPr>
                <w:rFonts w:cstheme="minorBidi"/>
                <w:noProof/>
                <w:kern w:val="2"/>
                <w:sz w:val="18"/>
                <w:szCs w:val="20"/>
                <w:rPrChange w:id="548" w:author="Boo Dajeong" w:date="2020-06-18T13:35:00Z">
                  <w:rPr>
                    <w:rFonts w:cstheme="minorBidi"/>
                    <w:noProof/>
                    <w:kern w:val="2"/>
                    <w:sz w:val="20"/>
                  </w:rPr>
                </w:rPrChange>
              </w:rPr>
              <w:tab/>
            </w:r>
            <w:r w:rsidRPr="00077F75">
              <w:rPr>
                <w:rStyle w:val="a5"/>
                <w:noProof/>
                <w:sz w:val="20"/>
                <w:szCs w:val="20"/>
                <w:rPrChange w:id="549" w:author="Boo Dajeong" w:date="2020-06-18T13:35:00Z">
                  <w:rPr>
                    <w:rStyle w:val="a5"/>
                    <w:b/>
                    <w:bCs/>
                    <w:noProof/>
                  </w:rPr>
                </w:rPrChange>
              </w:rPr>
              <w:t>Model Specification</w:t>
            </w:r>
            <w:r w:rsidRPr="00077F75">
              <w:rPr>
                <w:noProof/>
                <w:webHidden/>
                <w:sz w:val="20"/>
                <w:szCs w:val="20"/>
                <w:rPrChange w:id="550" w:author="Boo Dajeong" w:date="2020-06-18T13:35:00Z">
                  <w:rPr>
                    <w:noProof/>
                    <w:webHidden/>
                  </w:rPr>
                </w:rPrChange>
              </w:rPr>
              <w:tab/>
            </w:r>
            <w:r w:rsidRPr="00077F75">
              <w:rPr>
                <w:noProof/>
                <w:webHidden/>
                <w:sz w:val="20"/>
                <w:szCs w:val="20"/>
                <w:rPrChange w:id="551" w:author="Boo Dajeong" w:date="2020-06-18T13:35:00Z">
                  <w:rPr>
                    <w:noProof/>
                    <w:webHidden/>
                  </w:rPr>
                </w:rPrChange>
              </w:rPr>
              <w:fldChar w:fldCharType="begin"/>
            </w:r>
            <w:r w:rsidRPr="00077F75">
              <w:rPr>
                <w:noProof/>
                <w:webHidden/>
                <w:sz w:val="20"/>
                <w:szCs w:val="20"/>
                <w:rPrChange w:id="552" w:author="Boo Dajeong" w:date="2020-06-18T13:35:00Z">
                  <w:rPr>
                    <w:noProof/>
                    <w:webHidden/>
                  </w:rPr>
                </w:rPrChange>
              </w:rPr>
              <w:instrText xml:space="preserve"> PAGEREF _Toc43379952 \h </w:instrText>
            </w:r>
            <w:r w:rsidRPr="00077F75">
              <w:rPr>
                <w:noProof/>
                <w:webHidden/>
                <w:sz w:val="20"/>
                <w:szCs w:val="20"/>
                <w:rPrChange w:id="553" w:author="Boo Dajeong" w:date="2020-06-18T13:35:00Z">
                  <w:rPr>
                    <w:noProof/>
                    <w:webHidden/>
                  </w:rPr>
                </w:rPrChange>
              </w:rPr>
            </w:r>
          </w:ins>
          <w:r w:rsidRPr="00077F75">
            <w:rPr>
              <w:noProof/>
              <w:webHidden/>
              <w:sz w:val="20"/>
              <w:szCs w:val="20"/>
              <w:rPrChange w:id="554" w:author="Boo Dajeong" w:date="2020-06-18T13:35:00Z">
                <w:rPr>
                  <w:noProof/>
                  <w:webHidden/>
                </w:rPr>
              </w:rPrChange>
            </w:rPr>
            <w:fldChar w:fldCharType="separate"/>
          </w:r>
          <w:ins w:id="555" w:author="Boo Dajeong" w:date="2020-06-18T13:34:00Z">
            <w:r w:rsidRPr="00077F75">
              <w:rPr>
                <w:noProof/>
                <w:webHidden/>
                <w:sz w:val="20"/>
                <w:szCs w:val="20"/>
                <w:rPrChange w:id="556" w:author="Boo Dajeong" w:date="2020-06-18T13:35:00Z">
                  <w:rPr>
                    <w:noProof/>
                    <w:webHidden/>
                  </w:rPr>
                </w:rPrChange>
              </w:rPr>
              <w:t>9</w:t>
            </w:r>
            <w:r w:rsidRPr="00077F75">
              <w:rPr>
                <w:noProof/>
                <w:webHidden/>
                <w:sz w:val="20"/>
                <w:szCs w:val="20"/>
                <w:rPrChange w:id="557" w:author="Boo Dajeong" w:date="2020-06-18T13:35:00Z">
                  <w:rPr>
                    <w:noProof/>
                    <w:webHidden/>
                  </w:rPr>
                </w:rPrChange>
              </w:rPr>
              <w:fldChar w:fldCharType="end"/>
            </w:r>
            <w:r w:rsidRPr="00077F75">
              <w:rPr>
                <w:rStyle w:val="a5"/>
                <w:noProof/>
                <w:sz w:val="20"/>
                <w:szCs w:val="20"/>
                <w:rPrChange w:id="558" w:author="Boo Dajeong" w:date="2020-06-18T13:35:00Z">
                  <w:rPr>
                    <w:rStyle w:val="a5"/>
                    <w:noProof/>
                  </w:rPr>
                </w:rPrChange>
              </w:rPr>
              <w:fldChar w:fldCharType="end"/>
            </w:r>
          </w:ins>
        </w:p>
        <w:p w14:paraId="20CDE198" w14:textId="5F6FB8DB" w:rsidR="00077F75" w:rsidRPr="00077F75" w:rsidRDefault="00077F75" w:rsidP="00077F75">
          <w:pPr>
            <w:pStyle w:val="10"/>
            <w:ind w:left="220" w:firstLineChars="100" w:firstLine="200"/>
            <w:rPr>
              <w:ins w:id="559" w:author="Boo Dajeong" w:date="2020-06-18T13:34:00Z"/>
              <w:rFonts w:cstheme="minorBidi"/>
              <w:noProof/>
              <w:kern w:val="2"/>
              <w:sz w:val="18"/>
              <w:szCs w:val="20"/>
              <w:rPrChange w:id="560" w:author="Boo Dajeong" w:date="2020-06-18T13:35:00Z">
                <w:rPr>
                  <w:ins w:id="561" w:author="Boo Dajeong" w:date="2020-06-18T13:34:00Z"/>
                  <w:rFonts w:cstheme="minorBidi"/>
                  <w:noProof/>
                  <w:kern w:val="2"/>
                  <w:sz w:val="20"/>
                </w:rPr>
              </w:rPrChange>
            </w:rPr>
            <w:pPrChange w:id="562" w:author="Boo Dajeong" w:date="2020-06-18T13:36:00Z">
              <w:pPr>
                <w:pStyle w:val="10"/>
                <w:ind w:left="220"/>
              </w:pPr>
            </w:pPrChange>
          </w:pPr>
          <w:ins w:id="563" w:author="Boo Dajeong" w:date="2020-06-18T13:34:00Z">
            <w:r w:rsidRPr="00077F75">
              <w:rPr>
                <w:rStyle w:val="a5"/>
                <w:noProof/>
                <w:sz w:val="20"/>
                <w:szCs w:val="20"/>
                <w:rPrChange w:id="564" w:author="Boo Dajeong" w:date="2020-06-18T13:35:00Z">
                  <w:rPr>
                    <w:rStyle w:val="a5"/>
                    <w:noProof/>
                  </w:rPr>
                </w:rPrChange>
              </w:rPr>
              <w:fldChar w:fldCharType="begin"/>
            </w:r>
            <w:r w:rsidRPr="00077F75">
              <w:rPr>
                <w:rStyle w:val="a5"/>
                <w:noProof/>
                <w:sz w:val="20"/>
                <w:szCs w:val="20"/>
                <w:rPrChange w:id="565" w:author="Boo Dajeong" w:date="2020-06-18T13:35:00Z">
                  <w:rPr>
                    <w:rStyle w:val="a5"/>
                    <w:noProof/>
                  </w:rPr>
                </w:rPrChange>
              </w:rPr>
              <w:instrText xml:space="preserve"> </w:instrText>
            </w:r>
            <w:r w:rsidRPr="00077F75">
              <w:rPr>
                <w:noProof/>
                <w:sz w:val="20"/>
                <w:szCs w:val="20"/>
                <w:rPrChange w:id="566" w:author="Boo Dajeong" w:date="2020-06-18T13:35:00Z">
                  <w:rPr>
                    <w:noProof/>
                  </w:rPr>
                </w:rPrChange>
              </w:rPr>
              <w:instrText>HYPERLINK \l "_Toc43379953"</w:instrText>
            </w:r>
            <w:r w:rsidRPr="00077F75">
              <w:rPr>
                <w:rStyle w:val="a5"/>
                <w:noProof/>
                <w:sz w:val="20"/>
                <w:szCs w:val="20"/>
                <w:rPrChange w:id="567" w:author="Boo Dajeong" w:date="2020-06-18T13:35:00Z">
                  <w:rPr>
                    <w:rStyle w:val="a5"/>
                    <w:noProof/>
                  </w:rPr>
                </w:rPrChange>
              </w:rPr>
              <w:instrText xml:space="preserve"> </w:instrText>
            </w:r>
            <w:r w:rsidRPr="00077F75">
              <w:rPr>
                <w:rStyle w:val="a5"/>
                <w:noProof/>
                <w:sz w:val="20"/>
                <w:szCs w:val="20"/>
                <w:rPrChange w:id="568" w:author="Boo Dajeong" w:date="2020-06-18T13:35:00Z">
                  <w:rPr>
                    <w:rStyle w:val="a5"/>
                    <w:noProof/>
                  </w:rPr>
                </w:rPrChange>
              </w:rPr>
            </w:r>
            <w:r w:rsidRPr="00077F75">
              <w:rPr>
                <w:rStyle w:val="a5"/>
                <w:noProof/>
                <w:sz w:val="20"/>
                <w:szCs w:val="20"/>
                <w:rPrChange w:id="569" w:author="Boo Dajeong" w:date="2020-06-18T13:35:00Z">
                  <w:rPr>
                    <w:rStyle w:val="a5"/>
                    <w:noProof/>
                  </w:rPr>
                </w:rPrChange>
              </w:rPr>
              <w:fldChar w:fldCharType="separate"/>
            </w:r>
            <w:r w:rsidRPr="00077F75">
              <w:rPr>
                <w:rStyle w:val="a5"/>
                <w:noProof/>
                <w:sz w:val="20"/>
                <w:szCs w:val="20"/>
                <w:rPrChange w:id="570" w:author="Boo Dajeong" w:date="2020-06-18T13:35:00Z">
                  <w:rPr>
                    <w:rStyle w:val="a5"/>
                    <w:b/>
                    <w:bCs/>
                    <w:noProof/>
                  </w:rPr>
                </w:rPrChange>
              </w:rPr>
              <w:t>7.2.1</w:t>
            </w:r>
          </w:ins>
          <w:ins w:id="571" w:author="Boo Dajeong" w:date="2020-06-18T13:36:00Z">
            <w:r>
              <w:rPr>
                <w:rStyle w:val="a5"/>
                <w:noProof/>
                <w:sz w:val="20"/>
                <w:szCs w:val="20"/>
              </w:rPr>
              <w:t xml:space="preserve"> </w:t>
            </w:r>
          </w:ins>
          <w:ins w:id="572" w:author="Boo Dajeong" w:date="2020-06-18T13:34:00Z">
            <w:r w:rsidRPr="00077F75">
              <w:rPr>
                <w:rStyle w:val="a5"/>
                <w:noProof/>
                <w:sz w:val="20"/>
                <w:szCs w:val="20"/>
                <w:rPrChange w:id="573" w:author="Boo Dajeong" w:date="2020-06-18T13:35:00Z">
                  <w:rPr>
                    <w:rStyle w:val="a5"/>
                    <w:b/>
                    <w:bCs/>
                    <w:noProof/>
                  </w:rPr>
                </w:rPrChange>
              </w:rPr>
              <w:t>Statistical model</w:t>
            </w:r>
            <w:r w:rsidRPr="00077F75">
              <w:rPr>
                <w:noProof/>
                <w:webHidden/>
                <w:sz w:val="20"/>
                <w:szCs w:val="20"/>
                <w:rPrChange w:id="574" w:author="Boo Dajeong" w:date="2020-06-18T13:35:00Z">
                  <w:rPr>
                    <w:noProof/>
                    <w:webHidden/>
                  </w:rPr>
                </w:rPrChange>
              </w:rPr>
              <w:tab/>
            </w:r>
            <w:r w:rsidRPr="00077F75">
              <w:rPr>
                <w:noProof/>
                <w:webHidden/>
                <w:sz w:val="20"/>
                <w:szCs w:val="20"/>
                <w:rPrChange w:id="575" w:author="Boo Dajeong" w:date="2020-06-18T13:35:00Z">
                  <w:rPr>
                    <w:noProof/>
                    <w:webHidden/>
                  </w:rPr>
                </w:rPrChange>
              </w:rPr>
              <w:fldChar w:fldCharType="begin"/>
            </w:r>
            <w:r w:rsidRPr="00077F75">
              <w:rPr>
                <w:noProof/>
                <w:webHidden/>
                <w:sz w:val="20"/>
                <w:szCs w:val="20"/>
                <w:rPrChange w:id="576" w:author="Boo Dajeong" w:date="2020-06-18T13:35:00Z">
                  <w:rPr>
                    <w:noProof/>
                    <w:webHidden/>
                  </w:rPr>
                </w:rPrChange>
              </w:rPr>
              <w:instrText xml:space="preserve"> PAGEREF _Toc43379953 \h </w:instrText>
            </w:r>
            <w:r w:rsidRPr="00077F75">
              <w:rPr>
                <w:noProof/>
                <w:webHidden/>
                <w:sz w:val="20"/>
                <w:szCs w:val="20"/>
                <w:rPrChange w:id="577" w:author="Boo Dajeong" w:date="2020-06-18T13:35:00Z">
                  <w:rPr>
                    <w:noProof/>
                    <w:webHidden/>
                  </w:rPr>
                </w:rPrChange>
              </w:rPr>
            </w:r>
          </w:ins>
          <w:r w:rsidRPr="00077F75">
            <w:rPr>
              <w:noProof/>
              <w:webHidden/>
              <w:sz w:val="20"/>
              <w:szCs w:val="20"/>
              <w:rPrChange w:id="578" w:author="Boo Dajeong" w:date="2020-06-18T13:35:00Z">
                <w:rPr>
                  <w:noProof/>
                  <w:webHidden/>
                </w:rPr>
              </w:rPrChange>
            </w:rPr>
            <w:fldChar w:fldCharType="separate"/>
          </w:r>
          <w:ins w:id="579" w:author="Boo Dajeong" w:date="2020-06-18T13:34:00Z">
            <w:r w:rsidRPr="00077F75">
              <w:rPr>
                <w:noProof/>
                <w:webHidden/>
                <w:sz w:val="20"/>
                <w:szCs w:val="20"/>
                <w:rPrChange w:id="580" w:author="Boo Dajeong" w:date="2020-06-18T13:35:00Z">
                  <w:rPr>
                    <w:noProof/>
                    <w:webHidden/>
                  </w:rPr>
                </w:rPrChange>
              </w:rPr>
              <w:t>9</w:t>
            </w:r>
            <w:r w:rsidRPr="00077F75">
              <w:rPr>
                <w:noProof/>
                <w:webHidden/>
                <w:sz w:val="20"/>
                <w:szCs w:val="20"/>
                <w:rPrChange w:id="581" w:author="Boo Dajeong" w:date="2020-06-18T13:35:00Z">
                  <w:rPr>
                    <w:noProof/>
                    <w:webHidden/>
                  </w:rPr>
                </w:rPrChange>
              </w:rPr>
              <w:fldChar w:fldCharType="end"/>
            </w:r>
            <w:r w:rsidRPr="00077F75">
              <w:rPr>
                <w:rStyle w:val="a5"/>
                <w:noProof/>
                <w:sz w:val="20"/>
                <w:szCs w:val="20"/>
                <w:rPrChange w:id="582" w:author="Boo Dajeong" w:date="2020-06-18T13:35:00Z">
                  <w:rPr>
                    <w:rStyle w:val="a5"/>
                    <w:noProof/>
                  </w:rPr>
                </w:rPrChange>
              </w:rPr>
              <w:fldChar w:fldCharType="end"/>
            </w:r>
          </w:ins>
        </w:p>
        <w:p w14:paraId="155452AC" w14:textId="773F6836" w:rsidR="00077F75" w:rsidRPr="00077F75" w:rsidRDefault="00077F75" w:rsidP="00077F75">
          <w:pPr>
            <w:pStyle w:val="10"/>
            <w:ind w:left="220" w:firstLineChars="100" w:firstLine="200"/>
            <w:rPr>
              <w:ins w:id="583" w:author="Boo Dajeong" w:date="2020-06-18T13:34:00Z"/>
              <w:rFonts w:cstheme="minorBidi"/>
              <w:noProof/>
              <w:kern w:val="2"/>
              <w:sz w:val="18"/>
              <w:szCs w:val="20"/>
              <w:rPrChange w:id="584" w:author="Boo Dajeong" w:date="2020-06-18T13:35:00Z">
                <w:rPr>
                  <w:ins w:id="585" w:author="Boo Dajeong" w:date="2020-06-18T13:34:00Z"/>
                  <w:rFonts w:cstheme="minorBidi"/>
                  <w:noProof/>
                  <w:kern w:val="2"/>
                  <w:sz w:val="20"/>
                </w:rPr>
              </w:rPrChange>
            </w:rPr>
            <w:pPrChange w:id="586" w:author="Boo Dajeong" w:date="2020-06-18T13:36:00Z">
              <w:pPr>
                <w:pStyle w:val="10"/>
                <w:ind w:left="220"/>
              </w:pPr>
            </w:pPrChange>
          </w:pPr>
          <w:ins w:id="587" w:author="Boo Dajeong" w:date="2020-06-18T13:34:00Z">
            <w:r w:rsidRPr="00077F75">
              <w:rPr>
                <w:rStyle w:val="a5"/>
                <w:noProof/>
                <w:sz w:val="20"/>
                <w:szCs w:val="20"/>
                <w:rPrChange w:id="588" w:author="Boo Dajeong" w:date="2020-06-18T13:35:00Z">
                  <w:rPr>
                    <w:rStyle w:val="a5"/>
                    <w:noProof/>
                  </w:rPr>
                </w:rPrChange>
              </w:rPr>
              <w:fldChar w:fldCharType="begin"/>
            </w:r>
            <w:r w:rsidRPr="00077F75">
              <w:rPr>
                <w:rStyle w:val="a5"/>
                <w:noProof/>
                <w:sz w:val="20"/>
                <w:szCs w:val="20"/>
                <w:rPrChange w:id="589" w:author="Boo Dajeong" w:date="2020-06-18T13:35:00Z">
                  <w:rPr>
                    <w:rStyle w:val="a5"/>
                    <w:noProof/>
                  </w:rPr>
                </w:rPrChange>
              </w:rPr>
              <w:instrText xml:space="preserve"> </w:instrText>
            </w:r>
            <w:r w:rsidRPr="00077F75">
              <w:rPr>
                <w:noProof/>
                <w:sz w:val="20"/>
                <w:szCs w:val="20"/>
                <w:rPrChange w:id="590" w:author="Boo Dajeong" w:date="2020-06-18T13:35:00Z">
                  <w:rPr>
                    <w:noProof/>
                  </w:rPr>
                </w:rPrChange>
              </w:rPr>
              <w:instrText>HYPERLINK \l "_Toc43379954"</w:instrText>
            </w:r>
            <w:r w:rsidRPr="00077F75">
              <w:rPr>
                <w:rStyle w:val="a5"/>
                <w:noProof/>
                <w:sz w:val="20"/>
                <w:szCs w:val="20"/>
                <w:rPrChange w:id="591" w:author="Boo Dajeong" w:date="2020-06-18T13:35:00Z">
                  <w:rPr>
                    <w:rStyle w:val="a5"/>
                    <w:noProof/>
                  </w:rPr>
                </w:rPrChange>
              </w:rPr>
              <w:instrText xml:space="preserve"> </w:instrText>
            </w:r>
            <w:r w:rsidRPr="00077F75">
              <w:rPr>
                <w:rStyle w:val="a5"/>
                <w:noProof/>
                <w:sz w:val="20"/>
                <w:szCs w:val="20"/>
                <w:rPrChange w:id="592" w:author="Boo Dajeong" w:date="2020-06-18T13:35:00Z">
                  <w:rPr>
                    <w:rStyle w:val="a5"/>
                    <w:noProof/>
                  </w:rPr>
                </w:rPrChange>
              </w:rPr>
            </w:r>
            <w:r w:rsidRPr="00077F75">
              <w:rPr>
                <w:rStyle w:val="a5"/>
                <w:noProof/>
                <w:sz w:val="20"/>
                <w:szCs w:val="20"/>
                <w:rPrChange w:id="593" w:author="Boo Dajeong" w:date="2020-06-18T13:35:00Z">
                  <w:rPr>
                    <w:rStyle w:val="a5"/>
                    <w:noProof/>
                  </w:rPr>
                </w:rPrChange>
              </w:rPr>
              <w:fldChar w:fldCharType="separate"/>
            </w:r>
            <w:r w:rsidRPr="00077F75">
              <w:rPr>
                <w:rStyle w:val="a5"/>
                <w:noProof/>
                <w:sz w:val="20"/>
                <w:szCs w:val="20"/>
                <w:rPrChange w:id="594" w:author="Boo Dajeong" w:date="2020-06-18T13:35:00Z">
                  <w:rPr>
                    <w:rStyle w:val="a5"/>
                    <w:b/>
                    <w:bCs/>
                    <w:noProof/>
                  </w:rPr>
                </w:rPrChange>
              </w:rPr>
              <w:t>7.2.2</w:t>
            </w:r>
          </w:ins>
          <w:ins w:id="595" w:author="Boo Dajeong" w:date="2020-06-18T13:36:00Z">
            <w:r>
              <w:rPr>
                <w:rStyle w:val="a5"/>
                <w:noProof/>
                <w:sz w:val="20"/>
                <w:szCs w:val="20"/>
              </w:rPr>
              <w:t xml:space="preserve"> </w:t>
            </w:r>
          </w:ins>
          <w:ins w:id="596" w:author="Boo Dajeong" w:date="2020-06-18T13:34:00Z">
            <w:r w:rsidRPr="00077F75">
              <w:rPr>
                <w:rStyle w:val="a5"/>
                <w:noProof/>
                <w:sz w:val="20"/>
                <w:szCs w:val="20"/>
                <w:rPrChange w:id="597" w:author="Boo Dajeong" w:date="2020-06-18T13:35:00Z">
                  <w:rPr>
                    <w:rStyle w:val="a5"/>
                    <w:b/>
                    <w:bCs/>
                    <w:noProof/>
                  </w:rPr>
                </w:rPrChange>
              </w:rPr>
              <w:t>Pooling effect estimates across databases</w:t>
            </w:r>
            <w:r w:rsidRPr="00077F75">
              <w:rPr>
                <w:noProof/>
                <w:webHidden/>
                <w:sz w:val="20"/>
                <w:szCs w:val="20"/>
                <w:rPrChange w:id="598" w:author="Boo Dajeong" w:date="2020-06-18T13:35:00Z">
                  <w:rPr>
                    <w:noProof/>
                    <w:webHidden/>
                  </w:rPr>
                </w:rPrChange>
              </w:rPr>
              <w:tab/>
            </w:r>
            <w:r w:rsidRPr="00077F75">
              <w:rPr>
                <w:noProof/>
                <w:webHidden/>
                <w:sz w:val="20"/>
                <w:szCs w:val="20"/>
                <w:rPrChange w:id="599" w:author="Boo Dajeong" w:date="2020-06-18T13:35:00Z">
                  <w:rPr>
                    <w:noProof/>
                    <w:webHidden/>
                  </w:rPr>
                </w:rPrChange>
              </w:rPr>
              <w:fldChar w:fldCharType="begin"/>
            </w:r>
            <w:r w:rsidRPr="00077F75">
              <w:rPr>
                <w:noProof/>
                <w:webHidden/>
                <w:sz w:val="20"/>
                <w:szCs w:val="20"/>
                <w:rPrChange w:id="600" w:author="Boo Dajeong" w:date="2020-06-18T13:35:00Z">
                  <w:rPr>
                    <w:noProof/>
                    <w:webHidden/>
                  </w:rPr>
                </w:rPrChange>
              </w:rPr>
              <w:instrText xml:space="preserve"> PAGEREF _Toc43379954 \h </w:instrText>
            </w:r>
            <w:r w:rsidRPr="00077F75">
              <w:rPr>
                <w:noProof/>
                <w:webHidden/>
                <w:sz w:val="20"/>
                <w:szCs w:val="20"/>
                <w:rPrChange w:id="601" w:author="Boo Dajeong" w:date="2020-06-18T13:35:00Z">
                  <w:rPr>
                    <w:noProof/>
                    <w:webHidden/>
                  </w:rPr>
                </w:rPrChange>
              </w:rPr>
            </w:r>
          </w:ins>
          <w:r w:rsidRPr="00077F75">
            <w:rPr>
              <w:noProof/>
              <w:webHidden/>
              <w:sz w:val="20"/>
              <w:szCs w:val="20"/>
              <w:rPrChange w:id="602" w:author="Boo Dajeong" w:date="2020-06-18T13:35:00Z">
                <w:rPr>
                  <w:noProof/>
                  <w:webHidden/>
                </w:rPr>
              </w:rPrChange>
            </w:rPr>
            <w:fldChar w:fldCharType="separate"/>
          </w:r>
          <w:ins w:id="603" w:author="Boo Dajeong" w:date="2020-06-18T13:34:00Z">
            <w:r w:rsidRPr="00077F75">
              <w:rPr>
                <w:noProof/>
                <w:webHidden/>
                <w:sz w:val="20"/>
                <w:szCs w:val="20"/>
                <w:rPrChange w:id="604" w:author="Boo Dajeong" w:date="2020-06-18T13:35:00Z">
                  <w:rPr>
                    <w:noProof/>
                    <w:webHidden/>
                  </w:rPr>
                </w:rPrChange>
              </w:rPr>
              <w:t>10</w:t>
            </w:r>
            <w:r w:rsidRPr="00077F75">
              <w:rPr>
                <w:noProof/>
                <w:webHidden/>
                <w:sz w:val="20"/>
                <w:szCs w:val="20"/>
                <w:rPrChange w:id="605" w:author="Boo Dajeong" w:date="2020-06-18T13:35:00Z">
                  <w:rPr>
                    <w:noProof/>
                    <w:webHidden/>
                  </w:rPr>
                </w:rPrChange>
              </w:rPr>
              <w:fldChar w:fldCharType="end"/>
            </w:r>
            <w:r w:rsidRPr="00077F75">
              <w:rPr>
                <w:rStyle w:val="a5"/>
                <w:noProof/>
                <w:sz w:val="20"/>
                <w:szCs w:val="20"/>
                <w:rPrChange w:id="606" w:author="Boo Dajeong" w:date="2020-06-18T13:35:00Z">
                  <w:rPr>
                    <w:rStyle w:val="a5"/>
                    <w:noProof/>
                  </w:rPr>
                </w:rPrChange>
              </w:rPr>
              <w:fldChar w:fldCharType="end"/>
            </w:r>
          </w:ins>
        </w:p>
        <w:p w14:paraId="5EF44AC7" w14:textId="04F6E292" w:rsidR="00077F75" w:rsidRPr="00077F75" w:rsidRDefault="00077F75" w:rsidP="00077F75">
          <w:pPr>
            <w:pStyle w:val="10"/>
            <w:ind w:left="220" w:firstLineChars="50" w:firstLine="100"/>
            <w:rPr>
              <w:ins w:id="607" w:author="Boo Dajeong" w:date="2020-06-18T13:34:00Z"/>
              <w:rFonts w:cstheme="minorBidi"/>
              <w:noProof/>
              <w:kern w:val="2"/>
              <w:sz w:val="18"/>
              <w:szCs w:val="20"/>
              <w:rPrChange w:id="608" w:author="Boo Dajeong" w:date="2020-06-18T13:35:00Z">
                <w:rPr>
                  <w:ins w:id="609" w:author="Boo Dajeong" w:date="2020-06-18T13:34:00Z"/>
                  <w:rFonts w:cstheme="minorBidi"/>
                  <w:noProof/>
                  <w:kern w:val="2"/>
                  <w:sz w:val="20"/>
                </w:rPr>
              </w:rPrChange>
            </w:rPr>
            <w:pPrChange w:id="610" w:author="Boo Dajeong" w:date="2020-06-18T13:36:00Z">
              <w:pPr>
                <w:pStyle w:val="10"/>
                <w:ind w:left="220"/>
              </w:pPr>
            </w:pPrChange>
          </w:pPr>
          <w:ins w:id="611" w:author="Boo Dajeong" w:date="2020-06-18T13:34:00Z">
            <w:r w:rsidRPr="00077F75">
              <w:rPr>
                <w:rStyle w:val="a5"/>
                <w:noProof/>
                <w:sz w:val="20"/>
                <w:szCs w:val="20"/>
                <w:rPrChange w:id="612" w:author="Boo Dajeong" w:date="2020-06-18T13:35:00Z">
                  <w:rPr>
                    <w:rStyle w:val="a5"/>
                    <w:noProof/>
                  </w:rPr>
                </w:rPrChange>
              </w:rPr>
              <w:fldChar w:fldCharType="begin"/>
            </w:r>
            <w:r w:rsidRPr="00077F75">
              <w:rPr>
                <w:rStyle w:val="a5"/>
                <w:noProof/>
                <w:sz w:val="20"/>
                <w:szCs w:val="20"/>
                <w:rPrChange w:id="613" w:author="Boo Dajeong" w:date="2020-06-18T13:35:00Z">
                  <w:rPr>
                    <w:rStyle w:val="a5"/>
                    <w:noProof/>
                  </w:rPr>
                </w:rPrChange>
              </w:rPr>
              <w:instrText xml:space="preserve"> </w:instrText>
            </w:r>
            <w:r w:rsidRPr="00077F75">
              <w:rPr>
                <w:noProof/>
                <w:sz w:val="20"/>
                <w:szCs w:val="20"/>
                <w:rPrChange w:id="614" w:author="Boo Dajeong" w:date="2020-06-18T13:35:00Z">
                  <w:rPr>
                    <w:noProof/>
                  </w:rPr>
                </w:rPrChange>
              </w:rPr>
              <w:instrText>HYPERLINK \l "_Toc43379955"</w:instrText>
            </w:r>
            <w:r w:rsidRPr="00077F75">
              <w:rPr>
                <w:rStyle w:val="a5"/>
                <w:noProof/>
                <w:sz w:val="20"/>
                <w:szCs w:val="20"/>
                <w:rPrChange w:id="615" w:author="Boo Dajeong" w:date="2020-06-18T13:35:00Z">
                  <w:rPr>
                    <w:rStyle w:val="a5"/>
                    <w:noProof/>
                  </w:rPr>
                </w:rPrChange>
              </w:rPr>
              <w:instrText xml:space="preserve"> </w:instrText>
            </w:r>
            <w:r w:rsidRPr="00077F75">
              <w:rPr>
                <w:rStyle w:val="a5"/>
                <w:noProof/>
                <w:sz w:val="20"/>
                <w:szCs w:val="20"/>
                <w:rPrChange w:id="616" w:author="Boo Dajeong" w:date="2020-06-18T13:35:00Z">
                  <w:rPr>
                    <w:rStyle w:val="a5"/>
                    <w:noProof/>
                  </w:rPr>
                </w:rPrChange>
              </w:rPr>
            </w:r>
            <w:r w:rsidRPr="00077F75">
              <w:rPr>
                <w:rStyle w:val="a5"/>
                <w:noProof/>
                <w:sz w:val="20"/>
                <w:szCs w:val="20"/>
                <w:rPrChange w:id="617" w:author="Boo Dajeong" w:date="2020-06-18T13:35:00Z">
                  <w:rPr>
                    <w:rStyle w:val="a5"/>
                    <w:noProof/>
                  </w:rPr>
                </w:rPrChange>
              </w:rPr>
              <w:fldChar w:fldCharType="separate"/>
            </w:r>
            <w:r w:rsidRPr="00077F75">
              <w:rPr>
                <w:rStyle w:val="a5"/>
                <w:noProof/>
                <w:sz w:val="20"/>
                <w:szCs w:val="20"/>
                <w:rPrChange w:id="618" w:author="Boo Dajeong" w:date="2020-06-18T13:35:00Z">
                  <w:rPr>
                    <w:rStyle w:val="a5"/>
                    <w:b/>
                    <w:bCs/>
                    <w:noProof/>
                  </w:rPr>
                </w:rPrChange>
              </w:rPr>
              <w:t>7.3</w:t>
            </w:r>
            <w:r w:rsidRPr="00077F75">
              <w:rPr>
                <w:rFonts w:cstheme="minorBidi"/>
                <w:noProof/>
                <w:kern w:val="2"/>
                <w:sz w:val="18"/>
                <w:szCs w:val="20"/>
                <w:rPrChange w:id="619" w:author="Boo Dajeong" w:date="2020-06-18T13:35:00Z">
                  <w:rPr>
                    <w:rFonts w:cstheme="minorBidi"/>
                    <w:noProof/>
                    <w:kern w:val="2"/>
                    <w:sz w:val="20"/>
                  </w:rPr>
                </w:rPrChange>
              </w:rPr>
              <w:tab/>
            </w:r>
            <w:r w:rsidRPr="00077F75">
              <w:rPr>
                <w:rStyle w:val="a5"/>
                <w:noProof/>
                <w:sz w:val="20"/>
                <w:szCs w:val="20"/>
                <w:rPrChange w:id="620" w:author="Boo Dajeong" w:date="2020-06-18T13:35:00Z">
                  <w:rPr>
                    <w:rStyle w:val="a5"/>
                    <w:b/>
                    <w:bCs/>
                    <w:noProof/>
                  </w:rPr>
                </w:rPrChange>
              </w:rPr>
              <w:t>Analyses to perform</w:t>
            </w:r>
            <w:r w:rsidRPr="00077F75">
              <w:rPr>
                <w:noProof/>
                <w:webHidden/>
                <w:sz w:val="20"/>
                <w:szCs w:val="20"/>
                <w:rPrChange w:id="621" w:author="Boo Dajeong" w:date="2020-06-18T13:35:00Z">
                  <w:rPr>
                    <w:noProof/>
                    <w:webHidden/>
                  </w:rPr>
                </w:rPrChange>
              </w:rPr>
              <w:tab/>
            </w:r>
            <w:r w:rsidRPr="00077F75">
              <w:rPr>
                <w:noProof/>
                <w:webHidden/>
                <w:sz w:val="20"/>
                <w:szCs w:val="20"/>
                <w:rPrChange w:id="622" w:author="Boo Dajeong" w:date="2020-06-18T13:35:00Z">
                  <w:rPr>
                    <w:noProof/>
                    <w:webHidden/>
                  </w:rPr>
                </w:rPrChange>
              </w:rPr>
              <w:fldChar w:fldCharType="begin"/>
            </w:r>
            <w:r w:rsidRPr="00077F75">
              <w:rPr>
                <w:noProof/>
                <w:webHidden/>
                <w:sz w:val="20"/>
                <w:szCs w:val="20"/>
                <w:rPrChange w:id="623" w:author="Boo Dajeong" w:date="2020-06-18T13:35:00Z">
                  <w:rPr>
                    <w:noProof/>
                    <w:webHidden/>
                  </w:rPr>
                </w:rPrChange>
              </w:rPr>
              <w:instrText xml:space="preserve"> PAGEREF _Toc43379955 \h </w:instrText>
            </w:r>
            <w:r w:rsidRPr="00077F75">
              <w:rPr>
                <w:noProof/>
                <w:webHidden/>
                <w:sz w:val="20"/>
                <w:szCs w:val="20"/>
                <w:rPrChange w:id="624" w:author="Boo Dajeong" w:date="2020-06-18T13:35:00Z">
                  <w:rPr>
                    <w:noProof/>
                    <w:webHidden/>
                  </w:rPr>
                </w:rPrChange>
              </w:rPr>
            </w:r>
          </w:ins>
          <w:r w:rsidRPr="00077F75">
            <w:rPr>
              <w:noProof/>
              <w:webHidden/>
              <w:sz w:val="20"/>
              <w:szCs w:val="20"/>
              <w:rPrChange w:id="625" w:author="Boo Dajeong" w:date="2020-06-18T13:35:00Z">
                <w:rPr>
                  <w:noProof/>
                  <w:webHidden/>
                </w:rPr>
              </w:rPrChange>
            </w:rPr>
            <w:fldChar w:fldCharType="separate"/>
          </w:r>
          <w:ins w:id="626" w:author="Boo Dajeong" w:date="2020-06-18T13:34:00Z">
            <w:r w:rsidRPr="00077F75">
              <w:rPr>
                <w:noProof/>
                <w:webHidden/>
                <w:sz w:val="20"/>
                <w:szCs w:val="20"/>
                <w:rPrChange w:id="627" w:author="Boo Dajeong" w:date="2020-06-18T13:35:00Z">
                  <w:rPr>
                    <w:noProof/>
                    <w:webHidden/>
                  </w:rPr>
                </w:rPrChange>
              </w:rPr>
              <w:t>10</w:t>
            </w:r>
            <w:r w:rsidRPr="00077F75">
              <w:rPr>
                <w:noProof/>
                <w:webHidden/>
                <w:sz w:val="20"/>
                <w:szCs w:val="20"/>
                <w:rPrChange w:id="628" w:author="Boo Dajeong" w:date="2020-06-18T13:35:00Z">
                  <w:rPr>
                    <w:noProof/>
                    <w:webHidden/>
                  </w:rPr>
                </w:rPrChange>
              </w:rPr>
              <w:fldChar w:fldCharType="end"/>
            </w:r>
            <w:r w:rsidRPr="00077F75">
              <w:rPr>
                <w:rStyle w:val="a5"/>
                <w:noProof/>
                <w:sz w:val="20"/>
                <w:szCs w:val="20"/>
                <w:rPrChange w:id="629" w:author="Boo Dajeong" w:date="2020-06-18T13:35:00Z">
                  <w:rPr>
                    <w:rStyle w:val="a5"/>
                    <w:noProof/>
                  </w:rPr>
                </w:rPrChange>
              </w:rPr>
              <w:fldChar w:fldCharType="end"/>
            </w:r>
          </w:ins>
        </w:p>
        <w:p w14:paraId="5CE59A45" w14:textId="776CC4CB" w:rsidR="00077F75" w:rsidRPr="00077F75" w:rsidRDefault="00077F75" w:rsidP="00077F75">
          <w:pPr>
            <w:pStyle w:val="10"/>
            <w:ind w:left="220" w:firstLineChars="50" w:firstLine="100"/>
            <w:rPr>
              <w:ins w:id="630" w:author="Boo Dajeong" w:date="2020-06-18T13:34:00Z"/>
              <w:rFonts w:cstheme="minorBidi"/>
              <w:noProof/>
              <w:kern w:val="2"/>
              <w:sz w:val="18"/>
              <w:szCs w:val="20"/>
              <w:rPrChange w:id="631" w:author="Boo Dajeong" w:date="2020-06-18T13:35:00Z">
                <w:rPr>
                  <w:ins w:id="632" w:author="Boo Dajeong" w:date="2020-06-18T13:34:00Z"/>
                  <w:rFonts w:cstheme="minorBidi"/>
                  <w:noProof/>
                  <w:kern w:val="2"/>
                  <w:sz w:val="20"/>
                </w:rPr>
              </w:rPrChange>
            </w:rPr>
            <w:pPrChange w:id="633" w:author="Boo Dajeong" w:date="2020-06-18T13:36:00Z">
              <w:pPr>
                <w:pStyle w:val="10"/>
                <w:ind w:left="220"/>
              </w:pPr>
            </w:pPrChange>
          </w:pPr>
          <w:ins w:id="634" w:author="Boo Dajeong" w:date="2020-06-18T13:34:00Z">
            <w:r w:rsidRPr="00077F75">
              <w:rPr>
                <w:rStyle w:val="a5"/>
                <w:noProof/>
                <w:sz w:val="20"/>
                <w:szCs w:val="20"/>
                <w:rPrChange w:id="635" w:author="Boo Dajeong" w:date="2020-06-18T13:35:00Z">
                  <w:rPr>
                    <w:rStyle w:val="a5"/>
                    <w:noProof/>
                  </w:rPr>
                </w:rPrChange>
              </w:rPr>
              <w:fldChar w:fldCharType="begin"/>
            </w:r>
            <w:r w:rsidRPr="00077F75">
              <w:rPr>
                <w:rStyle w:val="a5"/>
                <w:noProof/>
                <w:sz w:val="20"/>
                <w:szCs w:val="20"/>
                <w:rPrChange w:id="636" w:author="Boo Dajeong" w:date="2020-06-18T13:35:00Z">
                  <w:rPr>
                    <w:rStyle w:val="a5"/>
                    <w:noProof/>
                  </w:rPr>
                </w:rPrChange>
              </w:rPr>
              <w:instrText xml:space="preserve"> </w:instrText>
            </w:r>
            <w:r w:rsidRPr="00077F75">
              <w:rPr>
                <w:noProof/>
                <w:sz w:val="20"/>
                <w:szCs w:val="20"/>
                <w:rPrChange w:id="637" w:author="Boo Dajeong" w:date="2020-06-18T13:35:00Z">
                  <w:rPr>
                    <w:noProof/>
                  </w:rPr>
                </w:rPrChange>
              </w:rPr>
              <w:instrText>HYPERLINK \l "_Toc43379956"</w:instrText>
            </w:r>
            <w:r w:rsidRPr="00077F75">
              <w:rPr>
                <w:rStyle w:val="a5"/>
                <w:noProof/>
                <w:sz w:val="20"/>
                <w:szCs w:val="20"/>
                <w:rPrChange w:id="638" w:author="Boo Dajeong" w:date="2020-06-18T13:35:00Z">
                  <w:rPr>
                    <w:rStyle w:val="a5"/>
                    <w:noProof/>
                  </w:rPr>
                </w:rPrChange>
              </w:rPr>
              <w:instrText xml:space="preserve"> </w:instrText>
            </w:r>
            <w:r w:rsidRPr="00077F75">
              <w:rPr>
                <w:rStyle w:val="a5"/>
                <w:noProof/>
                <w:sz w:val="20"/>
                <w:szCs w:val="20"/>
                <w:rPrChange w:id="639" w:author="Boo Dajeong" w:date="2020-06-18T13:35:00Z">
                  <w:rPr>
                    <w:rStyle w:val="a5"/>
                    <w:noProof/>
                  </w:rPr>
                </w:rPrChange>
              </w:rPr>
            </w:r>
            <w:r w:rsidRPr="00077F75">
              <w:rPr>
                <w:rStyle w:val="a5"/>
                <w:noProof/>
                <w:sz w:val="20"/>
                <w:szCs w:val="20"/>
                <w:rPrChange w:id="640" w:author="Boo Dajeong" w:date="2020-06-18T13:35:00Z">
                  <w:rPr>
                    <w:rStyle w:val="a5"/>
                    <w:noProof/>
                  </w:rPr>
                </w:rPrChange>
              </w:rPr>
              <w:fldChar w:fldCharType="separate"/>
            </w:r>
            <w:r w:rsidRPr="00077F75">
              <w:rPr>
                <w:rStyle w:val="a5"/>
                <w:noProof/>
                <w:sz w:val="20"/>
                <w:szCs w:val="20"/>
                <w:rPrChange w:id="641" w:author="Boo Dajeong" w:date="2020-06-18T13:35:00Z">
                  <w:rPr>
                    <w:rStyle w:val="a5"/>
                    <w:b/>
                    <w:bCs/>
                    <w:noProof/>
                  </w:rPr>
                </w:rPrChange>
              </w:rPr>
              <w:t>7.4</w:t>
            </w:r>
            <w:r w:rsidRPr="00077F75">
              <w:rPr>
                <w:rFonts w:cstheme="minorBidi"/>
                <w:noProof/>
                <w:kern w:val="2"/>
                <w:sz w:val="18"/>
                <w:szCs w:val="20"/>
                <w:rPrChange w:id="642" w:author="Boo Dajeong" w:date="2020-06-18T13:35:00Z">
                  <w:rPr>
                    <w:rFonts w:cstheme="minorBidi"/>
                    <w:noProof/>
                    <w:kern w:val="2"/>
                    <w:sz w:val="20"/>
                  </w:rPr>
                </w:rPrChange>
              </w:rPr>
              <w:tab/>
            </w:r>
            <w:r w:rsidRPr="00077F75">
              <w:rPr>
                <w:rStyle w:val="a5"/>
                <w:noProof/>
                <w:sz w:val="20"/>
                <w:szCs w:val="20"/>
                <w:rPrChange w:id="643" w:author="Boo Dajeong" w:date="2020-06-18T13:35:00Z">
                  <w:rPr>
                    <w:rStyle w:val="a5"/>
                    <w:b/>
                    <w:bCs/>
                    <w:noProof/>
                  </w:rPr>
                </w:rPrChange>
              </w:rPr>
              <w:t>Output</w:t>
            </w:r>
            <w:r w:rsidRPr="00077F75">
              <w:rPr>
                <w:noProof/>
                <w:webHidden/>
                <w:sz w:val="20"/>
                <w:szCs w:val="20"/>
                <w:rPrChange w:id="644" w:author="Boo Dajeong" w:date="2020-06-18T13:35:00Z">
                  <w:rPr>
                    <w:noProof/>
                    <w:webHidden/>
                  </w:rPr>
                </w:rPrChange>
              </w:rPr>
              <w:tab/>
            </w:r>
            <w:r w:rsidRPr="00077F75">
              <w:rPr>
                <w:noProof/>
                <w:webHidden/>
                <w:sz w:val="20"/>
                <w:szCs w:val="20"/>
                <w:rPrChange w:id="645" w:author="Boo Dajeong" w:date="2020-06-18T13:35:00Z">
                  <w:rPr>
                    <w:noProof/>
                    <w:webHidden/>
                  </w:rPr>
                </w:rPrChange>
              </w:rPr>
              <w:fldChar w:fldCharType="begin"/>
            </w:r>
            <w:r w:rsidRPr="00077F75">
              <w:rPr>
                <w:noProof/>
                <w:webHidden/>
                <w:sz w:val="20"/>
                <w:szCs w:val="20"/>
                <w:rPrChange w:id="646" w:author="Boo Dajeong" w:date="2020-06-18T13:35:00Z">
                  <w:rPr>
                    <w:noProof/>
                    <w:webHidden/>
                  </w:rPr>
                </w:rPrChange>
              </w:rPr>
              <w:instrText xml:space="preserve"> PAGEREF _Toc43379956 \h </w:instrText>
            </w:r>
            <w:r w:rsidRPr="00077F75">
              <w:rPr>
                <w:noProof/>
                <w:webHidden/>
                <w:sz w:val="20"/>
                <w:szCs w:val="20"/>
                <w:rPrChange w:id="647" w:author="Boo Dajeong" w:date="2020-06-18T13:35:00Z">
                  <w:rPr>
                    <w:noProof/>
                    <w:webHidden/>
                  </w:rPr>
                </w:rPrChange>
              </w:rPr>
            </w:r>
          </w:ins>
          <w:r w:rsidRPr="00077F75">
            <w:rPr>
              <w:noProof/>
              <w:webHidden/>
              <w:sz w:val="20"/>
              <w:szCs w:val="20"/>
              <w:rPrChange w:id="648" w:author="Boo Dajeong" w:date="2020-06-18T13:35:00Z">
                <w:rPr>
                  <w:noProof/>
                  <w:webHidden/>
                </w:rPr>
              </w:rPrChange>
            </w:rPr>
            <w:fldChar w:fldCharType="separate"/>
          </w:r>
          <w:ins w:id="649" w:author="Boo Dajeong" w:date="2020-06-18T13:34:00Z">
            <w:r w:rsidRPr="00077F75">
              <w:rPr>
                <w:noProof/>
                <w:webHidden/>
                <w:sz w:val="20"/>
                <w:szCs w:val="20"/>
                <w:rPrChange w:id="650" w:author="Boo Dajeong" w:date="2020-06-18T13:35:00Z">
                  <w:rPr>
                    <w:noProof/>
                    <w:webHidden/>
                  </w:rPr>
                </w:rPrChange>
              </w:rPr>
              <w:t>10</w:t>
            </w:r>
            <w:r w:rsidRPr="00077F75">
              <w:rPr>
                <w:noProof/>
                <w:webHidden/>
                <w:sz w:val="20"/>
                <w:szCs w:val="20"/>
                <w:rPrChange w:id="651" w:author="Boo Dajeong" w:date="2020-06-18T13:35:00Z">
                  <w:rPr>
                    <w:noProof/>
                    <w:webHidden/>
                  </w:rPr>
                </w:rPrChange>
              </w:rPr>
              <w:fldChar w:fldCharType="end"/>
            </w:r>
            <w:r w:rsidRPr="00077F75">
              <w:rPr>
                <w:rStyle w:val="a5"/>
                <w:noProof/>
                <w:sz w:val="20"/>
                <w:szCs w:val="20"/>
                <w:rPrChange w:id="652" w:author="Boo Dajeong" w:date="2020-06-18T13:35:00Z">
                  <w:rPr>
                    <w:rStyle w:val="a5"/>
                    <w:noProof/>
                  </w:rPr>
                </w:rPrChange>
              </w:rPr>
              <w:fldChar w:fldCharType="end"/>
            </w:r>
          </w:ins>
        </w:p>
        <w:p w14:paraId="6F5C2B12" w14:textId="5188F58B" w:rsidR="00077F75" w:rsidRPr="00077F75" w:rsidRDefault="00077F75" w:rsidP="00077F75">
          <w:pPr>
            <w:pStyle w:val="10"/>
            <w:ind w:left="220" w:firstLineChars="50" w:firstLine="100"/>
            <w:rPr>
              <w:ins w:id="653" w:author="Boo Dajeong" w:date="2020-06-18T13:34:00Z"/>
              <w:rFonts w:cstheme="minorBidi"/>
              <w:noProof/>
              <w:kern w:val="2"/>
              <w:sz w:val="18"/>
              <w:szCs w:val="20"/>
              <w:rPrChange w:id="654" w:author="Boo Dajeong" w:date="2020-06-18T13:35:00Z">
                <w:rPr>
                  <w:ins w:id="655" w:author="Boo Dajeong" w:date="2020-06-18T13:34:00Z"/>
                  <w:rFonts w:cstheme="minorBidi"/>
                  <w:noProof/>
                  <w:kern w:val="2"/>
                  <w:sz w:val="20"/>
                </w:rPr>
              </w:rPrChange>
            </w:rPr>
            <w:pPrChange w:id="656" w:author="Boo Dajeong" w:date="2020-06-18T13:36:00Z">
              <w:pPr>
                <w:pStyle w:val="10"/>
                <w:ind w:left="220"/>
              </w:pPr>
            </w:pPrChange>
          </w:pPr>
          <w:ins w:id="657" w:author="Boo Dajeong" w:date="2020-06-18T13:34:00Z">
            <w:r w:rsidRPr="00077F75">
              <w:rPr>
                <w:rStyle w:val="a5"/>
                <w:noProof/>
                <w:sz w:val="20"/>
                <w:szCs w:val="20"/>
                <w:rPrChange w:id="658" w:author="Boo Dajeong" w:date="2020-06-18T13:35:00Z">
                  <w:rPr>
                    <w:rStyle w:val="a5"/>
                    <w:noProof/>
                  </w:rPr>
                </w:rPrChange>
              </w:rPr>
              <w:fldChar w:fldCharType="begin"/>
            </w:r>
            <w:r w:rsidRPr="00077F75">
              <w:rPr>
                <w:rStyle w:val="a5"/>
                <w:noProof/>
                <w:sz w:val="20"/>
                <w:szCs w:val="20"/>
                <w:rPrChange w:id="659" w:author="Boo Dajeong" w:date="2020-06-18T13:35:00Z">
                  <w:rPr>
                    <w:rStyle w:val="a5"/>
                    <w:noProof/>
                  </w:rPr>
                </w:rPrChange>
              </w:rPr>
              <w:instrText xml:space="preserve"> </w:instrText>
            </w:r>
            <w:r w:rsidRPr="00077F75">
              <w:rPr>
                <w:noProof/>
                <w:sz w:val="20"/>
                <w:szCs w:val="20"/>
                <w:rPrChange w:id="660" w:author="Boo Dajeong" w:date="2020-06-18T13:35:00Z">
                  <w:rPr>
                    <w:noProof/>
                  </w:rPr>
                </w:rPrChange>
              </w:rPr>
              <w:instrText>HYPERLINK \l "_Toc43379957"</w:instrText>
            </w:r>
            <w:r w:rsidRPr="00077F75">
              <w:rPr>
                <w:rStyle w:val="a5"/>
                <w:noProof/>
                <w:sz w:val="20"/>
                <w:szCs w:val="20"/>
                <w:rPrChange w:id="661" w:author="Boo Dajeong" w:date="2020-06-18T13:35:00Z">
                  <w:rPr>
                    <w:rStyle w:val="a5"/>
                    <w:noProof/>
                  </w:rPr>
                </w:rPrChange>
              </w:rPr>
              <w:instrText xml:space="preserve"> </w:instrText>
            </w:r>
            <w:r w:rsidRPr="00077F75">
              <w:rPr>
                <w:rStyle w:val="a5"/>
                <w:noProof/>
                <w:sz w:val="20"/>
                <w:szCs w:val="20"/>
                <w:rPrChange w:id="662" w:author="Boo Dajeong" w:date="2020-06-18T13:35:00Z">
                  <w:rPr>
                    <w:rStyle w:val="a5"/>
                    <w:noProof/>
                  </w:rPr>
                </w:rPrChange>
              </w:rPr>
            </w:r>
            <w:r w:rsidRPr="00077F75">
              <w:rPr>
                <w:rStyle w:val="a5"/>
                <w:noProof/>
                <w:sz w:val="20"/>
                <w:szCs w:val="20"/>
                <w:rPrChange w:id="663" w:author="Boo Dajeong" w:date="2020-06-18T13:35:00Z">
                  <w:rPr>
                    <w:rStyle w:val="a5"/>
                    <w:noProof/>
                  </w:rPr>
                </w:rPrChange>
              </w:rPr>
              <w:fldChar w:fldCharType="separate"/>
            </w:r>
            <w:r w:rsidRPr="00077F75">
              <w:rPr>
                <w:rStyle w:val="a5"/>
                <w:noProof/>
                <w:sz w:val="20"/>
                <w:szCs w:val="20"/>
                <w:rPrChange w:id="664" w:author="Boo Dajeong" w:date="2020-06-18T13:35:00Z">
                  <w:rPr>
                    <w:rStyle w:val="a5"/>
                    <w:b/>
                    <w:bCs/>
                    <w:noProof/>
                  </w:rPr>
                </w:rPrChange>
              </w:rPr>
              <w:t>7.5</w:t>
            </w:r>
            <w:r w:rsidRPr="00077F75">
              <w:rPr>
                <w:rFonts w:cstheme="minorBidi"/>
                <w:noProof/>
                <w:kern w:val="2"/>
                <w:sz w:val="18"/>
                <w:szCs w:val="20"/>
                <w:rPrChange w:id="665" w:author="Boo Dajeong" w:date="2020-06-18T13:35:00Z">
                  <w:rPr>
                    <w:rFonts w:cstheme="minorBidi"/>
                    <w:noProof/>
                    <w:kern w:val="2"/>
                    <w:sz w:val="20"/>
                  </w:rPr>
                </w:rPrChange>
              </w:rPr>
              <w:tab/>
            </w:r>
            <w:r w:rsidRPr="00077F75">
              <w:rPr>
                <w:rStyle w:val="a5"/>
                <w:noProof/>
                <w:sz w:val="20"/>
                <w:szCs w:val="20"/>
                <w:rPrChange w:id="666" w:author="Boo Dajeong" w:date="2020-06-18T13:35:00Z">
                  <w:rPr>
                    <w:rStyle w:val="a5"/>
                    <w:b/>
                    <w:bCs/>
                    <w:noProof/>
                  </w:rPr>
                </w:rPrChange>
              </w:rPr>
              <w:t>Evidence Evaluation</w:t>
            </w:r>
            <w:r w:rsidRPr="00077F75">
              <w:rPr>
                <w:noProof/>
                <w:webHidden/>
                <w:sz w:val="20"/>
                <w:szCs w:val="20"/>
                <w:rPrChange w:id="667" w:author="Boo Dajeong" w:date="2020-06-18T13:35:00Z">
                  <w:rPr>
                    <w:noProof/>
                    <w:webHidden/>
                  </w:rPr>
                </w:rPrChange>
              </w:rPr>
              <w:tab/>
            </w:r>
            <w:r w:rsidRPr="00077F75">
              <w:rPr>
                <w:noProof/>
                <w:webHidden/>
                <w:sz w:val="20"/>
                <w:szCs w:val="20"/>
                <w:rPrChange w:id="668" w:author="Boo Dajeong" w:date="2020-06-18T13:35:00Z">
                  <w:rPr>
                    <w:noProof/>
                    <w:webHidden/>
                  </w:rPr>
                </w:rPrChange>
              </w:rPr>
              <w:fldChar w:fldCharType="begin"/>
            </w:r>
            <w:r w:rsidRPr="00077F75">
              <w:rPr>
                <w:noProof/>
                <w:webHidden/>
                <w:sz w:val="20"/>
                <w:szCs w:val="20"/>
                <w:rPrChange w:id="669" w:author="Boo Dajeong" w:date="2020-06-18T13:35:00Z">
                  <w:rPr>
                    <w:noProof/>
                    <w:webHidden/>
                  </w:rPr>
                </w:rPrChange>
              </w:rPr>
              <w:instrText xml:space="preserve"> PAGEREF _Toc43379957 \h </w:instrText>
            </w:r>
            <w:r w:rsidRPr="00077F75">
              <w:rPr>
                <w:noProof/>
                <w:webHidden/>
                <w:sz w:val="20"/>
                <w:szCs w:val="20"/>
                <w:rPrChange w:id="670" w:author="Boo Dajeong" w:date="2020-06-18T13:35:00Z">
                  <w:rPr>
                    <w:noProof/>
                    <w:webHidden/>
                  </w:rPr>
                </w:rPrChange>
              </w:rPr>
            </w:r>
          </w:ins>
          <w:r w:rsidRPr="00077F75">
            <w:rPr>
              <w:noProof/>
              <w:webHidden/>
              <w:sz w:val="20"/>
              <w:szCs w:val="20"/>
              <w:rPrChange w:id="671" w:author="Boo Dajeong" w:date="2020-06-18T13:35:00Z">
                <w:rPr>
                  <w:noProof/>
                  <w:webHidden/>
                </w:rPr>
              </w:rPrChange>
            </w:rPr>
            <w:fldChar w:fldCharType="separate"/>
          </w:r>
          <w:ins w:id="672" w:author="Boo Dajeong" w:date="2020-06-18T13:34:00Z">
            <w:r w:rsidRPr="00077F75">
              <w:rPr>
                <w:noProof/>
                <w:webHidden/>
                <w:sz w:val="20"/>
                <w:szCs w:val="20"/>
                <w:rPrChange w:id="673" w:author="Boo Dajeong" w:date="2020-06-18T13:35:00Z">
                  <w:rPr>
                    <w:noProof/>
                    <w:webHidden/>
                  </w:rPr>
                </w:rPrChange>
              </w:rPr>
              <w:t>10</w:t>
            </w:r>
            <w:r w:rsidRPr="00077F75">
              <w:rPr>
                <w:noProof/>
                <w:webHidden/>
                <w:sz w:val="20"/>
                <w:szCs w:val="20"/>
                <w:rPrChange w:id="674" w:author="Boo Dajeong" w:date="2020-06-18T13:35:00Z">
                  <w:rPr>
                    <w:noProof/>
                    <w:webHidden/>
                  </w:rPr>
                </w:rPrChange>
              </w:rPr>
              <w:fldChar w:fldCharType="end"/>
            </w:r>
            <w:r w:rsidRPr="00077F75">
              <w:rPr>
                <w:rStyle w:val="a5"/>
                <w:noProof/>
                <w:sz w:val="20"/>
                <w:szCs w:val="20"/>
                <w:rPrChange w:id="675" w:author="Boo Dajeong" w:date="2020-06-18T13:35:00Z">
                  <w:rPr>
                    <w:rStyle w:val="a5"/>
                    <w:noProof/>
                  </w:rPr>
                </w:rPrChange>
              </w:rPr>
              <w:fldChar w:fldCharType="end"/>
            </w:r>
          </w:ins>
        </w:p>
        <w:p w14:paraId="3DED41DB" w14:textId="1D881B1D" w:rsidR="00077F75" w:rsidRPr="00077F75" w:rsidRDefault="00077F75" w:rsidP="00077F75">
          <w:pPr>
            <w:pStyle w:val="10"/>
            <w:ind w:left="220" w:firstLineChars="50" w:firstLine="100"/>
            <w:rPr>
              <w:ins w:id="676" w:author="Boo Dajeong" w:date="2020-06-18T13:34:00Z"/>
              <w:rFonts w:cstheme="minorBidi"/>
              <w:noProof/>
              <w:kern w:val="2"/>
              <w:sz w:val="18"/>
              <w:szCs w:val="20"/>
              <w:rPrChange w:id="677" w:author="Boo Dajeong" w:date="2020-06-18T13:35:00Z">
                <w:rPr>
                  <w:ins w:id="678" w:author="Boo Dajeong" w:date="2020-06-18T13:34:00Z"/>
                  <w:rFonts w:cstheme="minorBidi"/>
                  <w:noProof/>
                  <w:kern w:val="2"/>
                  <w:sz w:val="20"/>
                </w:rPr>
              </w:rPrChange>
            </w:rPr>
            <w:pPrChange w:id="679" w:author="Boo Dajeong" w:date="2020-06-18T13:36:00Z">
              <w:pPr>
                <w:pStyle w:val="10"/>
                <w:ind w:left="220"/>
              </w:pPr>
            </w:pPrChange>
          </w:pPr>
          <w:ins w:id="680" w:author="Boo Dajeong" w:date="2020-06-18T13:34:00Z">
            <w:r w:rsidRPr="00077F75">
              <w:rPr>
                <w:rStyle w:val="a5"/>
                <w:noProof/>
                <w:sz w:val="20"/>
                <w:szCs w:val="20"/>
                <w:rPrChange w:id="681" w:author="Boo Dajeong" w:date="2020-06-18T13:35:00Z">
                  <w:rPr>
                    <w:rStyle w:val="a5"/>
                    <w:noProof/>
                  </w:rPr>
                </w:rPrChange>
              </w:rPr>
              <w:fldChar w:fldCharType="begin"/>
            </w:r>
            <w:r w:rsidRPr="00077F75">
              <w:rPr>
                <w:rStyle w:val="a5"/>
                <w:noProof/>
                <w:sz w:val="20"/>
                <w:szCs w:val="20"/>
                <w:rPrChange w:id="682" w:author="Boo Dajeong" w:date="2020-06-18T13:35:00Z">
                  <w:rPr>
                    <w:rStyle w:val="a5"/>
                    <w:noProof/>
                  </w:rPr>
                </w:rPrChange>
              </w:rPr>
              <w:instrText xml:space="preserve"> </w:instrText>
            </w:r>
            <w:r w:rsidRPr="00077F75">
              <w:rPr>
                <w:noProof/>
                <w:sz w:val="20"/>
                <w:szCs w:val="20"/>
                <w:rPrChange w:id="683" w:author="Boo Dajeong" w:date="2020-06-18T13:35:00Z">
                  <w:rPr>
                    <w:noProof/>
                  </w:rPr>
                </w:rPrChange>
              </w:rPr>
              <w:instrText>HYPERLINK \l "_Toc43379958"</w:instrText>
            </w:r>
            <w:r w:rsidRPr="00077F75">
              <w:rPr>
                <w:rStyle w:val="a5"/>
                <w:noProof/>
                <w:sz w:val="20"/>
                <w:szCs w:val="20"/>
                <w:rPrChange w:id="684" w:author="Boo Dajeong" w:date="2020-06-18T13:35:00Z">
                  <w:rPr>
                    <w:rStyle w:val="a5"/>
                    <w:noProof/>
                  </w:rPr>
                </w:rPrChange>
              </w:rPr>
              <w:instrText xml:space="preserve"> </w:instrText>
            </w:r>
            <w:r w:rsidRPr="00077F75">
              <w:rPr>
                <w:rStyle w:val="a5"/>
                <w:noProof/>
                <w:sz w:val="20"/>
                <w:szCs w:val="20"/>
                <w:rPrChange w:id="685" w:author="Boo Dajeong" w:date="2020-06-18T13:35:00Z">
                  <w:rPr>
                    <w:rStyle w:val="a5"/>
                    <w:noProof/>
                  </w:rPr>
                </w:rPrChange>
              </w:rPr>
            </w:r>
            <w:r w:rsidRPr="00077F75">
              <w:rPr>
                <w:rStyle w:val="a5"/>
                <w:noProof/>
                <w:sz w:val="20"/>
                <w:szCs w:val="20"/>
                <w:rPrChange w:id="686" w:author="Boo Dajeong" w:date="2020-06-18T13:35:00Z">
                  <w:rPr>
                    <w:rStyle w:val="a5"/>
                    <w:noProof/>
                  </w:rPr>
                </w:rPrChange>
              </w:rPr>
              <w:fldChar w:fldCharType="separate"/>
            </w:r>
            <w:r w:rsidRPr="00077F75">
              <w:rPr>
                <w:rStyle w:val="a5"/>
                <w:noProof/>
                <w:sz w:val="20"/>
                <w:szCs w:val="20"/>
                <w:rPrChange w:id="687" w:author="Boo Dajeong" w:date="2020-06-18T13:35:00Z">
                  <w:rPr>
                    <w:rStyle w:val="a5"/>
                    <w:b/>
                    <w:bCs/>
                    <w:noProof/>
                  </w:rPr>
                </w:rPrChange>
              </w:rPr>
              <w:t>7.6</w:t>
            </w:r>
            <w:r w:rsidRPr="00077F75">
              <w:rPr>
                <w:rFonts w:cstheme="minorBidi"/>
                <w:noProof/>
                <w:kern w:val="2"/>
                <w:sz w:val="18"/>
                <w:szCs w:val="20"/>
                <w:rPrChange w:id="688" w:author="Boo Dajeong" w:date="2020-06-18T13:35:00Z">
                  <w:rPr>
                    <w:rFonts w:cstheme="minorBidi"/>
                    <w:noProof/>
                    <w:kern w:val="2"/>
                    <w:sz w:val="20"/>
                  </w:rPr>
                </w:rPrChange>
              </w:rPr>
              <w:tab/>
            </w:r>
            <w:r w:rsidRPr="00077F75">
              <w:rPr>
                <w:rStyle w:val="a5"/>
                <w:noProof/>
                <w:sz w:val="20"/>
                <w:szCs w:val="20"/>
                <w:rPrChange w:id="689" w:author="Boo Dajeong" w:date="2020-06-18T13:35:00Z">
                  <w:rPr>
                    <w:rStyle w:val="a5"/>
                    <w:b/>
                    <w:bCs/>
                    <w:noProof/>
                  </w:rPr>
                </w:rPrChange>
              </w:rPr>
              <w:t>Strengths and Limitations of the Research Methods</w:t>
            </w:r>
            <w:r w:rsidRPr="00077F75">
              <w:rPr>
                <w:noProof/>
                <w:webHidden/>
                <w:sz w:val="20"/>
                <w:szCs w:val="20"/>
                <w:rPrChange w:id="690" w:author="Boo Dajeong" w:date="2020-06-18T13:35:00Z">
                  <w:rPr>
                    <w:noProof/>
                    <w:webHidden/>
                  </w:rPr>
                </w:rPrChange>
              </w:rPr>
              <w:tab/>
            </w:r>
            <w:r w:rsidRPr="00077F75">
              <w:rPr>
                <w:noProof/>
                <w:webHidden/>
                <w:sz w:val="20"/>
                <w:szCs w:val="20"/>
                <w:rPrChange w:id="691" w:author="Boo Dajeong" w:date="2020-06-18T13:35:00Z">
                  <w:rPr>
                    <w:noProof/>
                    <w:webHidden/>
                  </w:rPr>
                </w:rPrChange>
              </w:rPr>
              <w:fldChar w:fldCharType="begin"/>
            </w:r>
            <w:r w:rsidRPr="00077F75">
              <w:rPr>
                <w:noProof/>
                <w:webHidden/>
                <w:sz w:val="20"/>
                <w:szCs w:val="20"/>
                <w:rPrChange w:id="692" w:author="Boo Dajeong" w:date="2020-06-18T13:35:00Z">
                  <w:rPr>
                    <w:noProof/>
                    <w:webHidden/>
                  </w:rPr>
                </w:rPrChange>
              </w:rPr>
              <w:instrText xml:space="preserve"> PAGEREF _Toc43379958 \h </w:instrText>
            </w:r>
            <w:r w:rsidRPr="00077F75">
              <w:rPr>
                <w:noProof/>
                <w:webHidden/>
                <w:sz w:val="20"/>
                <w:szCs w:val="20"/>
                <w:rPrChange w:id="693" w:author="Boo Dajeong" w:date="2020-06-18T13:35:00Z">
                  <w:rPr>
                    <w:noProof/>
                    <w:webHidden/>
                  </w:rPr>
                </w:rPrChange>
              </w:rPr>
            </w:r>
          </w:ins>
          <w:r w:rsidRPr="00077F75">
            <w:rPr>
              <w:noProof/>
              <w:webHidden/>
              <w:sz w:val="20"/>
              <w:szCs w:val="20"/>
              <w:rPrChange w:id="694" w:author="Boo Dajeong" w:date="2020-06-18T13:35:00Z">
                <w:rPr>
                  <w:noProof/>
                  <w:webHidden/>
                </w:rPr>
              </w:rPrChange>
            </w:rPr>
            <w:fldChar w:fldCharType="separate"/>
          </w:r>
          <w:ins w:id="695" w:author="Boo Dajeong" w:date="2020-06-18T13:34:00Z">
            <w:r w:rsidRPr="00077F75">
              <w:rPr>
                <w:noProof/>
                <w:webHidden/>
                <w:sz w:val="20"/>
                <w:szCs w:val="20"/>
                <w:rPrChange w:id="696" w:author="Boo Dajeong" w:date="2020-06-18T13:35:00Z">
                  <w:rPr>
                    <w:noProof/>
                    <w:webHidden/>
                  </w:rPr>
                </w:rPrChange>
              </w:rPr>
              <w:t>11</w:t>
            </w:r>
            <w:r w:rsidRPr="00077F75">
              <w:rPr>
                <w:noProof/>
                <w:webHidden/>
                <w:sz w:val="20"/>
                <w:szCs w:val="20"/>
                <w:rPrChange w:id="697" w:author="Boo Dajeong" w:date="2020-06-18T13:35:00Z">
                  <w:rPr>
                    <w:noProof/>
                    <w:webHidden/>
                  </w:rPr>
                </w:rPrChange>
              </w:rPr>
              <w:fldChar w:fldCharType="end"/>
            </w:r>
            <w:r w:rsidRPr="00077F75">
              <w:rPr>
                <w:rStyle w:val="a5"/>
                <w:noProof/>
                <w:sz w:val="20"/>
                <w:szCs w:val="20"/>
                <w:rPrChange w:id="698" w:author="Boo Dajeong" w:date="2020-06-18T13:35:00Z">
                  <w:rPr>
                    <w:rStyle w:val="a5"/>
                    <w:noProof/>
                  </w:rPr>
                </w:rPrChange>
              </w:rPr>
              <w:fldChar w:fldCharType="end"/>
            </w:r>
          </w:ins>
        </w:p>
        <w:p w14:paraId="52045330" w14:textId="18F90DD5" w:rsidR="00077F75" w:rsidRPr="00077F75" w:rsidRDefault="00077F75" w:rsidP="00077F75">
          <w:pPr>
            <w:pStyle w:val="10"/>
            <w:ind w:left="220" w:firstLineChars="100" w:firstLine="200"/>
            <w:rPr>
              <w:ins w:id="699" w:author="Boo Dajeong" w:date="2020-06-18T13:34:00Z"/>
              <w:rFonts w:cstheme="minorBidi"/>
              <w:noProof/>
              <w:kern w:val="2"/>
              <w:sz w:val="18"/>
              <w:szCs w:val="20"/>
              <w:rPrChange w:id="700" w:author="Boo Dajeong" w:date="2020-06-18T13:35:00Z">
                <w:rPr>
                  <w:ins w:id="701" w:author="Boo Dajeong" w:date="2020-06-18T13:34:00Z"/>
                  <w:rFonts w:cstheme="minorBidi"/>
                  <w:noProof/>
                  <w:kern w:val="2"/>
                  <w:sz w:val="20"/>
                </w:rPr>
              </w:rPrChange>
            </w:rPr>
            <w:pPrChange w:id="702" w:author="Boo Dajeong" w:date="2020-06-18T13:36:00Z">
              <w:pPr>
                <w:pStyle w:val="10"/>
                <w:ind w:left="220"/>
              </w:pPr>
            </w:pPrChange>
          </w:pPr>
          <w:ins w:id="703" w:author="Boo Dajeong" w:date="2020-06-18T13:34:00Z">
            <w:r w:rsidRPr="00077F75">
              <w:rPr>
                <w:rStyle w:val="a5"/>
                <w:noProof/>
                <w:sz w:val="20"/>
                <w:szCs w:val="20"/>
                <w:rPrChange w:id="704" w:author="Boo Dajeong" w:date="2020-06-18T13:35:00Z">
                  <w:rPr>
                    <w:rStyle w:val="a5"/>
                    <w:noProof/>
                  </w:rPr>
                </w:rPrChange>
              </w:rPr>
              <w:fldChar w:fldCharType="begin"/>
            </w:r>
            <w:r w:rsidRPr="00077F75">
              <w:rPr>
                <w:rStyle w:val="a5"/>
                <w:noProof/>
                <w:sz w:val="20"/>
                <w:szCs w:val="20"/>
                <w:rPrChange w:id="705" w:author="Boo Dajeong" w:date="2020-06-18T13:35:00Z">
                  <w:rPr>
                    <w:rStyle w:val="a5"/>
                    <w:noProof/>
                  </w:rPr>
                </w:rPrChange>
              </w:rPr>
              <w:instrText xml:space="preserve"> </w:instrText>
            </w:r>
            <w:r w:rsidRPr="00077F75">
              <w:rPr>
                <w:noProof/>
                <w:sz w:val="20"/>
                <w:szCs w:val="20"/>
                <w:rPrChange w:id="706" w:author="Boo Dajeong" w:date="2020-06-18T13:35:00Z">
                  <w:rPr>
                    <w:noProof/>
                  </w:rPr>
                </w:rPrChange>
              </w:rPr>
              <w:instrText>HYPERLINK \l "_Toc43379959"</w:instrText>
            </w:r>
            <w:r w:rsidRPr="00077F75">
              <w:rPr>
                <w:rStyle w:val="a5"/>
                <w:noProof/>
                <w:sz w:val="20"/>
                <w:szCs w:val="20"/>
                <w:rPrChange w:id="707" w:author="Boo Dajeong" w:date="2020-06-18T13:35:00Z">
                  <w:rPr>
                    <w:rStyle w:val="a5"/>
                    <w:noProof/>
                  </w:rPr>
                </w:rPrChange>
              </w:rPr>
              <w:instrText xml:space="preserve"> </w:instrText>
            </w:r>
            <w:r w:rsidRPr="00077F75">
              <w:rPr>
                <w:rStyle w:val="a5"/>
                <w:noProof/>
                <w:sz w:val="20"/>
                <w:szCs w:val="20"/>
                <w:rPrChange w:id="708" w:author="Boo Dajeong" w:date="2020-06-18T13:35:00Z">
                  <w:rPr>
                    <w:rStyle w:val="a5"/>
                    <w:noProof/>
                  </w:rPr>
                </w:rPrChange>
              </w:rPr>
            </w:r>
            <w:r w:rsidRPr="00077F75">
              <w:rPr>
                <w:rStyle w:val="a5"/>
                <w:noProof/>
                <w:sz w:val="20"/>
                <w:szCs w:val="20"/>
                <w:rPrChange w:id="709" w:author="Boo Dajeong" w:date="2020-06-18T13:35:00Z">
                  <w:rPr>
                    <w:rStyle w:val="a5"/>
                    <w:noProof/>
                  </w:rPr>
                </w:rPrChange>
              </w:rPr>
              <w:fldChar w:fldCharType="separate"/>
            </w:r>
            <w:r w:rsidRPr="00077F75">
              <w:rPr>
                <w:rStyle w:val="a5"/>
                <w:noProof/>
                <w:sz w:val="20"/>
                <w:szCs w:val="20"/>
                <w:rPrChange w:id="710" w:author="Boo Dajeong" w:date="2020-06-18T13:35:00Z">
                  <w:rPr>
                    <w:rStyle w:val="a5"/>
                    <w:b/>
                    <w:bCs/>
                    <w:noProof/>
                  </w:rPr>
                </w:rPrChange>
              </w:rPr>
              <w:t>7.6.1</w:t>
            </w:r>
          </w:ins>
          <w:ins w:id="711" w:author="Boo Dajeong" w:date="2020-06-18T13:36:00Z">
            <w:r>
              <w:rPr>
                <w:rStyle w:val="a5"/>
                <w:noProof/>
                <w:sz w:val="20"/>
                <w:szCs w:val="20"/>
              </w:rPr>
              <w:t xml:space="preserve"> </w:t>
            </w:r>
          </w:ins>
          <w:ins w:id="712" w:author="Boo Dajeong" w:date="2020-06-18T13:34:00Z">
            <w:r w:rsidRPr="00077F75">
              <w:rPr>
                <w:rStyle w:val="a5"/>
                <w:noProof/>
                <w:sz w:val="20"/>
                <w:szCs w:val="20"/>
                <w:rPrChange w:id="713" w:author="Boo Dajeong" w:date="2020-06-18T13:35:00Z">
                  <w:rPr>
                    <w:rStyle w:val="a5"/>
                    <w:b/>
                    <w:bCs/>
                    <w:noProof/>
                  </w:rPr>
                </w:rPrChange>
              </w:rPr>
              <w:t>Strength</w:t>
            </w:r>
            <w:r w:rsidRPr="00077F75">
              <w:rPr>
                <w:noProof/>
                <w:webHidden/>
                <w:sz w:val="20"/>
                <w:szCs w:val="20"/>
                <w:rPrChange w:id="714" w:author="Boo Dajeong" w:date="2020-06-18T13:35:00Z">
                  <w:rPr>
                    <w:noProof/>
                    <w:webHidden/>
                  </w:rPr>
                </w:rPrChange>
              </w:rPr>
              <w:tab/>
            </w:r>
            <w:r w:rsidRPr="00077F75">
              <w:rPr>
                <w:noProof/>
                <w:webHidden/>
                <w:sz w:val="20"/>
                <w:szCs w:val="20"/>
                <w:rPrChange w:id="715" w:author="Boo Dajeong" w:date="2020-06-18T13:35:00Z">
                  <w:rPr>
                    <w:noProof/>
                    <w:webHidden/>
                  </w:rPr>
                </w:rPrChange>
              </w:rPr>
              <w:fldChar w:fldCharType="begin"/>
            </w:r>
            <w:r w:rsidRPr="00077F75">
              <w:rPr>
                <w:noProof/>
                <w:webHidden/>
                <w:sz w:val="20"/>
                <w:szCs w:val="20"/>
                <w:rPrChange w:id="716" w:author="Boo Dajeong" w:date="2020-06-18T13:35:00Z">
                  <w:rPr>
                    <w:noProof/>
                    <w:webHidden/>
                  </w:rPr>
                </w:rPrChange>
              </w:rPr>
              <w:instrText xml:space="preserve"> PAGEREF _Toc43379959 \h </w:instrText>
            </w:r>
            <w:r w:rsidRPr="00077F75">
              <w:rPr>
                <w:noProof/>
                <w:webHidden/>
                <w:sz w:val="20"/>
                <w:szCs w:val="20"/>
                <w:rPrChange w:id="717" w:author="Boo Dajeong" w:date="2020-06-18T13:35:00Z">
                  <w:rPr>
                    <w:noProof/>
                    <w:webHidden/>
                  </w:rPr>
                </w:rPrChange>
              </w:rPr>
            </w:r>
          </w:ins>
          <w:r w:rsidRPr="00077F75">
            <w:rPr>
              <w:noProof/>
              <w:webHidden/>
              <w:sz w:val="20"/>
              <w:szCs w:val="20"/>
              <w:rPrChange w:id="718" w:author="Boo Dajeong" w:date="2020-06-18T13:35:00Z">
                <w:rPr>
                  <w:noProof/>
                  <w:webHidden/>
                </w:rPr>
              </w:rPrChange>
            </w:rPr>
            <w:fldChar w:fldCharType="separate"/>
          </w:r>
          <w:ins w:id="719" w:author="Boo Dajeong" w:date="2020-06-18T13:34:00Z">
            <w:r w:rsidRPr="00077F75">
              <w:rPr>
                <w:noProof/>
                <w:webHidden/>
                <w:sz w:val="20"/>
                <w:szCs w:val="20"/>
                <w:rPrChange w:id="720" w:author="Boo Dajeong" w:date="2020-06-18T13:35:00Z">
                  <w:rPr>
                    <w:noProof/>
                    <w:webHidden/>
                  </w:rPr>
                </w:rPrChange>
              </w:rPr>
              <w:t>11</w:t>
            </w:r>
            <w:r w:rsidRPr="00077F75">
              <w:rPr>
                <w:noProof/>
                <w:webHidden/>
                <w:sz w:val="20"/>
                <w:szCs w:val="20"/>
                <w:rPrChange w:id="721" w:author="Boo Dajeong" w:date="2020-06-18T13:35:00Z">
                  <w:rPr>
                    <w:noProof/>
                    <w:webHidden/>
                  </w:rPr>
                </w:rPrChange>
              </w:rPr>
              <w:fldChar w:fldCharType="end"/>
            </w:r>
            <w:r w:rsidRPr="00077F75">
              <w:rPr>
                <w:rStyle w:val="a5"/>
                <w:noProof/>
                <w:sz w:val="20"/>
                <w:szCs w:val="20"/>
                <w:rPrChange w:id="722" w:author="Boo Dajeong" w:date="2020-06-18T13:35:00Z">
                  <w:rPr>
                    <w:rStyle w:val="a5"/>
                    <w:noProof/>
                  </w:rPr>
                </w:rPrChange>
              </w:rPr>
              <w:fldChar w:fldCharType="end"/>
            </w:r>
          </w:ins>
        </w:p>
        <w:p w14:paraId="0AF8301B" w14:textId="4A063B2F" w:rsidR="00077F75" w:rsidRPr="00077F75" w:rsidRDefault="00077F75" w:rsidP="00077F75">
          <w:pPr>
            <w:pStyle w:val="10"/>
            <w:ind w:left="220" w:firstLineChars="100" w:firstLine="200"/>
            <w:rPr>
              <w:ins w:id="723" w:author="Boo Dajeong" w:date="2020-06-18T13:34:00Z"/>
              <w:rFonts w:cstheme="minorBidi"/>
              <w:noProof/>
              <w:kern w:val="2"/>
              <w:sz w:val="18"/>
              <w:szCs w:val="20"/>
              <w:rPrChange w:id="724" w:author="Boo Dajeong" w:date="2020-06-18T13:35:00Z">
                <w:rPr>
                  <w:ins w:id="725" w:author="Boo Dajeong" w:date="2020-06-18T13:34:00Z"/>
                  <w:rFonts w:cstheme="minorBidi"/>
                  <w:noProof/>
                  <w:kern w:val="2"/>
                  <w:sz w:val="20"/>
                </w:rPr>
              </w:rPrChange>
            </w:rPr>
            <w:pPrChange w:id="726" w:author="Boo Dajeong" w:date="2020-06-18T13:36:00Z">
              <w:pPr>
                <w:pStyle w:val="10"/>
                <w:ind w:left="220"/>
              </w:pPr>
            </w:pPrChange>
          </w:pPr>
          <w:ins w:id="727" w:author="Boo Dajeong" w:date="2020-06-18T13:34:00Z">
            <w:r w:rsidRPr="00077F75">
              <w:rPr>
                <w:rStyle w:val="a5"/>
                <w:noProof/>
                <w:sz w:val="20"/>
                <w:szCs w:val="20"/>
                <w:rPrChange w:id="728" w:author="Boo Dajeong" w:date="2020-06-18T13:35:00Z">
                  <w:rPr>
                    <w:rStyle w:val="a5"/>
                    <w:noProof/>
                  </w:rPr>
                </w:rPrChange>
              </w:rPr>
              <w:fldChar w:fldCharType="begin"/>
            </w:r>
            <w:r w:rsidRPr="00077F75">
              <w:rPr>
                <w:rStyle w:val="a5"/>
                <w:noProof/>
                <w:sz w:val="20"/>
                <w:szCs w:val="20"/>
                <w:rPrChange w:id="729" w:author="Boo Dajeong" w:date="2020-06-18T13:35:00Z">
                  <w:rPr>
                    <w:rStyle w:val="a5"/>
                    <w:noProof/>
                  </w:rPr>
                </w:rPrChange>
              </w:rPr>
              <w:instrText xml:space="preserve"> </w:instrText>
            </w:r>
            <w:r w:rsidRPr="00077F75">
              <w:rPr>
                <w:noProof/>
                <w:sz w:val="20"/>
                <w:szCs w:val="20"/>
                <w:rPrChange w:id="730" w:author="Boo Dajeong" w:date="2020-06-18T13:35:00Z">
                  <w:rPr>
                    <w:noProof/>
                  </w:rPr>
                </w:rPrChange>
              </w:rPr>
              <w:instrText>HYPERLINK \l "_Toc43379960"</w:instrText>
            </w:r>
            <w:r w:rsidRPr="00077F75">
              <w:rPr>
                <w:rStyle w:val="a5"/>
                <w:noProof/>
                <w:sz w:val="20"/>
                <w:szCs w:val="20"/>
                <w:rPrChange w:id="731" w:author="Boo Dajeong" w:date="2020-06-18T13:35:00Z">
                  <w:rPr>
                    <w:rStyle w:val="a5"/>
                    <w:noProof/>
                  </w:rPr>
                </w:rPrChange>
              </w:rPr>
              <w:instrText xml:space="preserve"> </w:instrText>
            </w:r>
            <w:r w:rsidRPr="00077F75">
              <w:rPr>
                <w:rStyle w:val="a5"/>
                <w:noProof/>
                <w:sz w:val="20"/>
                <w:szCs w:val="20"/>
                <w:rPrChange w:id="732" w:author="Boo Dajeong" w:date="2020-06-18T13:35:00Z">
                  <w:rPr>
                    <w:rStyle w:val="a5"/>
                    <w:noProof/>
                  </w:rPr>
                </w:rPrChange>
              </w:rPr>
            </w:r>
            <w:r w:rsidRPr="00077F75">
              <w:rPr>
                <w:rStyle w:val="a5"/>
                <w:noProof/>
                <w:sz w:val="20"/>
                <w:szCs w:val="20"/>
                <w:rPrChange w:id="733" w:author="Boo Dajeong" w:date="2020-06-18T13:35:00Z">
                  <w:rPr>
                    <w:rStyle w:val="a5"/>
                    <w:noProof/>
                  </w:rPr>
                </w:rPrChange>
              </w:rPr>
              <w:fldChar w:fldCharType="separate"/>
            </w:r>
            <w:r w:rsidRPr="00077F75">
              <w:rPr>
                <w:rStyle w:val="a5"/>
                <w:noProof/>
                <w:sz w:val="20"/>
                <w:szCs w:val="20"/>
                <w:rPrChange w:id="734" w:author="Boo Dajeong" w:date="2020-06-18T13:35:00Z">
                  <w:rPr>
                    <w:rStyle w:val="a5"/>
                    <w:b/>
                    <w:bCs/>
                    <w:noProof/>
                  </w:rPr>
                </w:rPrChange>
              </w:rPr>
              <w:t>7.6.2</w:t>
            </w:r>
          </w:ins>
          <w:ins w:id="735" w:author="Boo Dajeong" w:date="2020-06-18T13:36:00Z">
            <w:r>
              <w:rPr>
                <w:rStyle w:val="a5"/>
                <w:noProof/>
                <w:sz w:val="20"/>
                <w:szCs w:val="20"/>
              </w:rPr>
              <w:t xml:space="preserve"> </w:t>
            </w:r>
          </w:ins>
          <w:ins w:id="736" w:author="Boo Dajeong" w:date="2020-06-18T13:34:00Z">
            <w:r w:rsidRPr="00077F75">
              <w:rPr>
                <w:rStyle w:val="a5"/>
                <w:noProof/>
                <w:sz w:val="20"/>
                <w:szCs w:val="20"/>
                <w:rPrChange w:id="737" w:author="Boo Dajeong" w:date="2020-06-18T13:35:00Z">
                  <w:rPr>
                    <w:rStyle w:val="a5"/>
                    <w:b/>
                    <w:bCs/>
                    <w:noProof/>
                  </w:rPr>
                </w:rPrChange>
              </w:rPr>
              <w:t>Limitations</w:t>
            </w:r>
            <w:r w:rsidRPr="00077F75">
              <w:rPr>
                <w:noProof/>
                <w:webHidden/>
                <w:sz w:val="20"/>
                <w:szCs w:val="20"/>
                <w:rPrChange w:id="738" w:author="Boo Dajeong" w:date="2020-06-18T13:35:00Z">
                  <w:rPr>
                    <w:noProof/>
                    <w:webHidden/>
                  </w:rPr>
                </w:rPrChange>
              </w:rPr>
              <w:tab/>
            </w:r>
            <w:r w:rsidRPr="00077F75">
              <w:rPr>
                <w:noProof/>
                <w:webHidden/>
                <w:sz w:val="20"/>
                <w:szCs w:val="20"/>
                <w:rPrChange w:id="739" w:author="Boo Dajeong" w:date="2020-06-18T13:35:00Z">
                  <w:rPr>
                    <w:noProof/>
                    <w:webHidden/>
                  </w:rPr>
                </w:rPrChange>
              </w:rPr>
              <w:fldChar w:fldCharType="begin"/>
            </w:r>
            <w:r w:rsidRPr="00077F75">
              <w:rPr>
                <w:noProof/>
                <w:webHidden/>
                <w:sz w:val="20"/>
                <w:szCs w:val="20"/>
                <w:rPrChange w:id="740" w:author="Boo Dajeong" w:date="2020-06-18T13:35:00Z">
                  <w:rPr>
                    <w:noProof/>
                    <w:webHidden/>
                  </w:rPr>
                </w:rPrChange>
              </w:rPr>
              <w:instrText xml:space="preserve"> PAGEREF _Toc43379960 \h </w:instrText>
            </w:r>
            <w:r w:rsidRPr="00077F75">
              <w:rPr>
                <w:noProof/>
                <w:webHidden/>
                <w:sz w:val="20"/>
                <w:szCs w:val="20"/>
                <w:rPrChange w:id="741" w:author="Boo Dajeong" w:date="2020-06-18T13:35:00Z">
                  <w:rPr>
                    <w:noProof/>
                    <w:webHidden/>
                  </w:rPr>
                </w:rPrChange>
              </w:rPr>
            </w:r>
          </w:ins>
          <w:r w:rsidRPr="00077F75">
            <w:rPr>
              <w:noProof/>
              <w:webHidden/>
              <w:sz w:val="20"/>
              <w:szCs w:val="20"/>
              <w:rPrChange w:id="742" w:author="Boo Dajeong" w:date="2020-06-18T13:35:00Z">
                <w:rPr>
                  <w:noProof/>
                  <w:webHidden/>
                </w:rPr>
              </w:rPrChange>
            </w:rPr>
            <w:fldChar w:fldCharType="separate"/>
          </w:r>
          <w:ins w:id="743" w:author="Boo Dajeong" w:date="2020-06-18T13:34:00Z">
            <w:r w:rsidRPr="00077F75">
              <w:rPr>
                <w:noProof/>
                <w:webHidden/>
                <w:sz w:val="20"/>
                <w:szCs w:val="20"/>
                <w:rPrChange w:id="744" w:author="Boo Dajeong" w:date="2020-06-18T13:35:00Z">
                  <w:rPr>
                    <w:noProof/>
                    <w:webHidden/>
                  </w:rPr>
                </w:rPrChange>
              </w:rPr>
              <w:t>11</w:t>
            </w:r>
            <w:r w:rsidRPr="00077F75">
              <w:rPr>
                <w:noProof/>
                <w:webHidden/>
                <w:sz w:val="20"/>
                <w:szCs w:val="20"/>
                <w:rPrChange w:id="745" w:author="Boo Dajeong" w:date="2020-06-18T13:35:00Z">
                  <w:rPr>
                    <w:noProof/>
                    <w:webHidden/>
                  </w:rPr>
                </w:rPrChange>
              </w:rPr>
              <w:fldChar w:fldCharType="end"/>
            </w:r>
            <w:r w:rsidRPr="00077F75">
              <w:rPr>
                <w:rStyle w:val="a5"/>
                <w:noProof/>
                <w:sz w:val="20"/>
                <w:szCs w:val="20"/>
                <w:rPrChange w:id="746" w:author="Boo Dajeong" w:date="2020-06-18T13:35:00Z">
                  <w:rPr>
                    <w:rStyle w:val="a5"/>
                    <w:noProof/>
                  </w:rPr>
                </w:rPrChange>
              </w:rPr>
              <w:fldChar w:fldCharType="end"/>
            </w:r>
          </w:ins>
        </w:p>
        <w:p w14:paraId="6E5A4336" w14:textId="749A54C7" w:rsidR="00077F75" w:rsidRPr="00077F75" w:rsidRDefault="00077F75" w:rsidP="00077F75">
          <w:pPr>
            <w:pStyle w:val="10"/>
            <w:ind w:leftChars="45" w:left="99" w:firstLineChars="50" w:firstLine="100"/>
            <w:rPr>
              <w:ins w:id="747" w:author="Boo Dajeong" w:date="2020-06-18T13:34:00Z"/>
              <w:rFonts w:cstheme="minorBidi"/>
              <w:noProof/>
              <w:kern w:val="2"/>
              <w:sz w:val="18"/>
              <w:szCs w:val="20"/>
              <w:rPrChange w:id="748" w:author="Boo Dajeong" w:date="2020-06-18T13:35:00Z">
                <w:rPr>
                  <w:ins w:id="749" w:author="Boo Dajeong" w:date="2020-06-18T13:34:00Z"/>
                  <w:rFonts w:cstheme="minorBidi"/>
                  <w:noProof/>
                  <w:kern w:val="2"/>
                  <w:sz w:val="20"/>
                </w:rPr>
              </w:rPrChange>
            </w:rPr>
            <w:pPrChange w:id="750" w:author="Boo Dajeong" w:date="2020-06-18T13:37:00Z">
              <w:pPr>
                <w:pStyle w:val="10"/>
                <w:ind w:left="220"/>
              </w:pPr>
            </w:pPrChange>
          </w:pPr>
          <w:ins w:id="751" w:author="Boo Dajeong" w:date="2020-06-18T13:34:00Z">
            <w:r w:rsidRPr="00077F75">
              <w:rPr>
                <w:rStyle w:val="a5"/>
                <w:noProof/>
                <w:sz w:val="20"/>
                <w:szCs w:val="20"/>
                <w:rPrChange w:id="752" w:author="Boo Dajeong" w:date="2020-06-18T13:35:00Z">
                  <w:rPr>
                    <w:rStyle w:val="a5"/>
                    <w:noProof/>
                  </w:rPr>
                </w:rPrChange>
              </w:rPr>
              <w:fldChar w:fldCharType="begin"/>
            </w:r>
            <w:r w:rsidRPr="00077F75">
              <w:rPr>
                <w:rStyle w:val="a5"/>
                <w:noProof/>
                <w:sz w:val="20"/>
                <w:szCs w:val="20"/>
                <w:rPrChange w:id="753" w:author="Boo Dajeong" w:date="2020-06-18T13:35:00Z">
                  <w:rPr>
                    <w:rStyle w:val="a5"/>
                    <w:noProof/>
                  </w:rPr>
                </w:rPrChange>
              </w:rPr>
              <w:instrText xml:space="preserve"> </w:instrText>
            </w:r>
            <w:r w:rsidRPr="00077F75">
              <w:rPr>
                <w:noProof/>
                <w:sz w:val="20"/>
                <w:szCs w:val="20"/>
                <w:rPrChange w:id="754" w:author="Boo Dajeong" w:date="2020-06-18T13:35:00Z">
                  <w:rPr>
                    <w:noProof/>
                  </w:rPr>
                </w:rPrChange>
              </w:rPr>
              <w:instrText>HYPERLINK \l "_Toc43379961"</w:instrText>
            </w:r>
            <w:r w:rsidRPr="00077F75">
              <w:rPr>
                <w:rStyle w:val="a5"/>
                <w:noProof/>
                <w:sz w:val="20"/>
                <w:szCs w:val="20"/>
                <w:rPrChange w:id="755" w:author="Boo Dajeong" w:date="2020-06-18T13:35:00Z">
                  <w:rPr>
                    <w:rStyle w:val="a5"/>
                    <w:noProof/>
                  </w:rPr>
                </w:rPrChange>
              </w:rPr>
              <w:instrText xml:space="preserve"> </w:instrText>
            </w:r>
            <w:r w:rsidRPr="00077F75">
              <w:rPr>
                <w:rStyle w:val="a5"/>
                <w:noProof/>
                <w:sz w:val="20"/>
                <w:szCs w:val="20"/>
                <w:rPrChange w:id="756" w:author="Boo Dajeong" w:date="2020-06-18T13:35:00Z">
                  <w:rPr>
                    <w:rStyle w:val="a5"/>
                    <w:noProof/>
                  </w:rPr>
                </w:rPrChange>
              </w:rPr>
            </w:r>
            <w:r w:rsidRPr="00077F75">
              <w:rPr>
                <w:rStyle w:val="a5"/>
                <w:noProof/>
                <w:sz w:val="20"/>
                <w:szCs w:val="20"/>
                <w:rPrChange w:id="757" w:author="Boo Dajeong" w:date="2020-06-18T13:35:00Z">
                  <w:rPr>
                    <w:rStyle w:val="a5"/>
                    <w:noProof/>
                  </w:rPr>
                </w:rPrChange>
              </w:rPr>
              <w:fldChar w:fldCharType="separate"/>
            </w:r>
            <w:r w:rsidRPr="00077F75">
              <w:rPr>
                <w:rStyle w:val="a5"/>
                <w:noProof/>
                <w:sz w:val="20"/>
                <w:szCs w:val="20"/>
                <w:rPrChange w:id="758" w:author="Boo Dajeong" w:date="2020-06-18T13:35:00Z">
                  <w:rPr>
                    <w:rStyle w:val="a5"/>
                    <w:b/>
                    <w:bCs/>
                    <w:noProof/>
                  </w:rPr>
                </w:rPrChange>
              </w:rPr>
              <w:t>8</w:t>
            </w:r>
            <w:r w:rsidRPr="00077F75">
              <w:rPr>
                <w:rFonts w:cstheme="minorBidi"/>
                <w:noProof/>
                <w:kern w:val="2"/>
                <w:sz w:val="18"/>
                <w:szCs w:val="20"/>
                <w:rPrChange w:id="759" w:author="Boo Dajeong" w:date="2020-06-18T13:35:00Z">
                  <w:rPr>
                    <w:rFonts w:cstheme="minorBidi"/>
                    <w:noProof/>
                    <w:kern w:val="2"/>
                    <w:sz w:val="20"/>
                  </w:rPr>
                </w:rPrChange>
              </w:rPr>
              <w:tab/>
            </w:r>
            <w:r w:rsidRPr="00077F75">
              <w:rPr>
                <w:rStyle w:val="a5"/>
                <w:noProof/>
                <w:sz w:val="20"/>
                <w:szCs w:val="20"/>
                <w:rPrChange w:id="760" w:author="Boo Dajeong" w:date="2020-06-18T13:35:00Z">
                  <w:rPr>
                    <w:rStyle w:val="a5"/>
                    <w:b/>
                    <w:bCs/>
                    <w:noProof/>
                  </w:rPr>
                </w:rPrChange>
              </w:rPr>
              <w:t>Protection of Human Subjects</w:t>
            </w:r>
            <w:r w:rsidRPr="00077F75">
              <w:rPr>
                <w:noProof/>
                <w:webHidden/>
                <w:sz w:val="20"/>
                <w:szCs w:val="20"/>
                <w:rPrChange w:id="761" w:author="Boo Dajeong" w:date="2020-06-18T13:35:00Z">
                  <w:rPr>
                    <w:noProof/>
                    <w:webHidden/>
                  </w:rPr>
                </w:rPrChange>
              </w:rPr>
              <w:tab/>
            </w:r>
            <w:r w:rsidRPr="00077F75">
              <w:rPr>
                <w:noProof/>
                <w:webHidden/>
                <w:sz w:val="20"/>
                <w:szCs w:val="20"/>
                <w:rPrChange w:id="762" w:author="Boo Dajeong" w:date="2020-06-18T13:35:00Z">
                  <w:rPr>
                    <w:noProof/>
                    <w:webHidden/>
                  </w:rPr>
                </w:rPrChange>
              </w:rPr>
              <w:fldChar w:fldCharType="begin"/>
            </w:r>
            <w:r w:rsidRPr="00077F75">
              <w:rPr>
                <w:noProof/>
                <w:webHidden/>
                <w:sz w:val="20"/>
                <w:szCs w:val="20"/>
                <w:rPrChange w:id="763" w:author="Boo Dajeong" w:date="2020-06-18T13:35:00Z">
                  <w:rPr>
                    <w:noProof/>
                    <w:webHidden/>
                  </w:rPr>
                </w:rPrChange>
              </w:rPr>
              <w:instrText xml:space="preserve"> PAGEREF _Toc43379961 \h </w:instrText>
            </w:r>
            <w:r w:rsidRPr="00077F75">
              <w:rPr>
                <w:noProof/>
                <w:webHidden/>
                <w:sz w:val="20"/>
                <w:szCs w:val="20"/>
                <w:rPrChange w:id="764" w:author="Boo Dajeong" w:date="2020-06-18T13:35:00Z">
                  <w:rPr>
                    <w:noProof/>
                    <w:webHidden/>
                  </w:rPr>
                </w:rPrChange>
              </w:rPr>
            </w:r>
          </w:ins>
          <w:r w:rsidRPr="00077F75">
            <w:rPr>
              <w:noProof/>
              <w:webHidden/>
              <w:sz w:val="20"/>
              <w:szCs w:val="20"/>
              <w:rPrChange w:id="765" w:author="Boo Dajeong" w:date="2020-06-18T13:35:00Z">
                <w:rPr>
                  <w:noProof/>
                  <w:webHidden/>
                </w:rPr>
              </w:rPrChange>
            </w:rPr>
            <w:fldChar w:fldCharType="separate"/>
          </w:r>
          <w:ins w:id="766" w:author="Boo Dajeong" w:date="2020-06-18T13:34:00Z">
            <w:r w:rsidRPr="00077F75">
              <w:rPr>
                <w:noProof/>
                <w:webHidden/>
                <w:sz w:val="20"/>
                <w:szCs w:val="20"/>
                <w:rPrChange w:id="767" w:author="Boo Dajeong" w:date="2020-06-18T13:35:00Z">
                  <w:rPr>
                    <w:noProof/>
                    <w:webHidden/>
                  </w:rPr>
                </w:rPrChange>
              </w:rPr>
              <w:t>11</w:t>
            </w:r>
            <w:r w:rsidRPr="00077F75">
              <w:rPr>
                <w:noProof/>
                <w:webHidden/>
                <w:sz w:val="20"/>
                <w:szCs w:val="20"/>
                <w:rPrChange w:id="768" w:author="Boo Dajeong" w:date="2020-06-18T13:35:00Z">
                  <w:rPr>
                    <w:noProof/>
                    <w:webHidden/>
                  </w:rPr>
                </w:rPrChange>
              </w:rPr>
              <w:fldChar w:fldCharType="end"/>
            </w:r>
            <w:r w:rsidRPr="00077F75">
              <w:rPr>
                <w:rStyle w:val="a5"/>
                <w:noProof/>
                <w:sz w:val="20"/>
                <w:szCs w:val="20"/>
                <w:rPrChange w:id="769" w:author="Boo Dajeong" w:date="2020-06-18T13:35:00Z">
                  <w:rPr>
                    <w:rStyle w:val="a5"/>
                    <w:noProof/>
                  </w:rPr>
                </w:rPrChange>
              </w:rPr>
              <w:fldChar w:fldCharType="end"/>
            </w:r>
          </w:ins>
        </w:p>
        <w:p w14:paraId="17D172CB" w14:textId="21EEEBE5" w:rsidR="00077F75" w:rsidRPr="00077F75" w:rsidRDefault="00077F75" w:rsidP="00077F75">
          <w:pPr>
            <w:pStyle w:val="10"/>
            <w:ind w:left="220"/>
            <w:rPr>
              <w:ins w:id="770" w:author="Boo Dajeong" w:date="2020-06-18T13:34:00Z"/>
              <w:rFonts w:cstheme="minorBidi"/>
              <w:noProof/>
              <w:kern w:val="2"/>
              <w:sz w:val="18"/>
              <w:szCs w:val="20"/>
              <w:rPrChange w:id="771" w:author="Boo Dajeong" w:date="2020-06-18T13:35:00Z">
                <w:rPr>
                  <w:ins w:id="772" w:author="Boo Dajeong" w:date="2020-06-18T13:34:00Z"/>
                  <w:rFonts w:cstheme="minorBidi"/>
                  <w:noProof/>
                  <w:kern w:val="2"/>
                  <w:sz w:val="20"/>
                </w:rPr>
              </w:rPrChange>
            </w:rPr>
            <w:pPrChange w:id="773" w:author="Boo Dajeong" w:date="2020-06-18T13:36:00Z">
              <w:pPr>
                <w:pStyle w:val="10"/>
                <w:ind w:left="220"/>
              </w:pPr>
            </w:pPrChange>
          </w:pPr>
          <w:ins w:id="774" w:author="Boo Dajeong" w:date="2020-06-18T13:34:00Z">
            <w:r w:rsidRPr="00077F75">
              <w:rPr>
                <w:rStyle w:val="a5"/>
                <w:noProof/>
                <w:sz w:val="20"/>
                <w:szCs w:val="20"/>
                <w:rPrChange w:id="775" w:author="Boo Dajeong" w:date="2020-06-18T13:35:00Z">
                  <w:rPr>
                    <w:rStyle w:val="a5"/>
                    <w:noProof/>
                  </w:rPr>
                </w:rPrChange>
              </w:rPr>
              <w:fldChar w:fldCharType="begin"/>
            </w:r>
            <w:r w:rsidRPr="00077F75">
              <w:rPr>
                <w:rStyle w:val="a5"/>
                <w:noProof/>
                <w:sz w:val="20"/>
                <w:szCs w:val="20"/>
                <w:rPrChange w:id="776" w:author="Boo Dajeong" w:date="2020-06-18T13:35:00Z">
                  <w:rPr>
                    <w:rStyle w:val="a5"/>
                    <w:noProof/>
                  </w:rPr>
                </w:rPrChange>
              </w:rPr>
              <w:instrText xml:space="preserve"> </w:instrText>
            </w:r>
            <w:r w:rsidRPr="00077F75">
              <w:rPr>
                <w:noProof/>
                <w:sz w:val="20"/>
                <w:szCs w:val="20"/>
                <w:rPrChange w:id="777" w:author="Boo Dajeong" w:date="2020-06-18T13:35:00Z">
                  <w:rPr>
                    <w:noProof/>
                  </w:rPr>
                </w:rPrChange>
              </w:rPr>
              <w:instrText>HYPERLINK \l "_Toc43379962"</w:instrText>
            </w:r>
            <w:r w:rsidRPr="00077F75">
              <w:rPr>
                <w:rStyle w:val="a5"/>
                <w:noProof/>
                <w:sz w:val="20"/>
                <w:szCs w:val="20"/>
                <w:rPrChange w:id="778" w:author="Boo Dajeong" w:date="2020-06-18T13:35:00Z">
                  <w:rPr>
                    <w:rStyle w:val="a5"/>
                    <w:noProof/>
                  </w:rPr>
                </w:rPrChange>
              </w:rPr>
              <w:instrText xml:space="preserve"> </w:instrText>
            </w:r>
            <w:r w:rsidRPr="00077F75">
              <w:rPr>
                <w:rStyle w:val="a5"/>
                <w:noProof/>
                <w:sz w:val="20"/>
                <w:szCs w:val="20"/>
                <w:rPrChange w:id="779" w:author="Boo Dajeong" w:date="2020-06-18T13:35:00Z">
                  <w:rPr>
                    <w:rStyle w:val="a5"/>
                    <w:noProof/>
                  </w:rPr>
                </w:rPrChange>
              </w:rPr>
            </w:r>
            <w:r w:rsidRPr="00077F75">
              <w:rPr>
                <w:rStyle w:val="a5"/>
                <w:noProof/>
                <w:sz w:val="20"/>
                <w:szCs w:val="20"/>
                <w:rPrChange w:id="780" w:author="Boo Dajeong" w:date="2020-06-18T13:35:00Z">
                  <w:rPr>
                    <w:rStyle w:val="a5"/>
                    <w:noProof/>
                  </w:rPr>
                </w:rPrChange>
              </w:rPr>
              <w:fldChar w:fldCharType="separate"/>
            </w:r>
            <w:r w:rsidRPr="00077F75">
              <w:rPr>
                <w:rStyle w:val="a5"/>
                <w:noProof/>
                <w:sz w:val="20"/>
                <w:szCs w:val="20"/>
                <w:rPrChange w:id="781" w:author="Boo Dajeong" w:date="2020-06-18T13:35:00Z">
                  <w:rPr>
                    <w:rStyle w:val="a5"/>
                    <w:b/>
                    <w:bCs/>
                    <w:noProof/>
                  </w:rPr>
                </w:rPrChange>
              </w:rPr>
              <w:t>9</w:t>
            </w:r>
            <w:r w:rsidRPr="00077F75">
              <w:rPr>
                <w:rFonts w:cstheme="minorBidi"/>
                <w:noProof/>
                <w:kern w:val="2"/>
                <w:sz w:val="18"/>
                <w:szCs w:val="20"/>
                <w:rPrChange w:id="782" w:author="Boo Dajeong" w:date="2020-06-18T13:35:00Z">
                  <w:rPr>
                    <w:rFonts w:cstheme="minorBidi"/>
                    <w:noProof/>
                    <w:kern w:val="2"/>
                    <w:sz w:val="20"/>
                  </w:rPr>
                </w:rPrChange>
              </w:rPr>
              <w:tab/>
            </w:r>
            <w:r w:rsidRPr="00077F75">
              <w:rPr>
                <w:rStyle w:val="a5"/>
                <w:noProof/>
                <w:sz w:val="20"/>
                <w:szCs w:val="20"/>
                <w:rPrChange w:id="783" w:author="Boo Dajeong" w:date="2020-06-18T13:35:00Z">
                  <w:rPr>
                    <w:rStyle w:val="a5"/>
                    <w:b/>
                    <w:bCs/>
                    <w:noProof/>
                  </w:rPr>
                </w:rPrChange>
              </w:rPr>
              <w:t>Plans for Disseminating and Communicating Study Results</w:t>
            </w:r>
            <w:r w:rsidRPr="00077F75">
              <w:rPr>
                <w:noProof/>
                <w:webHidden/>
                <w:sz w:val="20"/>
                <w:szCs w:val="20"/>
                <w:rPrChange w:id="784" w:author="Boo Dajeong" w:date="2020-06-18T13:35:00Z">
                  <w:rPr>
                    <w:noProof/>
                    <w:webHidden/>
                  </w:rPr>
                </w:rPrChange>
              </w:rPr>
              <w:tab/>
            </w:r>
            <w:r w:rsidRPr="00077F75">
              <w:rPr>
                <w:noProof/>
                <w:webHidden/>
                <w:sz w:val="20"/>
                <w:szCs w:val="20"/>
                <w:rPrChange w:id="785" w:author="Boo Dajeong" w:date="2020-06-18T13:35:00Z">
                  <w:rPr>
                    <w:noProof/>
                    <w:webHidden/>
                  </w:rPr>
                </w:rPrChange>
              </w:rPr>
              <w:fldChar w:fldCharType="begin"/>
            </w:r>
            <w:r w:rsidRPr="00077F75">
              <w:rPr>
                <w:noProof/>
                <w:webHidden/>
                <w:sz w:val="20"/>
                <w:szCs w:val="20"/>
                <w:rPrChange w:id="786" w:author="Boo Dajeong" w:date="2020-06-18T13:35:00Z">
                  <w:rPr>
                    <w:noProof/>
                    <w:webHidden/>
                  </w:rPr>
                </w:rPrChange>
              </w:rPr>
              <w:instrText xml:space="preserve"> PAGEREF _Toc43379962 \h </w:instrText>
            </w:r>
            <w:r w:rsidRPr="00077F75">
              <w:rPr>
                <w:noProof/>
                <w:webHidden/>
                <w:sz w:val="20"/>
                <w:szCs w:val="20"/>
                <w:rPrChange w:id="787" w:author="Boo Dajeong" w:date="2020-06-18T13:35:00Z">
                  <w:rPr>
                    <w:noProof/>
                    <w:webHidden/>
                  </w:rPr>
                </w:rPrChange>
              </w:rPr>
            </w:r>
          </w:ins>
          <w:r w:rsidRPr="00077F75">
            <w:rPr>
              <w:noProof/>
              <w:webHidden/>
              <w:sz w:val="20"/>
              <w:szCs w:val="20"/>
              <w:rPrChange w:id="788" w:author="Boo Dajeong" w:date="2020-06-18T13:35:00Z">
                <w:rPr>
                  <w:noProof/>
                  <w:webHidden/>
                </w:rPr>
              </w:rPrChange>
            </w:rPr>
            <w:fldChar w:fldCharType="separate"/>
          </w:r>
          <w:ins w:id="789" w:author="Boo Dajeong" w:date="2020-06-18T13:34:00Z">
            <w:r w:rsidRPr="00077F75">
              <w:rPr>
                <w:noProof/>
                <w:webHidden/>
                <w:sz w:val="20"/>
                <w:szCs w:val="20"/>
                <w:rPrChange w:id="790" w:author="Boo Dajeong" w:date="2020-06-18T13:35:00Z">
                  <w:rPr>
                    <w:noProof/>
                    <w:webHidden/>
                  </w:rPr>
                </w:rPrChange>
              </w:rPr>
              <w:t>11</w:t>
            </w:r>
            <w:r w:rsidRPr="00077F75">
              <w:rPr>
                <w:noProof/>
                <w:webHidden/>
                <w:sz w:val="20"/>
                <w:szCs w:val="20"/>
                <w:rPrChange w:id="791" w:author="Boo Dajeong" w:date="2020-06-18T13:35:00Z">
                  <w:rPr>
                    <w:noProof/>
                    <w:webHidden/>
                  </w:rPr>
                </w:rPrChange>
              </w:rPr>
              <w:fldChar w:fldCharType="end"/>
            </w:r>
            <w:r w:rsidRPr="00077F75">
              <w:rPr>
                <w:rStyle w:val="a5"/>
                <w:noProof/>
                <w:sz w:val="20"/>
                <w:szCs w:val="20"/>
                <w:rPrChange w:id="792" w:author="Boo Dajeong" w:date="2020-06-18T13:35:00Z">
                  <w:rPr>
                    <w:rStyle w:val="a5"/>
                    <w:noProof/>
                  </w:rPr>
                </w:rPrChange>
              </w:rPr>
              <w:fldChar w:fldCharType="end"/>
            </w:r>
          </w:ins>
        </w:p>
        <w:p w14:paraId="592D991B" w14:textId="7386E1BA" w:rsidR="00077F75" w:rsidRPr="00077F75" w:rsidRDefault="00077F75">
          <w:pPr>
            <w:pStyle w:val="10"/>
            <w:ind w:left="220"/>
            <w:rPr>
              <w:ins w:id="793" w:author="Boo Dajeong" w:date="2020-06-18T13:34:00Z"/>
              <w:rFonts w:cstheme="minorBidi"/>
              <w:noProof/>
              <w:kern w:val="2"/>
              <w:sz w:val="18"/>
              <w:szCs w:val="20"/>
              <w:rPrChange w:id="794" w:author="Boo Dajeong" w:date="2020-06-18T13:35:00Z">
                <w:rPr>
                  <w:ins w:id="795" w:author="Boo Dajeong" w:date="2020-06-18T13:34:00Z"/>
                  <w:rFonts w:cstheme="minorBidi"/>
                  <w:noProof/>
                  <w:kern w:val="2"/>
                  <w:sz w:val="20"/>
                </w:rPr>
              </w:rPrChange>
            </w:rPr>
          </w:pPr>
          <w:ins w:id="796" w:author="Boo Dajeong" w:date="2020-06-18T13:34:00Z">
            <w:r w:rsidRPr="00077F75">
              <w:rPr>
                <w:rStyle w:val="a5"/>
                <w:noProof/>
                <w:sz w:val="20"/>
                <w:szCs w:val="20"/>
                <w:rPrChange w:id="797" w:author="Boo Dajeong" w:date="2020-06-18T13:35:00Z">
                  <w:rPr>
                    <w:rStyle w:val="a5"/>
                    <w:noProof/>
                  </w:rPr>
                </w:rPrChange>
              </w:rPr>
              <w:fldChar w:fldCharType="begin"/>
            </w:r>
            <w:r w:rsidRPr="00077F75">
              <w:rPr>
                <w:rStyle w:val="a5"/>
                <w:noProof/>
                <w:sz w:val="20"/>
                <w:szCs w:val="20"/>
                <w:rPrChange w:id="798" w:author="Boo Dajeong" w:date="2020-06-18T13:35:00Z">
                  <w:rPr>
                    <w:rStyle w:val="a5"/>
                    <w:noProof/>
                  </w:rPr>
                </w:rPrChange>
              </w:rPr>
              <w:instrText xml:space="preserve"> </w:instrText>
            </w:r>
            <w:r w:rsidRPr="00077F75">
              <w:rPr>
                <w:noProof/>
                <w:sz w:val="20"/>
                <w:szCs w:val="20"/>
                <w:rPrChange w:id="799" w:author="Boo Dajeong" w:date="2020-06-18T13:35:00Z">
                  <w:rPr>
                    <w:noProof/>
                  </w:rPr>
                </w:rPrChange>
              </w:rPr>
              <w:instrText>HYPERLINK \l "_Toc43379963"</w:instrText>
            </w:r>
            <w:r w:rsidRPr="00077F75">
              <w:rPr>
                <w:rStyle w:val="a5"/>
                <w:noProof/>
                <w:sz w:val="20"/>
                <w:szCs w:val="20"/>
                <w:rPrChange w:id="800" w:author="Boo Dajeong" w:date="2020-06-18T13:35:00Z">
                  <w:rPr>
                    <w:rStyle w:val="a5"/>
                    <w:noProof/>
                  </w:rPr>
                </w:rPrChange>
              </w:rPr>
              <w:instrText xml:space="preserve"> </w:instrText>
            </w:r>
            <w:r w:rsidRPr="00077F75">
              <w:rPr>
                <w:rStyle w:val="a5"/>
                <w:noProof/>
                <w:sz w:val="20"/>
                <w:szCs w:val="20"/>
                <w:rPrChange w:id="801" w:author="Boo Dajeong" w:date="2020-06-18T13:35:00Z">
                  <w:rPr>
                    <w:rStyle w:val="a5"/>
                    <w:noProof/>
                  </w:rPr>
                </w:rPrChange>
              </w:rPr>
            </w:r>
            <w:r w:rsidRPr="00077F75">
              <w:rPr>
                <w:rStyle w:val="a5"/>
                <w:noProof/>
                <w:sz w:val="20"/>
                <w:szCs w:val="20"/>
                <w:rPrChange w:id="802" w:author="Boo Dajeong" w:date="2020-06-18T13:35:00Z">
                  <w:rPr>
                    <w:rStyle w:val="a5"/>
                    <w:noProof/>
                  </w:rPr>
                </w:rPrChange>
              </w:rPr>
              <w:fldChar w:fldCharType="separate"/>
            </w:r>
            <w:r w:rsidRPr="00077F75">
              <w:rPr>
                <w:rStyle w:val="a5"/>
                <w:noProof/>
                <w:sz w:val="20"/>
                <w:szCs w:val="20"/>
                <w:rPrChange w:id="803" w:author="Boo Dajeong" w:date="2020-06-18T13:35:00Z">
                  <w:rPr>
                    <w:rStyle w:val="a5"/>
                    <w:b/>
                    <w:bCs/>
                    <w:noProof/>
                  </w:rPr>
                </w:rPrChange>
              </w:rPr>
              <w:t>10</w:t>
            </w:r>
            <w:r w:rsidRPr="00077F75">
              <w:rPr>
                <w:rFonts w:cstheme="minorBidi"/>
                <w:noProof/>
                <w:kern w:val="2"/>
                <w:sz w:val="18"/>
                <w:szCs w:val="20"/>
                <w:rPrChange w:id="804" w:author="Boo Dajeong" w:date="2020-06-18T13:35:00Z">
                  <w:rPr>
                    <w:rFonts w:cstheme="minorBidi"/>
                    <w:noProof/>
                    <w:kern w:val="2"/>
                    <w:sz w:val="20"/>
                  </w:rPr>
                </w:rPrChange>
              </w:rPr>
              <w:tab/>
            </w:r>
            <w:r w:rsidRPr="00077F75">
              <w:rPr>
                <w:rStyle w:val="a5"/>
                <w:noProof/>
                <w:sz w:val="20"/>
                <w:szCs w:val="20"/>
                <w:rPrChange w:id="805" w:author="Boo Dajeong" w:date="2020-06-18T13:35:00Z">
                  <w:rPr>
                    <w:rStyle w:val="a5"/>
                    <w:b/>
                    <w:bCs/>
                    <w:noProof/>
                  </w:rPr>
                </w:rPrChange>
              </w:rPr>
              <w:t>References</w:t>
            </w:r>
            <w:r w:rsidRPr="00077F75">
              <w:rPr>
                <w:noProof/>
                <w:webHidden/>
                <w:sz w:val="20"/>
                <w:szCs w:val="20"/>
                <w:rPrChange w:id="806" w:author="Boo Dajeong" w:date="2020-06-18T13:35:00Z">
                  <w:rPr>
                    <w:noProof/>
                    <w:webHidden/>
                  </w:rPr>
                </w:rPrChange>
              </w:rPr>
              <w:tab/>
            </w:r>
            <w:r w:rsidRPr="00077F75">
              <w:rPr>
                <w:noProof/>
                <w:webHidden/>
                <w:sz w:val="20"/>
                <w:szCs w:val="20"/>
                <w:rPrChange w:id="807" w:author="Boo Dajeong" w:date="2020-06-18T13:35:00Z">
                  <w:rPr>
                    <w:noProof/>
                    <w:webHidden/>
                  </w:rPr>
                </w:rPrChange>
              </w:rPr>
              <w:fldChar w:fldCharType="begin"/>
            </w:r>
            <w:r w:rsidRPr="00077F75">
              <w:rPr>
                <w:noProof/>
                <w:webHidden/>
                <w:sz w:val="20"/>
                <w:szCs w:val="20"/>
                <w:rPrChange w:id="808" w:author="Boo Dajeong" w:date="2020-06-18T13:35:00Z">
                  <w:rPr>
                    <w:noProof/>
                    <w:webHidden/>
                  </w:rPr>
                </w:rPrChange>
              </w:rPr>
              <w:instrText xml:space="preserve"> PAGEREF _Toc43379963 \h </w:instrText>
            </w:r>
            <w:r w:rsidRPr="00077F75">
              <w:rPr>
                <w:noProof/>
                <w:webHidden/>
                <w:sz w:val="20"/>
                <w:szCs w:val="20"/>
                <w:rPrChange w:id="809" w:author="Boo Dajeong" w:date="2020-06-18T13:35:00Z">
                  <w:rPr>
                    <w:noProof/>
                    <w:webHidden/>
                  </w:rPr>
                </w:rPrChange>
              </w:rPr>
            </w:r>
          </w:ins>
          <w:r w:rsidRPr="00077F75">
            <w:rPr>
              <w:noProof/>
              <w:webHidden/>
              <w:sz w:val="20"/>
              <w:szCs w:val="20"/>
              <w:rPrChange w:id="810" w:author="Boo Dajeong" w:date="2020-06-18T13:35:00Z">
                <w:rPr>
                  <w:noProof/>
                  <w:webHidden/>
                </w:rPr>
              </w:rPrChange>
            </w:rPr>
            <w:fldChar w:fldCharType="separate"/>
          </w:r>
          <w:ins w:id="811" w:author="Boo Dajeong" w:date="2020-06-18T13:34:00Z">
            <w:r w:rsidRPr="00077F75">
              <w:rPr>
                <w:noProof/>
                <w:webHidden/>
                <w:sz w:val="20"/>
                <w:szCs w:val="20"/>
                <w:rPrChange w:id="812" w:author="Boo Dajeong" w:date="2020-06-18T13:35:00Z">
                  <w:rPr>
                    <w:noProof/>
                    <w:webHidden/>
                  </w:rPr>
                </w:rPrChange>
              </w:rPr>
              <w:t>11</w:t>
            </w:r>
            <w:r w:rsidRPr="00077F75">
              <w:rPr>
                <w:noProof/>
                <w:webHidden/>
                <w:sz w:val="20"/>
                <w:szCs w:val="20"/>
                <w:rPrChange w:id="813" w:author="Boo Dajeong" w:date="2020-06-18T13:35:00Z">
                  <w:rPr>
                    <w:noProof/>
                    <w:webHidden/>
                  </w:rPr>
                </w:rPrChange>
              </w:rPr>
              <w:fldChar w:fldCharType="end"/>
            </w:r>
            <w:r w:rsidRPr="00077F75">
              <w:rPr>
                <w:rStyle w:val="a5"/>
                <w:noProof/>
                <w:sz w:val="20"/>
                <w:szCs w:val="20"/>
                <w:rPrChange w:id="814" w:author="Boo Dajeong" w:date="2020-06-18T13:35:00Z">
                  <w:rPr>
                    <w:rStyle w:val="a5"/>
                    <w:noProof/>
                  </w:rPr>
                </w:rPrChange>
              </w:rPr>
              <w:fldChar w:fldCharType="end"/>
            </w:r>
          </w:ins>
        </w:p>
        <w:p w14:paraId="483A429B" w14:textId="33437C8A" w:rsidR="00FF1965" w:rsidRPr="00077F75" w:rsidDel="001A3FDA" w:rsidRDefault="00EC0E53" w:rsidP="00AC390E">
          <w:pPr>
            <w:pStyle w:val="10"/>
            <w:ind w:left="220"/>
            <w:rPr>
              <w:del w:id="815" w:author="Boo Dajeong" w:date="2020-06-18T13:32:00Z"/>
              <w:rFonts w:cstheme="minorBidi"/>
              <w:noProof/>
              <w:kern w:val="2"/>
              <w:sz w:val="16"/>
              <w:szCs w:val="18"/>
              <w:rPrChange w:id="816" w:author="Boo Dajeong" w:date="2020-06-18T13:35:00Z">
                <w:rPr>
                  <w:del w:id="817" w:author="Boo Dajeong" w:date="2020-06-18T13:32:00Z"/>
                  <w:rFonts w:cstheme="minorBidi"/>
                  <w:noProof/>
                  <w:kern w:val="2"/>
                  <w:sz w:val="18"/>
                  <w:szCs w:val="20"/>
                </w:rPr>
              </w:rPrChange>
            </w:rPr>
          </w:pPr>
          <w:del w:id="818" w:author="Boo Dajeong" w:date="2020-06-18T13:32:00Z">
            <w:r w:rsidRPr="00077F75" w:rsidDel="001A3FDA">
              <w:rPr>
                <w:noProof/>
                <w:sz w:val="20"/>
                <w:szCs w:val="20"/>
                <w:rPrChange w:id="819" w:author="Boo Dajeong" w:date="2020-06-18T13:35:00Z">
                  <w:rPr>
                    <w:noProof/>
                  </w:rPr>
                </w:rPrChange>
              </w:rPr>
              <w:fldChar w:fldCharType="begin"/>
            </w:r>
            <w:r w:rsidRPr="00077F75" w:rsidDel="001A3FDA">
              <w:rPr>
                <w:noProof/>
                <w:sz w:val="20"/>
                <w:szCs w:val="20"/>
                <w:rPrChange w:id="820" w:author="Boo Dajeong" w:date="2020-06-18T13:35:00Z">
                  <w:rPr>
                    <w:noProof/>
                  </w:rPr>
                </w:rPrChange>
              </w:rPr>
              <w:delInstrText xml:space="preserve"> HYPERLINK \l "_Toc39663619" </w:delInstrText>
            </w:r>
            <w:r w:rsidRPr="00077F75" w:rsidDel="001A3FDA">
              <w:rPr>
                <w:noProof/>
                <w:sz w:val="20"/>
                <w:szCs w:val="20"/>
                <w:rPrChange w:id="821" w:author="Boo Dajeong" w:date="2020-06-18T13:35:00Z">
                  <w:rPr>
                    <w:noProof/>
                  </w:rPr>
                </w:rPrChange>
              </w:rPr>
              <w:fldChar w:fldCharType="separate"/>
            </w:r>
          </w:del>
          <w:ins w:id="822" w:author="Boo Dajeong" w:date="2020-06-18T13:34:00Z">
            <w:r w:rsidR="00077F75" w:rsidRPr="00077F75">
              <w:rPr>
                <w:rFonts w:hint="eastAsia"/>
                <w:noProof/>
                <w:sz w:val="20"/>
                <w:szCs w:val="20"/>
                <w:rPrChange w:id="823" w:author="Boo Dajeong" w:date="2020-06-18T13:35:00Z">
                  <w:rPr>
                    <w:rFonts w:hint="eastAsia"/>
                    <w:b/>
                    <w:bCs/>
                    <w:noProof/>
                  </w:rPr>
                </w:rPrChange>
              </w:rPr>
              <w:t>오류</w:t>
            </w:r>
            <w:r w:rsidR="00077F75" w:rsidRPr="00077F75">
              <w:rPr>
                <w:rFonts w:hint="eastAsia"/>
                <w:noProof/>
                <w:sz w:val="20"/>
                <w:szCs w:val="20"/>
                <w:rPrChange w:id="824" w:author="Boo Dajeong" w:date="2020-06-18T13:35:00Z">
                  <w:rPr>
                    <w:rFonts w:hint="eastAsia"/>
                    <w:b/>
                    <w:bCs/>
                    <w:noProof/>
                  </w:rPr>
                </w:rPrChange>
              </w:rPr>
              <w:t xml:space="preserve">! </w:t>
            </w:r>
            <w:r w:rsidR="00077F75" w:rsidRPr="00077F75">
              <w:rPr>
                <w:rFonts w:hint="eastAsia"/>
                <w:noProof/>
                <w:sz w:val="20"/>
                <w:szCs w:val="20"/>
                <w:rPrChange w:id="825" w:author="Boo Dajeong" w:date="2020-06-18T13:35:00Z">
                  <w:rPr>
                    <w:rFonts w:hint="eastAsia"/>
                    <w:b/>
                    <w:bCs/>
                    <w:noProof/>
                  </w:rPr>
                </w:rPrChange>
              </w:rPr>
              <w:t>하이퍼링크</w:t>
            </w:r>
            <w:r w:rsidR="00077F75" w:rsidRPr="00077F75">
              <w:rPr>
                <w:rFonts w:hint="eastAsia"/>
                <w:noProof/>
                <w:sz w:val="20"/>
                <w:szCs w:val="20"/>
                <w:rPrChange w:id="826" w:author="Boo Dajeong" w:date="2020-06-18T13:35:00Z">
                  <w:rPr>
                    <w:rFonts w:hint="eastAsia"/>
                    <w:b/>
                    <w:bCs/>
                    <w:noProof/>
                  </w:rPr>
                </w:rPrChange>
              </w:rPr>
              <w:t xml:space="preserve"> </w:t>
            </w:r>
            <w:r w:rsidR="00077F75" w:rsidRPr="00077F75">
              <w:rPr>
                <w:rFonts w:hint="eastAsia"/>
                <w:noProof/>
                <w:sz w:val="20"/>
                <w:szCs w:val="20"/>
                <w:rPrChange w:id="827" w:author="Boo Dajeong" w:date="2020-06-18T13:35:00Z">
                  <w:rPr>
                    <w:rFonts w:hint="eastAsia"/>
                    <w:b/>
                    <w:bCs/>
                    <w:noProof/>
                  </w:rPr>
                </w:rPrChange>
              </w:rPr>
              <w:t>참조가</w:t>
            </w:r>
            <w:r w:rsidR="00077F75" w:rsidRPr="00077F75">
              <w:rPr>
                <w:rFonts w:hint="eastAsia"/>
                <w:noProof/>
                <w:sz w:val="20"/>
                <w:szCs w:val="20"/>
                <w:rPrChange w:id="828" w:author="Boo Dajeong" w:date="2020-06-18T13:35:00Z">
                  <w:rPr>
                    <w:rFonts w:hint="eastAsia"/>
                    <w:b/>
                    <w:bCs/>
                    <w:noProof/>
                  </w:rPr>
                </w:rPrChange>
              </w:rPr>
              <w:t xml:space="preserve"> </w:t>
            </w:r>
            <w:r w:rsidR="00077F75" w:rsidRPr="00077F75">
              <w:rPr>
                <w:rFonts w:hint="eastAsia"/>
                <w:noProof/>
                <w:sz w:val="20"/>
                <w:szCs w:val="20"/>
                <w:rPrChange w:id="829" w:author="Boo Dajeong" w:date="2020-06-18T13:35:00Z">
                  <w:rPr>
                    <w:rFonts w:hint="eastAsia"/>
                    <w:b/>
                    <w:bCs/>
                    <w:noProof/>
                  </w:rPr>
                </w:rPrChange>
              </w:rPr>
              <w:t>잘못되었습니다</w:t>
            </w:r>
            <w:r w:rsidR="00077F75" w:rsidRPr="00077F75">
              <w:rPr>
                <w:rFonts w:hint="eastAsia"/>
                <w:noProof/>
                <w:sz w:val="20"/>
                <w:szCs w:val="20"/>
                <w:rPrChange w:id="830" w:author="Boo Dajeong" w:date="2020-06-18T13:35:00Z">
                  <w:rPr>
                    <w:rFonts w:hint="eastAsia"/>
                    <w:b/>
                    <w:bCs/>
                    <w:noProof/>
                  </w:rPr>
                </w:rPrChange>
              </w:rPr>
              <w:t>.</w:t>
            </w:r>
          </w:ins>
          <w:del w:id="831" w:author="Boo Dajeong" w:date="2020-06-18T13:32:00Z">
            <w:r w:rsidR="00FF1965" w:rsidRPr="00077F75" w:rsidDel="001A3FDA">
              <w:rPr>
                <w:rStyle w:val="a5"/>
                <w:rFonts w:ascii="Cambria" w:hAnsi="Cambria"/>
                <w:noProof/>
                <w:sz w:val="18"/>
                <w:szCs w:val="18"/>
                <w:rPrChange w:id="832" w:author="Boo Dajeong" w:date="2020-06-18T13:35:00Z">
                  <w:rPr>
                    <w:rStyle w:val="a5"/>
                    <w:rFonts w:ascii="Cambria" w:hAnsi="Cambria"/>
                    <w:noProof/>
                    <w:sz w:val="20"/>
                    <w:szCs w:val="20"/>
                  </w:rPr>
                </w:rPrChange>
              </w:rPr>
              <w:delText>1</w:delText>
            </w:r>
            <w:r w:rsidR="00FF1965" w:rsidRPr="00077F75" w:rsidDel="001A3FDA">
              <w:rPr>
                <w:rFonts w:cstheme="minorBidi"/>
                <w:noProof/>
                <w:kern w:val="2"/>
                <w:sz w:val="16"/>
                <w:szCs w:val="18"/>
                <w:rPrChange w:id="833"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834" w:author="Boo Dajeong" w:date="2020-06-18T13:35:00Z">
                  <w:rPr>
                    <w:rStyle w:val="a5"/>
                    <w:rFonts w:ascii="Cambria" w:hAnsi="Cambria"/>
                    <w:noProof/>
                    <w:sz w:val="20"/>
                    <w:szCs w:val="20"/>
                  </w:rPr>
                </w:rPrChange>
              </w:rPr>
              <w:delText>Table of Contents</w:delText>
            </w:r>
            <w:r w:rsidR="00FF1965" w:rsidRPr="00077F75" w:rsidDel="001A3FDA">
              <w:rPr>
                <w:noProof/>
                <w:webHidden/>
                <w:sz w:val="18"/>
                <w:szCs w:val="18"/>
                <w:rPrChange w:id="835" w:author="Boo Dajeong" w:date="2020-06-18T13:35:00Z">
                  <w:rPr>
                    <w:noProof/>
                    <w:webHidden/>
                    <w:sz w:val="20"/>
                    <w:szCs w:val="20"/>
                  </w:rPr>
                </w:rPrChange>
              </w:rPr>
              <w:tab/>
            </w:r>
            <w:r w:rsidR="00FF1965" w:rsidRPr="00077F75" w:rsidDel="001A3FDA">
              <w:rPr>
                <w:noProof/>
                <w:webHidden/>
                <w:sz w:val="18"/>
                <w:szCs w:val="18"/>
                <w:rPrChange w:id="836" w:author="Boo Dajeong" w:date="2020-06-18T13:35:00Z">
                  <w:rPr>
                    <w:noProof/>
                    <w:webHidden/>
                    <w:sz w:val="20"/>
                    <w:szCs w:val="20"/>
                  </w:rPr>
                </w:rPrChange>
              </w:rPr>
              <w:fldChar w:fldCharType="begin"/>
            </w:r>
            <w:r w:rsidR="00FF1965" w:rsidRPr="00077F75" w:rsidDel="001A3FDA">
              <w:rPr>
                <w:noProof/>
                <w:webHidden/>
                <w:sz w:val="18"/>
                <w:szCs w:val="18"/>
                <w:rPrChange w:id="837" w:author="Boo Dajeong" w:date="2020-06-18T13:35:00Z">
                  <w:rPr>
                    <w:noProof/>
                    <w:webHidden/>
                    <w:sz w:val="20"/>
                    <w:szCs w:val="20"/>
                  </w:rPr>
                </w:rPrChange>
              </w:rPr>
              <w:delInstrText xml:space="preserve"> PAGEREF _Toc39663619 \h </w:delInstrText>
            </w:r>
            <w:r w:rsidR="00FF1965" w:rsidRPr="00077F75" w:rsidDel="001A3FDA">
              <w:rPr>
                <w:noProof/>
                <w:webHidden/>
                <w:sz w:val="18"/>
                <w:szCs w:val="18"/>
                <w:rPrChange w:id="838" w:author="Boo Dajeong" w:date="2020-06-18T13:35:00Z">
                  <w:rPr>
                    <w:noProof/>
                    <w:webHidden/>
                    <w:sz w:val="20"/>
                    <w:szCs w:val="20"/>
                  </w:rPr>
                </w:rPrChange>
              </w:rPr>
            </w:r>
            <w:r w:rsidR="00FF1965" w:rsidRPr="00077F75" w:rsidDel="001A3FDA">
              <w:rPr>
                <w:noProof/>
                <w:webHidden/>
                <w:sz w:val="18"/>
                <w:szCs w:val="18"/>
                <w:rPrChange w:id="839" w:author="Boo Dajeong" w:date="2020-06-18T13:35:00Z">
                  <w:rPr>
                    <w:noProof/>
                    <w:webHidden/>
                    <w:sz w:val="20"/>
                    <w:szCs w:val="20"/>
                  </w:rPr>
                </w:rPrChange>
              </w:rPr>
              <w:fldChar w:fldCharType="separate"/>
            </w:r>
            <w:r w:rsidR="00FF1965" w:rsidRPr="00077F75" w:rsidDel="001A3FDA">
              <w:rPr>
                <w:noProof/>
                <w:webHidden/>
                <w:sz w:val="18"/>
                <w:szCs w:val="18"/>
                <w:rPrChange w:id="840" w:author="Boo Dajeong" w:date="2020-06-18T13:35:00Z">
                  <w:rPr>
                    <w:noProof/>
                    <w:webHidden/>
                    <w:sz w:val="20"/>
                    <w:szCs w:val="20"/>
                  </w:rPr>
                </w:rPrChange>
              </w:rPr>
              <w:delText>2</w:delText>
            </w:r>
            <w:r w:rsidR="00FF1965" w:rsidRPr="00077F75" w:rsidDel="001A3FDA">
              <w:rPr>
                <w:noProof/>
                <w:webHidden/>
                <w:sz w:val="18"/>
                <w:szCs w:val="18"/>
                <w:rPrChange w:id="841" w:author="Boo Dajeong" w:date="2020-06-18T13:35:00Z">
                  <w:rPr>
                    <w:noProof/>
                    <w:webHidden/>
                    <w:sz w:val="20"/>
                    <w:szCs w:val="20"/>
                  </w:rPr>
                </w:rPrChange>
              </w:rPr>
              <w:fldChar w:fldCharType="end"/>
            </w:r>
            <w:r w:rsidRPr="00077F75" w:rsidDel="001A3FDA">
              <w:rPr>
                <w:noProof/>
                <w:sz w:val="18"/>
                <w:szCs w:val="18"/>
                <w:rPrChange w:id="842" w:author="Boo Dajeong" w:date="2020-06-18T13:35:00Z">
                  <w:rPr>
                    <w:noProof/>
                    <w:sz w:val="20"/>
                    <w:szCs w:val="20"/>
                  </w:rPr>
                </w:rPrChange>
              </w:rPr>
              <w:fldChar w:fldCharType="end"/>
            </w:r>
          </w:del>
        </w:p>
        <w:p w14:paraId="7E1A0DFF" w14:textId="07BE9FF3" w:rsidR="00FF1965" w:rsidRPr="00077F75" w:rsidDel="001A3FDA" w:rsidRDefault="00EC0E53" w:rsidP="00AC390E">
          <w:pPr>
            <w:pStyle w:val="10"/>
            <w:ind w:left="220"/>
            <w:rPr>
              <w:del w:id="843" w:author="Boo Dajeong" w:date="2020-06-18T13:32:00Z"/>
              <w:rFonts w:cstheme="minorBidi"/>
              <w:noProof/>
              <w:kern w:val="2"/>
              <w:sz w:val="16"/>
              <w:szCs w:val="18"/>
              <w:rPrChange w:id="844" w:author="Boo Dajeong" w:date="2020-06-18T13:35:00Z">
                <w:rPr>
                  <w:del w:id="845" w:author="Boo Dajeong" w:date="2020-06-18T13:32:00Z"/>
                  <w:rFonts w:cstheme="minorBidi"/>
                  <w:noProof/>
                  <w:kern w:val="2"/>
                  <w:sz w:val="18"/>
                  <w:szCs w:val="20"/>
                </w:rPr>
              </w:rPrChange>
            </w:rPr>
          </w:pPr>
          <w:del w:id="846" w:author="Boo Dajeong" w:date="2020-06-18T13:32:00Z">
            <w:r w:rsidRPr="00077F75" w:rsidDel="001A3FDA">
              <w:rPr>
                <w:noProof/>
                <w:sz w:val="20"/>
                <w:szCs w:val="20"/>
                <w:rPrChange w:id="847" w:author="Boo Dajeong" w:date="2020-06-18T13:35:00Z">
                  <w:rPr>
                    <w:noProof/>
                  </w:rPr>
                </w:rPrChange>
              </w:rPr>
              <w:fldChar w:fldCharType="begin"/>
            </w:r>
            <w:r w:rsidRPr="00077F75" w:rsidDel="001A3FDA">
              <w:rPr>
                <w:noProof/>
                <w:sz w:val="20"/>
                <w:szCs w:val="20"/>
                <w:rPrChange w:id="848" w:author="Boo Dajeong" w:date="2020-06-18T13:35:00Z">
                  <w:rPr>
                    <w:noProof/>
                  </w:rPr>
                </w:rPrChange>
              </w:rPr>
              <w:delInstrText xml:space="preserve"> HYPERLINK \l "_Toc39663620" </w:delInstrText>
            </w:r>
            <w:r w:rsidRPr="00077F75" w:rsidDel="001A3FDA">
              <w:rPr>
                <w:noProof/>
                <w:sz w:val="20"/>
                <w:szCs w:val="20"/>
                <w:rPrChange w:id="849" w:author="Boo Dajeong" w:date="2020-06-18T13:35:00Z">
                  <w:rPr>
                    <w:noProof/>
                  </w:rPr>
                </w:rPrChange>
              </w:rPr>
              <w:fldChar w:fldCharType="separate"/>
            </w:r>
          </w:del>
          <w:ins w:id="850" w:author="Boo Dajeong" w:date="2020-06-18T13:34:00Z">
            <w:r w:rsidR="00077F75" w:rsidRPr="00077F75">
              <w:rPr>
                <w:rFonts w:hint="eastAsia"/>
                <w:noProof/>
                <w:sz w:val="20"/>
                <w:szCs w:val="20"/>
                <w:rPrChange w:id="851" w:author="Boo Dajeong" w:date="2020-06-18T13:35:00Z">
                  <w:rPr>
                    <w:rFonts w:hint="eastAsia"/>
                    <w:b/>
                    <w:bCs/>
                    <w:noProof/>
                  </w:rPr>
                </w:rPrChange>
              </w:rPr>
              <w:t>오류</w:t>
            </w:r>
            <w:r w:rsidR="00077F75" w:rsidRPr="00077F75">
              <w:rPr>
                <w:rFonts w:hint="eastAsia"/>
                <w:noProof/>
                <w:sz w:val="20"/>
                <w:szCs w:val="20"/>
                <w:rPrChange w:id="852" w:author="Boo Dajeong" w:date="2020-06-18T13:35:00Z">
                  <w:rPr>
                    <w:rFonts w:hint="eastAsia"/>
                    <w:b/>
                    <w:bCs/>
                    <w:noProof/>
                  </w:rPr>
                </w:rPrChange>
              </w:rPr>
              <w:t xml:space="preserve">! </w:t>
            </w:r>
            <w:r w:rsidR="00077F75" w:rsidRPr="00077F75">
              <w:rPr>
                <w:rFonts w:hint="eastAsia"/>
                <w:noProof/>
                <w:sz w:val="20"/>
                <w:szCs w:val="20"/>
                <w:rPrChange w:id="853" w:author="Boo Dajeong" w:date="2020-06-18T13:35:00Z">
                  <w:rPr>
                    <w:rFonts w:hint="eastAsia"/>
                    <w:b/>
                    <w:bCs/>
                    <w:noProof/>
                  </w:rPr>
                </w:rPrChange>
              </w:rPr>
              <w:t>하이퍼링크</w:t>
            </w:r>
            <w:r w:rsidR="00077F75" w:rsidRPr="00077F75">
              <w:rPr>
                <w:rFonts w:hint="eastAsia"/>
                <w:noProof/>
                <w:sz w:val="20"/>
                <w:szCs w:val="20"/>
                <w:rPrChange w:id="854" w:author="Boo Dajeong" w:date="2020-06-18T13:35:00Z">
                  <w:rPr>
                    <w:rFonts w:hint="eastAsia"/>
                    <w:b/>
                    <w:bCs/>
                    <w:noProof/>
                  </w:rPr>
                </w:rPrChange>
              </w:rPr>
              <w:t xml:space="preserve"> </w:t>
            </w:r>
            <w:r w:rsidR="00077F75" w:rsidRPr="00077F75">
              <w:rPr>
                <w:rFonts w:hint="eastAsia"/>
                <w:noProof/>
                <w:sz w:val="20"/>
                <w:szCs w:val="20"/>
                <w:rPrChange w:id="855" w:author="Boo Dajeong" w:date="2020-06-18T13:35:00Z">
                  <w:rPr>
                    <w:rFonts w:hint="eastAsia"/>
                    <w:b/>
                    <w:bCs/>
                    <w:noProof/>
                  </w:rPr>
                </w:rPrChange>
              </w:rPr>
              <w:t>참조가</w:t>
            </w:r>
            <w:r w:rsidR="00077F75" w:rsidRPr="00077F75">
              <w:rPr>
                <w:rFonts w:hint="eastAsia"/>
                <w:noProof/>
                <w:sz w:val="20"/>
                <w:szCs w:val="20"/>
                <w:rPrChange w:id="856" w:author="Boo Dajeong" w:date="2020-06-18T13:35:00Z">
                  <w:rPr>
                    <w:rFonts w:hint="eastAsia"/>
                    <w:b/>
                    <w:bCs/>
                    <w:noProof/>
                  </w:rPr>
                </w:rPrChange>
              </w:rPr>
              <w:t xml:space="preserve"> </w:t>
            </w:r>
            <w:r w:rsidR="00077F75" w:rsidRPr="00077F75">
              <w:rPr>
                <w:rFonts w:hint="eastAsia"/>
                <w:noProof/>
                <w:sz w:val="20"/>
                <w:szCs w:val="20"/>
                <w:rPrChange w:id="857" w:author="Boo Dajeong" w:date="2020-06-18T13:35:00Z">
                  <w:rPr>
                    <w:rFonts w:hint="eastAsia"/>
                    <w:b/>
                    <w:bCs/>
                    <w:noProof/>
                  </w:rPr>
                </w:rPrChange>
              </w:rPr>
              <w:t>잘못되었습니다</w:t>
            </w:r>
            <w:r w:rsidR="00077F75" w:rsidRPr="00077F75">
              <w:rPr>
                <w:rFonts w:hint="eastAsia"/>
                <w:noProof/>
                <w:sz w:val="20"/>
                <w:szCs w:val="20"/>
                <w:rPrChange w:id="858" w:author="Boo Dajeong" w:date="2020-06-18T13:35:00Z">
                  <w:rPr>
                    <w:rFonts w:hint="eastAsia"/>
                    <w:b/>
                    <w:bCs/>
                    <w:noProof/>
                  </w:rPr>
                </w:rPrChange>
              </w:rPr>
              <w:t>.</w:t>
            </w:r>
          </w:ins>
          <w:del w:id="859" w:author="Boo Dajeong" w:date="2020-06-18T13:32:00Z">
            <w:r w:rsidR="00FF1965" w:rsidRPr="00077F75" w:rsidDel="001A3FDA">
              <w:rPr>
                <w:rStyle w:val="a5"/>
                <w:rFonts w:ascii="Cambria" w:hAnsi="Cambria"/>
                <w:noProof/>
                <w:sz w:val="18"/>
                <w:szCs w:val="18"/>
                <w:rPrChange w:id="860" w:author="Boo Dajeong" w:date="2020-06-18T13:35:00Z">
                  <w:rPr>
                    <w:rStyle w:val="a5"/>
                    <w:rFonts w:ascii="Cambria" w:hAnsi="Cambria"/>
                    <w:noProof/>
                    <w:sz w:val="20"/>
                    <w:szCs w:val="20"/>
                  </w:rPr>
                </w:rPrChange>
              </w:rPr>
              <w:delText>2</w:delText>
            </w:r>
            <w:r w:rsidR="00FF1965" w:rsidRPr="00077F75" w:rsidDel="001A3FDA">
              <w:rPr>
                <w:rFonts w:cstheme="minorBidi"/>
                <w:noProof/>
                <w:kern w:val="2"/>
                <w:sz w:val="16"/>
                <w:szCs w:val="18"/>
                <w:rPrChange w:id="861"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862" w:author="Boo Dajeong" w:date="2020-06-18T13:35:00Z">
                  <w:rPr>
                    <w:rStyle w:val="a5"/>
                    <w:rFonts w:ascii="Cambria" w:hAnsi="Cambria"/>
                    <w:noProof/>
                    <w:sz w:val="20"/>
                    <w:szCs w:val="20"/>
                  </w:rPr>
                </w:rPrChange>
              </w:rPr>
              <w:delText>List of abbreviations</w:delText>
            </w:r>
            <w:r w:rsidR="00FF1965" w:rsidRPr="00077F75" w:rsidDel="001A3FDA">
              <w:rPr>
                <w:noProof/>
                <w:webHidden/>
                <w:sz w:val="18"/>
                <w:szCs w:val="18"/>
                <w:rPrChange w:id="863" w:author="Boo Dajeong" w:date="2020-06-18T13:35:00Z">
                  <w:rPr>
                    <w:noProof/>
                    <w:webHidden/>
                    <w:sz w:val="20"/>
                    <w:szCs w:val="20"/>
                  </w:rPr>
                </w:rPrChange>
              </w:rPr>
              <w:tab/>
            </w:r>
            <w:r w:rsidR="00FF1965" w:rsidRPr="00077F75" w:rsidDel="001A3FDA">
              <w:rPr>
                <w:noProof/>
                <w:webHidden/>
                <w:sz w:val="18"/>
                <w:szCs w:val="18"/>
                <w:rPrChange w:id="864" w:author="Boo Dajeong" w:date="2020-06-18T13:35:00Z">
                  <w:rPr>
                    <w:noProof/>
                    <w:webHidden/>
                    <w:sz w:val="20"/>
                    <w:szCs w:val="20"/>
                  </w:rPr>
                </w:rPrChange>
              </w:rPr>
              <w:fldChar w:fldCharType="begin"/>
            </w:r>
            <w:r w:rsidR="00FF1965" w:rsidRPr="00077F75" w:rsidDel="001A3FDA">
              <w:rPr>
                <w:noProof/>
                <w:webHidden/>
                <w:sz w:val="18"/>
                <w:szCs w:val="18"/>
                <w:rPrChange w:id="865" w:author="Boo Dajeong" w:date="2020-06-18T13:35:00Z">
                  <w:rPr>
                    <w:noProof/>
                    <w:webHidden/>
                    <w:sz w:val="20"/>
                    <w:szCs w:val="20"/>
                  </w:rPr>
                </w:rPrChange>
              </w:rPr>
              <w:delInstrText xml:space="preserve"> PAGEREF _Toc39663620 \h </w:delInstrText>
            </w:r>
            <w:r w:rsidR="00FF1965" w:rsidRPr="00077F75" w:rsidDel="001A3FDA">
              <w:rPr>
                <w:noProof/>
                <w:webHidden/>
                <w:sz w:val="18"/>
                <w:szCs w:val="18"/>
                <w:rPrChange w:id="866" w:author="Boo Dajeong" w:date="2020-06-18T13:35:00Z">
                  <w:rPr>
                    <w:noProof/>
                    <w:webHidden/>
                    <w:sz w:val="20"/>
                    <w:szCs w:val="20"/>
                  </w:rPr>
                </w:rPrChange>
              </w:rPr>
            </w:r>
            <w:r w:rsidR="00FF1965" w:rsidRPr="00077F75" w:rsidDel="001A3FDA">
              <w:rPr>
                <w:noProof/>
                <w:webHidden/>
                <w:sz w:val="18"/>
                <w:szCs w:val="18"/>
                <w:rPrChange w:id="867" w:author="Boo Dajeong" w:date="2020-06-18T13:35:00Z">
                  <w:rPr>
                    <w:noProof/>
                    <w:webHidden/>
                    <w:sz w:val="20"/>
                    <w:szCs w:val="20"/>
                  </w:rPr>
                </w:rPrChange>
              </w:rPr>
              <w:fldChar w:fldCharType="separate"/>
            </w:r>
            <w:r w:rsidR="00FF1965" w:rsidRPr="00077F75" w:rsidDel="001A3FDA">
              <w:rPr>
                <w:noProof/>
                <w:webHidden/>
                <w:sz w:val="18"/>
                <w:szCs w:val="18"/>
                <w:rPrChange w:id="868" w:author="Boo Dajeong" w:date="2020-06-18T13:35:00Z">
                  <w:rPr>
                    <w:noProof/>
                    <w:webHidden/>
                    <w:sz w:val="20"/>
                    <w:szCs w:val="20"/>
                  </w:rPr>
                </w:rPrChange>
              </w:rPr>
              <w:delText>3</w:delText>
            </w:r>
            <w:r w:rsidR="00FF1965" w:rsidRPr="00077F75" w:rsidDel="001A3FDA">
              <w:rPr>
                <w:noProof/>
                <w:webHidden/>
                <w:sz w:val="18"/>
                <w:szCs w:val="18"/>
                <w:rPrChange w:id="869" w:author="Boo Dajeong" w:date="2020-06-18T13:35:00Z">
                  <w:rPr>
                    <w:noProof/>
                    <w:webHidden/>
                    <w:sz w:val="20"/>
                    <w:szCs w:val="20"/>
                  </w:rPr>
                </w:rPrChange>
              </w:rPr>
              <w:fldChar w:fldCharType="end"/>
            </w:r>
            <w:r w:rsidRPr="00077F75" w:rsidDel="001A3FDA">
              <w:rPr>
                <w:noProof/>
                <w:sz w:val="18"/>
                <w:szCs w:val="18"/>
                <w:rPrChange w:id="870" w:author="Boo Dajeong" w:date="2020-06-18T13:35:00Z">
                  <w:rPr>
                    <w:noProof/>
                    <w:sz w:val="20"/>
                    <w:szCs w:val="20"/>
                  </w:rPr>
                </w:rPrChange>
              </w:rPr>
              <w:fldChar w:fldCharType="end"/>
            </w:r>
          </w:del>
        </w:p>
        <w:p w14:paraId="4897D9BC" w14:textId="3970E5DC" w:rsidR="00FF1965" w:rsidRPr="00077F75" w:rsidDel="001A3FDA" w:rsidRDefault="00EC0E53" w:rsidP="00AC390E">
          <w:pPr>
            <w:pStyle w:val="10"/>
            <w:ind w:left="220"/>
            <w:rPr>
              <w:del w:id="871" w:author="Boo Dajeong" w:date="2020-06-18T13:32:00Z"/>
              <w:rFonts w:cstheme="minorBidi"/>
              <w:noProof/>
              <w:kern w:val="2"/>
              <w:sz w:val="16"/>
              <w:szCs w:val="18"/>
              <w:rPrChange w:id="872" w:author="Boo Dajeong" w:date="2020-06-18T13:35:00Z">
                <w:rPr>
                  <w:del w:id="873" w:author="Boo Dajeong" w:date="2020-06-18T13:32:00Z"/>
                  <w:rFonts w:cstheme="minorBidi"/>
                  <w:noProof/>
                  <w:kern w:val="2"/>
                  <w:sz w:val="18"/>
                  <w:szCs w:val="20"/>
                </w:rPr>
              </w:rPrChange>
            </w:rPr>
          </w:pPr>
          <w:del w:id="874" w:author="Boo Dajeong" w:date="2020-06-18T13:32:00Z">
            <w:r w:rsidRPr="00077F75" w:rsidDel="001A3FDA">
              <w:rPr>
                <w:noProof/>
                <w:sz w:val="20"/>
                <w:szCs w:val="20"/>
                <w:rPrChange w:id="875" w:author="Boo Dajeong" w:date="2020-06-18T13:35:00Z">
                  <w:rPr>
                    <w:noProof/>
                  </w:rPr>
                </w:rPrChange>
              </w:rPr>
              <w:fldChar w:fldCharType="begin"/>
            </w:r>
            <w:r w:rsidRPr="00077F75" w:rsidDel="001A3FDA">
              <w:rPr>
                <w:noProof/>
                <w:sz w:val="20"/>
                <w:szCs w:val="20"/>
                <w:rPrChange w:id="876" w:author="Boo Dajeong" w:date="2020-06-18T13:35:00Z">
                  <w:rPr>
                    <w:noProof/>
                  </w:rPr>
                </w:rPrChange>
              </w:rPr>
              <w:delInstrText xml:space="preserve"> HYPERLINK</w:delInstrText>
            </w:r>
            <w:r w:rsidRPr="00077F75" w:rsidDel="001A3FDA">
              <w:rPr>
                <w:noProof/>
                <w:sz w:val="20"/>
                <w:szCs w:val="20"/>
                <w:rPrChange w:id="877" w:author="Boo Dajeong" w:date="2020-06-18T13:35:00Z">
                  <w:rPr>
                    <w:noProof/>
                  </w:rPr>
                </w:rPrChange>
              </w:rPr>
              <w:delInstrText xml:space="preserve"> \l "_Toc39663621" </w:delInstrText>
            </w:r>
            <w:r w:rsidRPr="00077F75" w:rsidDel="001A3FDA">
              <w:rPr>
                <w:noProof/>
                <w:sz w:val="20"/>
                <w:szCs w:val="20"/>
                <w:rPrChange w:id="878" w:author="Boo Dajeong" w:date="2020-06-18T13:35:00Z">
                  <w:rPr>
                    <w:noProof/>
                  </w:rPr>
                </w:rPrChange>
              </w:rPr>
              <w:fldChar w:fldCharType="separate"/>
            </w:r>
          </w:del>
          <w:ins w:id="879" w:author="Boo Dajeong" w:date="2020-06-18T13:34:00Z">
            <w:r w:rsidR="00077F75" w:rsidRPr="00077F75">
              <w:rPr>
                <w:rFonts w:hint="eastAsia"/>
                <w:noProof/>
                <w:sz w:val="20"/>
                <w:szCs w:val="20"/>
                <w:rPrChange w:id="880" w:author="Boo Dajeong" w:date="2020-06-18T13:35:00Z">
                  <w:rPr>
                    <w:rFonts w:hint="eastAsia"/>
                    <w:b/>
                    <w:bCs/>
                    <w:noProof/>
                  </w:rPr>
                </w:rPrChange>
              </w:rPr>
              <w:t>오류</w:t>
            </w:r>
            <w:r w:rsidR="00077F75" w:rsidRPr="00077F75">
              <w:rPr>
                <w:rFonts w:hint="eastAsia"/>
                <w:noProof/>
                <w:sz w:val="20"/>
                <w:szCs w:val="20"/>
                <w:rPrChange w:id="881" w:author="Boo Dajeong" w:date="2020-06-18T13:35:00Z">
                  <w:rPr>
                    <w:rFonts w:hint="eastAsia"/>
                    <w:b/>
                    <w:bCs/>
                    <w:noProof/>
                  </w:rPr>
                </w:rPrChange>
              </w:rPr>
              <w:t xml:space="preserve">! </w:t>
            </w:r>
            <w:r w:rsidR="00077F75" w:rsidRPr="00077F75">
              <w:rPr>
                <w:rFonts w:hint="eastAsia"/>
                <w:noProof/>
                <w:sz w:val="20"/>
                <w:szCs w:val="20"/>
                <w:rPrChange w:id="882" w:author="Boo Dajeong" w:date="2020-06-18T13:35:00Z">
                  <w:rPr>
                    <w:rFonts w:hint="eastAsia"/>
                    <w:b/>
                    <w:bCs/>
                    <w:noProof/>
                  </w:rPr>
                </w:rPrChange>
              </w:rPr>
              <w:t>하이퍼링크</w:t>
            </w:r>
            <w:r w:rsidR="00077F75" w:rsidRPr="00077F75">
              <w:rPr>
                <w:rFonts w:hint="eastAsia"/>
                <w:noProof/>
                <w:sz w:val="20"/>
                <w:szCs w:val="20"/>
                <w:rPrChange w:id="883" w:author="Boo Dajeong" w:date="2020-06-18T13:35:00Z">
                  <w:rPr>
                    <w:rFonts w:hint="eastAsia"/>
                    <w:b/>
                    <w:bCs/>
                    <w:noProof/>
                  </w:rPr>
                </w:rPrChange>
              </w:rPr>
              <w:t xml:space="preserve"> </w:t>
            </w:r>
            <w:r w:rsidR="00077F75" w:rsidRPr="00077F75">
              <w:rPr>
                <w:rFonts w:hint="eastAsia"/>
                <w:noProof/>
                <w:sz w:val="20"/>
                <w:szCs w:val="20"/>
                <w:rPrChange w:id="884" w:author="Boo Dajeong" w:date="2020-06-18T13:35:00Z">
                  <w:rPr>
                    <w:rFonts w:hint="eastAsia"/>
                    <w:b/>
                    <w:bCs/>
                    <w:noProof/>
                  </w:rPr>
                </w:rPrChange>
              </w:rPr>
              <w:t>참조가</w:t>
            </w:r>
            <w:r w:rsidR="00077F75" w:rsidRPr="00077F75">
              <w:rPr>
                <w:rFonts w:hint="eastAsia"/>
                <w:noProof/>
                <w:sz w:val="20"/>
                <w:szCs w:val="20"/>
                <w:rPrChange w:id="885" w:author="Boo Dajeong" w:date="2020-06-18T13:35:00Z">
                  <w:rPr>
                    <w:rFonts w:hint="eastAsia"/>
                    <w:b/>
                    <w:bCs/>
                    <w:noProof/>
                  </w:rPr>
                </w:rPrChange>
              </w:rPr>
              <w:t xml:space="preserve"> </w:t>
            </w:r>
            <w:r w:rsidR="00077F75" w:rsidRPr="00077F75">
              <w:rPr>
                <w:rFonts w:hint="eastAsia"/>
                <w:noProof/>
                <w:sz w:val="20"/>
                <w:szCs w:val="20"/>
                <w:rPrChange w:id="886" w:author="Boo Dajeong" w:date="2020-06-18T13:35:00Z">
                  <w:rPr>
                    <w:rFonts w:hint="eastAsia"/>
                    <w:b/>
                    <w:bCs/>
                    <w:noProof/>
                  </w:rPr>
                </w:rPrChange>
              </w:rPr>
              <w:t>잘못되었습니다</w:t>
            </w:r>
            <w:r w:rsidR="00077F75" w:rsidRPr="00077F75">
              <w:rPr>
                <w:rFonts w:hint="eastAsia"/>
                <w:noProof/>
                <w:sz w:val="20"/>
                <w:szCs w:val="20"/>
                <w:rPrChange w:id="887" w:author="Boo Dajeong" w:date="2020-06-18T13:35:00Z">
                  <w:rPr>
                    <w:rFonts w:hint="eastAsia"/>
                    <w:b/>
                    <w:bCs/>
                    <w:noProof/>
                  </w:rPr>
                </w:rPrChange>
              </w:rPr>
              <w:t>.</w:t>
            </w:r>
          </w:ins>
          <w:del w:id="888" w:author="Boo Dajeong" w:date="2020-06-18T13:32:00Z">
            <w:r w:rsidR="00FF1965" w:rsidRPr="00077F75" w:rsidDel="001A3FDA">
              <w:rPr>
                <w:rStyle w:val="a5"/>
                <w:rFonts w:ascii="Cambria" w:hAnsi="Cambria"/>
                <w:noProof/>
                <w:sz w:val="18"/>
                <w:szCs w:val="18"/>
                <w:rPrChange w:id="889" w:author="Boo Dajeong" w:date="2020-06-18T13:35:00Z">
                  <w:rPr>
                    <w:rStyle w:val="a5"/>
                    <w:rFonts w:ascii="Cambria" w:hAnsi="Cambria"/>
                    <w:noProof/>
                    <w:sz w:val="20"/>
                    <w:szCs w:val="20"/>
                  </w:rPr>
                </w:rPrChange>
              </w:rPr>
              <w:delText>3</w:delText>
            </w:r>
            <w:r w:rsidR="00FF1965" w:rsidRPr="00077F75" w:rsidDel="001A3FDA">
              <w:rPr>
                <w:rFonts w:cstheme="minorBidi"/>
                <w:noProof/>
                <w:kern w:val="2"/>
                <w:sz w:val="16"/>
                <w:szCs w:val="18"/>
                <w:rPrChange w:id="890"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891" w:author="Boo Dajeong" w:date="2020-06-18T13:35:00Z">
                  <w:rPr>
                    <w:rStyle w:val="a5"/>
                    <w:rFonts w:ascii="Cambria" w:hAnsi="Cambria"/>
                    <w:noProof/>
                    <w:sz w:val="20"/>
                    <w:szCs w:val="20"/>
                  </w:rPr>
                </w:rPrChange>
              </w:rPr>
              <w:delText>Abstract</w:delText>
            </w:r>
            <w:r w:rsidR="00FF1965" w:rsidRPr="00077F75" w:rsidDel="001A3FDA">
              <w:rPr>
                <w:noProof/>
                <w:webHidden/>
                <w:sz w:val="18"/>
                <w:szCs w:val="18"/>
                <w:rPrChange w:id="892" w:author="Boo Dajeong" w:date="2020-06-18T13:35:00Z">
                  <w:rPr>
                    <w:noProof/>
                    <w:webHidden/>
                    <w:sz w:val="20"/>
                    <w:szCs w:val="20"/>
                  </w:rPr>
                </w:rPrChange>
              </w:rPr>
              <w:tab/>
            </w:r>
            <w:r w:rsidR="00FF1965" w:rsidRPr="00077F75" w:rsidDel="001A3FDA">
              <w:rPr>
                <w:noProof/>
                <w:webHidden/>
                <w:sz w:val="18"/>
                <w:szCs w:val="18"/>
                <w:rPrChange w:id="893" w:author="Boo Dajeong" w:date="2020-06-18T13:35:00Z">
                  <w:rPr>
                    <w:noProof/>
                    <w:webHidden/>
                    <w:sz w:val="20"/>
                    <w:szCs w:val="20"/>
                  </w:rPr>
                </w:rPrChange>
              </w:rPr>
              <w:fldChar w:fldCharType="begin"/>
            </w:r>
            <w:r w:rsidR="00FF1965" w:rsidRPr="00077F75" w:rsidDel="001A3FDA">
              <w:rPr>
                <w:noProof/>
                <w:webHidden/>
                <w:sz w:val="18"/>
                <w:szCs w:val="18"/>
                <w:rPrChange w:id="894" w:author="Boo Dajeong" w:date="2020-06-18T13:35:00Z">
                  <w:rPr>
                    <w:noProof/>
                    <w:webHidden/>
                    <w:sz w:val="20"/>
                    <w:szCs w:val="20"/>
                  </w:rPr>
                </w:rPrChange>
              </w:rPr>
              <w:delInstrText xml:space="preserve"> PAGEREF _Toc39663621 \h </w:delInstrText>
            </w:r>
            <w:r w:rsidR="00FF1965" w:rsidRPr="00077F75" w:rsidDel="001A3FDA">
              <w:rPr>
                <w:noProof/>
                <w:webHidden/>
                <w:sz w:val="18"/>
                <w:szCs w:val="18"/>
                <w:rPrChange w:id="895" w:author="Boo Dajeong" w:date="2020-06-18T13:35:00Z">
                  <w:rPr>
                    <w:noProof/>
                    <w:webHidden/>
                    <w:sz w:val="20"/>
                    <w:szCs w:val="20"/>
                  </w:rPr>
                </w:rPrChange>
              </w:rPr>
            </w:r>
            <w:r w:rsidR="00FF1965" w:rsidRPr="00077F75" w:rsidDel="001A3FDA">
              <w:rPr>
                <w:noProof/>
                <w:webHidden/>
                <w:sz w:val="18"/>
                <w:szCs w:val="18"/>
                <w:rPrChange w:id="896" w:author="Boo Dajeong" w:date="2020-06-18T13:35:00Z">
                  <w:rPr>
                    <w:noProof/>
                    <w:webHidden/>
                    <w:sz w:val="20"/>
                    <w:szCs w:val="20"/>
                  </w:rPr>
                </w:rPrChange>
              </w:rPr>
              <w:fldChar w:fldCharType="separate"/>
            </w:r>
            <w:r w:rsidR="00FF1965" w:rsidRPr="00077F75" w:rsidDel="001A3FDA">
              <w:rPr>
                <w:noProof/>
                <w:webHidden/>
                <w:sz w:val="18"/>
                <w:szCs w:val="18"/>
                <w:rPrChange w:id="897" w:author="Boo Dajeong" w:date="2020-06-18T13:35:00Z">
                  <w:rPr>
                    <w:noProof/>
                    <w:webHidden/>
                    <w:sz w:val="20"/>
                    <w:szCs w:val="20"/>
                  </w:rPr>
                </w:rPrChange>
              </w:rPr>
              <w:delText>3</w:delText>
            </w:r>
            <w:r w:rsidR="00FF1965" w:rsidRPr="00077F75" w:rsidDel="001A3FDA">
              <w:rPr>
                <w:noProof/>
                <w:webHidden/>
                <w:sz w:val="18"/>
                <w:szCs w:val="18"/>
                <w:rPrChange w:id="898" w:author="Boo Dajeong" w:date="2020-06-18T13:35:00Z">
                  <w:rPr>
                    <w:noProof/>
                    <w:webHidden/>
                    <w:sz w:val="20"/>
                    <w:szCs w:val="20"/>
                  </w:rPr>
                </w:rPrChange>
              </w:rPr>
              <w:fldChar w:fldCharType="end"/>
            </w:r>
            <w:r w:rsidRPr="00077F75" w:rsidDel="001A3FDA">
              <w:rPr>
                <w:noProof/>
                <w:sz w:val="18"/>
                <w:szCs w:val="18"/>
                <w:rPrChange w:id="899" w:author="Boo Dajeong" w:date="2020-06-18T13:35:00Z">
                  <w:rPr>
                    <w:noProof/>
                    <w:sz w:val="20"/>
                    <w:szCs w:val="20"/>
                  </w:rPr>
                </w:rPrChange>
              </w:rPr>
              <w:fldChar w:fldCharType="end"/>
            </w:r>
          </w:del>
        </w:p>
        <w:p w14:paraId="0488E2EF" w14:textId="16335CE2" w:rsidR="00FF1965" w:rsidRPr="00077F75" w:rsidDel="001A3FDA" w:rsidRDefault="00EC0E53" w:rsidP="00AC390E">
          <w:pPr>
            <w:pStyle w:val="10"/>
            <w:ind w:left="220"/>
            <w:rPr>
              <w:del w:id="900" w:author="Boo Dajeong" w:date="2020-06-18T13:32:00Z"/>
              <w:rFonts w:cstheme="minorBidi"/>
              <w:noProof/>
              <w:kern w:val="2"/>
              <w:sz w:val="16"/>
              <w:szCs w:val="18"/>
              <w:rPrChange w:id="901" w:author="Boo Dajeong" w:date="2020-06-18T13:35:00Z">
                <w:rPr>
                  <w:del w:id="902" w:author="Boo Dajeong" w:date="2020-06-18T13:32:00Z"/>
                  <w:rFonts w:cstheme="minorBidi"/>
                  <w:noProof/>
                  <w:kern w:val="2"/>
                  <w:sz w:val="18"/>
                  <w:szCs w:val="20"/>
                </w:rPr>
              </w:rPrChange>
            </w:rPr>
          </w:pPr>
          <w:del w:id="903" w:author="Boo Dajeong" w:date="2020-06-18T13:32:00Z">
            <w:r w:rsidRPr="00077F75" w:rsidDel="001A3FDA">
              <w:rPr>
                <w:noProof/>
                <w:sz w:val="20"/>
                <w:szCs w:val="20"/>
                <w:rPrChange w:id="904" w:author="Boo Dajeong" w:date="2020-06-18T13:35:00Z">
                  <w:rPr>
                    <w:noProof/>
                  </w:rPr>
                </w:rPrChange>
              </w:rPr>
              <w:fldChar w:fldCharType="begin"/>
            </w:r>
            <w:r w:rsidRPr="00077F75" w:rsidDel="001A3FDA">
              <w:rPr>
                <w:noProof/>
                <w:sz w:val="20"/>
                <w:szCs w:val="20"/>
                <w:rPrChange w:id="905" w:author="Boo Dajeong" w:date="2020-06-18T13:35:00Z">
                  <w:rPr>
                    <w:noProof/>
                  </w:rPr>
                </w:rPrChange>
              </w:rPr>
              <w:delInstrText xml:space="preserve"> HYPERLINK \l "_Toc39663622" </w:delInstrText>
            </w:r>
            <w:r w:rsidRPr="00077F75" w:rsidDel="001A3FDA">
              <w:rPr>
                <w:noProof/>
                <w:sz w:val="20"/>
                <w:szCs w:val="20"/>
                <w:rPrChange w:id="906" w:author="Boo Dajeong" w:date="2020-06-18T13:35:00Z">
                  <w:rPr>
                    <w:noProof/>
                  </w:rPr>
                </w:rPrChange>
              </w:rPr>
              <w:fldChar w:fldCharType="separate"/>
            </w:r>
          </w:del>
          <w:ins w:id="907" w:author="Boo Dajeong" w:date="2020-06-18T13:34:00Z">
            <w:r w:rsidR="00077F75" w:rsidRPr="00077F75">
              <w:rPr>
                <w:rFonts w:hint="eastAsia"/>
                <w:noProof/>
                <w:sz w:val="20"/>
                <w:szCs w:val="20"/>
                <w:rPrChange w:id="908" w:author="Boo Dajeong" w:date="2020-06-18T13:35:00Z">
                  <w:rPr>
                    <w:rFonts w:hint="eastAsia"/>
                    <w:b/>
                    <w:bCs/>
                    <w:noProof/>
                  </w:rPr>
                </w:rPrChange>
              </w:rPr>
              <w:t>오류</w:t>
            </w:r>
            <w:r w:rsidR="00077F75" w:rsidRPr="00077F75">
              <w:rPr>
                <w:rFonts w:hint="eastAsia"/>
                <w:noProof/>
                <w:sz w:val="20"/>
                <w:szCs w:val="20"/>
                <w:rPrChange w:id="909" w:author="Boo Dajeong" w:date="2020-06-18T13:35:00Z">
                  <w:rPr>
                    <w:rFonts w:hint="eastAsia"/>
                    <w:b/>
                    <w:bCs/>
                    <w:noProof/>
                  </w:rPr>
                </w:rPrChange>
              </w:rPr>
              <w:t xml:space="preserve">! </w:t>
            </w:r>
            <w:r w:rsidR="00077F75" w:rsidRPr="00077F75">
              <w:rPr>
                <w:rFonts w:hint="eastAsia"/>
                <w:noProof/>
                <w:sz w:val="20"/>
                <w:szCs w:val="20"/>
                <w:rPrChange w:id="910" w:author="Boo Dajeong" w:date="2020-06-18T13:35:00Z">
                  <w:rPr>
                    <w:rFonts w:hint="eastAsia"/>
                    <w:b/>
                    <w:bCs/>
                    <w:noProof/>
                  </w:rPr>
                </w:rPrChange>
              </w:rPr>
              <w:t>하이퍼링크</w:t>
            </w:r>
            <w:r w:rsidR="00077F75" w:rsidRPr="00077F75">
              <w:rPr>
                <w:rFonts w:hint="eastAsia"/>
                <w:noProof/>
                <w:sz w:val="20"/>
                <w:szCs w:val="20"/>
                <w:rPrChange w:id="911" w:author="Boo Dajeong" w:date="2020-06-18T13:35:00Z">
                  <w:rPr>
                    <w:rFonts w:hint="eastAsia"/>
                    <w:b/>
                    <w:bCs/>
                    <w:noProof/>
                  </w:rPr>
                </w:rPrChange>
              </w:rPr>
              <w:t xml:space="preserve"> </w:t>
            </w:r>
            <w:r w:rsidR="00077F75" w:rsidRPr="00077F75">
              <w:rPr>
                <w:rFonts w:hint="eastAsia"/>
                <w:noProof/>
                <w:sz w:val="20"/>
                <w:szCs w:val="20"/>
                <w:rPrChange w:id="912" w:author="Boo Dajeong" w:date="2020-06-18T13:35:00Z">
                  <w:rPr>
                    <w:rFonts w:hint="eastAsia"/>
                    <w:b/>
                    <w:bCs/>
                    <w:noProof/>
                  </w:rPr>
                </w:rPrChange>
              </w:rPr>
              <w:t>참조가</w:t>
            </w:r>
            <w:r w:rsidR="00077F75" w:rsidRPr="00077F75">
              <w:rPr>
                <w:rFonts w:hint="eastAsia"/>
                <w:noProof/>
                <w:sz w:val="20"/>
                <w:szCs w:val="20"/>
                <w:rPrChange w:id="913" w:author="Boo Dajeong" w:date="2020-06-18T13:35:00Z">
                  <w:rPr>
                    <w:rFonts w:hint="eastAsia"/>
                    <w:b/>
                    <w:bCs/>
                    <w:noProof/>
                  </w:rPr>
                </w:rPrChange>
              </w:rPr>
              <w:t xml:space="preserve"> </w:t>
            </w:r>
            <w:r w:rsidR="00077F75" w:rsidRPr="00077F75">
              <w:rPr>
                <w:rFonts w:hint="eastAsia"/>
                <w:noProof/>
                <w:sz w:val="20"/>
                <w:szCs w:val="20"/>
                <w:rPrChange w:id="914" w:author="Boo Dajeong" w:date="2020-06-18T13:35:00Z">
                  <w:rPr>
                    <w:rFonts w:hint="eastAsia"/>
                    <w:b/>
                    <w:bCs/>
                    <w:noProof/>
                  </w:rPr>
                </w:rPrChange>
              </w:rPr>
              <w:t>잘못되었습니다</w:t>
            </w:r>
            <w:r w:rsidR="00077F75" w:rsidRPr="00077F75">
              <w:rPr>
                <w:rFonts w:hint="eastAsia"/>
                <w:noProof/>
                <w:sz w:val="20"/>
                <w:szCs w:val="20"/>
                <w:rPrChange w:id="915" w:author="Boo Dajeong" w:date="2020-06-18T13:35:00Z">
                  <w:rPr>
                    <w:rFonts w:hint="eastAsia"/>
                    <w:b/>
                    <w:bCs/>
                    <w:noProof/>
                  </w:rPr>
                </w:rPrChange>
              </w:rPr>
              <w:t>.</w:t>
            </w:r>
          </w:ins>
          <w:del w:id="916" w:author="Boo Dajeong" w:date="2020-06-18T13:32:00Z">
            <w:r w:rsidR="00FF1965" w:rsidRPr="00077F75" w:rsidDel="001A3FDA">
              <w:rPr>
                <w:rStyle w:val="a5"/>
                <w:rFonts w:ascii="Cambria" w:hAnsi="Cambria"/>
                <w:noProof/>
                <w:sz w:val="18"/>
                <w:szCs w:val="18"/>
                <w:rPrChange w:id="917" w:author="Boo Dajeong" w:date="2020-06-18T13:35:00Z">
                  <w:rPr>
                    <w:rStyle w:val="a5"/>
                    <w:rFonts w:ascii="Cambria" w:hAnsi="Cambria"/>
                    <w:noProof/>
                    <w:sz w:val="20"/>
                    <w:szCs w:val="20"/>
                  </w:rPr>
                </w:rPrChange>
              </w:rPr>
              <w:delText>4</w:delText>
            </w:r>
            <w:r w:rsidR="00FF1965" w:rsidRPr="00077F75" w:rsidDel="001A3FDA">
              <w:rPr>
                <w:rFonts w:cstheme="minorBidi"/>
                <w:noProof/>
                <w:kern w:val="2"/>
                <w:sz w:val="16"/>
                <w:szCs w:val="18"/>
                <w:rPrChange w:id="918"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919" w:author="Boo Dajeong" w:date="2020-06-18T13:35:00Z">
                  <w:rPr>
                    <w:rStyle w:val="a5"/>
                    <w:rFonts w:ascii="Cambria" w:hAnsi="Cambria"/>
                    <w:noProof/>
                    <w:sz w:val="20"/>
                    <w:szCs w:val="20"/>
                  </w:rPr>
                </w:rPrChange>
              </w:rPr>
              <w:delText>Rationale and Background</w:delText>
            </w:r>
            <w:r w:rsidR="00FF1965" w:rsidRPr="00077F75" w:rsidDel="001A3FDA">
              <w:rPr>
                <w:noProof/>
                <w:webHidden/>
                <w:sz w:val="18"/>
                <w:szCs w:val="18"/>
                <w:rPrChange w:id="920" w:author="Boo Dajeong" w:date="2020-06-18T13:35:00Z">
                  <w:rPr>
                    <w:noProof/>
                    <w:webHidden/>
                    <w:sz w:val="20"/>
                    <w:szCs w:val="20"/>
                  </w:rPr>
                </w:rPrChange>
              </w:rPr>
              <w:tab/>
            </w:r>
            <w:r w:rsidR="00FF1965" w:rsidRPr="00077F75" w:rsidDel="001A3FDA">
              <w:rPr>
                <w:noProof/>
                <w:webHidden/>
                <w:sz w:val="18"/>
                <w:szCs w:val="18"/>
                <w:rPrChange w:id="921" w:author="Boo Dajeong" w:date="2020-06-18T13:35:00Z">
                  <w:rPr>
                    <w:noProof/>
                    <w:webHidden/>
                    <w:sz w:val="20"/>
                    <w:szCs w:val="20"/>
                  </w:rPr>
                </w:rPrChange>
              </w:rPr>
              <w:fldChar w:fldCharType="begin"/>
            </w:r>
            <w:r w:rsidR="00FF1965" w:rsidRPr="00077F75" w:rsidDel="001A3FDA">
              <w:rPr>
                <w:noProof/>
                <w:webHidden/>
                <w:sz w:val="18"/>
                <w:szCs w:val="18"/>
                <w:rPrChange w:id="922" w:author="Boo Dajeong" w:date="2020-06-18T13:35:00Z">
                  <w:rPr>
                    <w:noProof/>
                    <w:webHidden/>
                    <w:sz w:val="20"/>
                    <w:szCs w:val="20"/>
                  </w:rPr>
                </w:rPrChange>
              </w:rPr>
              <w:delInstrText xml:space="preserve"> PAGEREF _Toc39663622 \h </w:delInstrText>
            </w:r>
            <w:r w:rsidR="00FF1965" w:rsidRPr="00077F75" w:rsidDel="001A3FDA">
              <w:rPr>
                <w:noProof/>
                <w:webHidden/>
                <w:sz w:val="18"/>
                <w:szCs w:val="18"/>
                <w:rPrChange w:id="923" w:author="Boo Dajeong" w:date="2020-06-18T13:35:00Z">
                  <w:rPr>
                    <w:noProof/>
                    <w:webHidden/>
                    <w:sz w:val="20"/>
                    <w:szCs w:val="20"/>
                  </w:rPr>
                </w:rPrChange>
              </w:rPr>
            </w:r>
            <w:r w:rsidR="00FF1965" w:rsidRPr="00077F75" w:rsidDel="001A3FDA">
              <w:rPr>
                <w:noProof/>
                <w:webHidden/>
                <w:sz w:val="18"/>
                <w:szCs w:val="18"/>
                <w:rPrChange w:id="924" w:author="Boo Dajeong" w:date="2020-06-18T13:35:00Z">
                  <w:rPr>
                    <w:noProof/>
                    <w:webHidden/>
                    <w:sz w:val="20"/>
                    <w:szCs w:val="20"/>
                  </w:rPr>
                </w:rPrChange>
              </w:rPr>
              <w:fldChar w:fldCharType="separate"/>
            </w:r>
            <w:r w:rsidR="00FF1965" w:rsidRPr="00077F75" w:rsidDel="001A3FDA">
              <w:rPr>
                <w:noProof/>
                <w:webHidden/>
                <w:sz w:val="18"/>
                <w:szCs w:val="18"/>
                <w:rPrChange w:id="925" w:author="Boo Dajeong" w:date="2020-06-18T13:35:00Z">
                  <w:rPr>
                    <w:noProof/>
                    <w:webHidden/>
                    <w:sz w:val="20"/>
                    <w:szCs w:val="20"/>
                  </w:rPr>
                </w:rPrChange>
              </w:rPr>
              <w:delText>3</w:delText>
            </w:r>
            <w:r w:rsidR="00FF1965" w:rsidRPr="00077F75" w:rsidDel="001A3FDA">
              <w:rPr>
                <w:noProof/>
                <w:webHidden/>
                <w:sz w:val="18"/>
                <w:szCs w:val="18"/>
                <w:rPrChange w:id="926" w:author="Boo Dajeong" w:date="2020-06-18T13:35:00Z">
                  <w:rPr>
                    <w:noProof/>
                    <w:webHidden/>
                    <w:sz w:val="20"/>
                    <w:szCs w:val="20"/>
                  </w:rPr>
                </w:rPrChange>
              </w:rPr>
              <w:fldChar w:fldCharType="end"/>
            </w:r>
            <w:r w:rsidRPr="00077F75" w:rsidDel="001A3FDA">
              <w:rPr>
                <w:noProof/>
                <w:sz w:val="18"/>
                <w:szCs w:val="18"/>
                <w:rPrChange w:id="927" w:author="Boo Dajeong" w:date="2020-06-18T13:35:00Z">
                  <w:rPr>
                    <w:noProof/>
                    <w:sz w:val="20"/>
                    <w:szCs w:val="20"/>
                  </w:rPr>
                </w:rPrChange>
              </w:rPr>
              <w:fldChar w:fldCharType="end"/>
            </w:r>
          </w:del>
        </w:p>
        <w:p w14:paraId="127691F1" w14:textId="65901D5F" w:rsidR="00FF1965" w:rsidRPr="00077F75" w:rsidDel="001A3FDA" w:rsidRDefault="00EC0E53" w:rsidP="00AC390E">
          <w:pPr>
            <w:pStyle w:val="10"/>
            <w:ind w:left="220"/>
            <w:rPr>
              <w:del w:id="928" w:author="Boo Dajeong" w:date="2020-06-18T13:32:00Z"/>
              <w:rFonts w:cstheme="minorBidi"/>
              <w:noProof/>
              <w:kern w:val="2"/>
              <w:sz w:val="16"/>
              <w:szCs w:val="18"/>
              <w:rPrChange w:id="929" w:author="Boo Dajeong" w:date="2020-06-18T13:35:00Z">
                <w:rPr>
                  <w:del w:id="930" w:author="Boo Dajeong" w:date="2020-06-18T13:32:00Z"/>
                  <w:rFonts w:cstheme="minorBidi"/>
                  <w:noProof/>
                  <w:kern w:val="2"/>
                  <w:sz w:val="18"/>
                  <w:szCs w:val="20"/>
                </w:rPr>
              </w:rPrChange>
            </w:rPr>
          </w:pPr>
          <w:del w:id="931" w:author="Boo Dajeong" w:date="2020-06-18T13:32:00Z">
            <w:r w:rsidRPr="00077F75" w:rsidDel="001A3FDA">
              <w:rPr>
                <w:noProof/>
                <w:sz w:val="20"/>
                <w:szCs w:val="20"/>
                <w:rPrChange w:id="932" w:author="Boo Dajeong" w:date="2020-06-18T13:35:00Z">
                  <w:rPr>
                    <w:noProof/>
                  </w:rPr>
                </w:rPrChange>
              </w:rPr>
              <w:fldChar w:fldCharType="begin"/>
            </w:r>
            <w:r w:rsidRPr="00077F75" w:rsidDel="001A3FDA">
              <w:rPr>
                <w:noProof/>
                <w:sz w:val="20"/>
                <w:szCs w:val="20"/>
                <w:rPrChange w:id="933" w:author="Boo Dajeong" w:date="2020-06-18T13:35:00Z">
                  <w:rPr>
                    <w:noProof/>
                  </w:rPr>
                </w:rPrChange>
              </w:rPr>
              <w:delInstrText xml:space="preserve"> HYPERLINK \l "_Toc39663623" </w:delInstrText>
            </w:r>
            <w:r w:rsidRPr="00077F75" w:rsidDel="001A3FDA">
              <w:rPr>
                <w:noProof/>
                <w:sz w:val="20"/>
                <w:szCs w:val="20"/>
                <w:rPrChange w:id="934" w:author="Boo Dajeong" w:date="2020-06-18T13:35:00Z">
                  <w:rPr>
                    <w:noProof/>
                  </w:rPr>
                </w:rPrChange>
              </w:rPr>
              <w:fldChar w:fldCharType="separate"/>
            </w:r>
          </w:del>
          <w:ins w:id="935" w:author="Boo Dajeong" w:date="2020-06-18T13:34:00Z">
            <w:r w:rsidR="00077F75" w:rsidRPr="00077F75">
              <w:rPr>
                <w:rFonts w:hint="eastAsia"/>
                <w:noProof/>
                <w:sz w:val="20"/>
                <w:szCs w:val="20"/>
                <w:rPrChange w:id="936" w:author="Boo Dajeong" w:date="2020-06-18T13:35:00Z">
                  <w:rPr>
                    <w:rFonts w:hint="eastAsia"/>
                    <w:b/>
                    <w:bCs/>
                    <w:noProof/>
                  </w:rPr>
                </w:rPrChange>
              </w:rPr>
              <w:t>오류</w:t>
            </w:r>
            <w:r w:rsidR="00077F75" w:rsidRPr="00077F75">
              <w:rPr>
                <w:rFonts w:hint="eastAsia"/>
                <w:noProof/>
                <w:sz w:val="20"/>
                <w:szCs w:val="20"/>
                <w:rPrChange w:id="937" w:author="Boo Dajeong" w:date="2020-06-18T13:35:00Z">
                  <w:rPr>
                    <w:rFonts w:hint="eastAsia"/>
                    <w:b/>
                    <w:bCs/>
                    <w:noProof/>
                  </w:rPr>
                </w:rPrChange>
              </w:rPr>
              <w:t xml:space="preserve">! </w:t>
            </w:r>
            <w:r w:rsidR="00077F75" w:rsidRPr="00077F75">
              <w:rPr>
                <w:rFonts w:hint="eastAsia"/>
                <w:noProof/>
                <w:sz w:val="20"/>
                <w:szCs w:val="20"/>
                <w:rPrChange w:id="938" w:author="Boo Dajeong" w:date="2020-06-18T13:35:00Z">
                  <w:rPr>
                    <w:rFonts w:hint="eastAsia"/>
                    <w:b/>
                    <w:bCs/>
                    <w:noProof/>
                  </w:rPr>
                </w:rPrChange>
              </w:rPr>
              <w:t>하이퍼링크</w:t>
            </w:r>
            <w:r w:rsidR="00077F75" w:rsidRPr="00077F75">
              <w:rPr>
                <w:rFonts w:hint="eastAsia"/>
                <w:noProof/>
                <w:sz w:val="20"/>
                <w:szCs w:val="20"/>
                <w:rPrChange w:id="939" w:author="Boo Dajeong" w:date="2020-06-18T13:35:00Z">
                  <w:rPr>
                    <w:rFonts w:hint="eastAsia"/>
                    <w:b/>
                    <w:bCs/>
                    <w:noProof/>
                  </w:rPr>
                </w:rPrChange>
              </w:rPr>
              <w:t xml:space="preserve"> </w:t>
            </w:r>
            <w:r w:rsidR="00077F75" w:rsidRPr="00077F75">
              <w:rPr>
                <w:rFonts w:hint="eastAsia"/>
                <w:noProof/>
                <w:sz w:val="20"/>
                <w:szCs w:val="20"/>
                <w:rPrChange w:id="940" w:author="Boo Dajeong" w:date="2020-06-18T13:35:00Z">
                  <w:rPr>
                    <w:rFonts w:hint="eastAsia"/>
                    <w:b/>
                    <w:bCs/>
                    <w:noProof/>
                  </w:rPr>
                </w:rPrChange>
              </w:rPr>
              <w:t>참조가</w:t>
            </w:r>
            <w:r w:rsidR="00077F75" w:rsidRPr="00077F75">
              <w:rPr>
                <w:rFonts w:hint="eastAsia"/>
                <w:noProof/>
                <w:sz w:val="20"/>
                <w:szCs w:val="20"/>
                <w:rPrChange w:id="941" w:author="Boo Dajeong" w:date="2020-06-18T13:35:00Z">
                  <w:rPr>
                    <w:rFonts w:hint="eastAsia"/>
                    <w:b/>
                    <w:bCs/>
                    <w:noProof/>
                  </w:rPr>
                </w:rPrChange>
              </w:rPr>
              <w:t xml:space="preserve"> </w:t>
            </w:r>
            <w:r w:rsidR="00077F75" w:rsidRPr="00077F75">
              <w:rPr>
                <w:rFonts w:hint="eastAsia"/>
                <w:noProof/>
                <w:sz w:val="20"/>
                <w:szCs w:val="20"/>
                <w:rPrChange w:id="942" w:author="Boo Dajeong" w:date="2020-06-18T13:35:00Z">
                  <w:rPr>
                    <w:rFonts w:hint="eastAsia"/>
                    <w:b/>
                    <w:bCs/>
                    <w:noProof/>
                  </w:rPr>
                </w:rPrChange>
              </w:rPr>
              <w:t>잘못되었습니다</w:t>
            </w:r>
            <w:r w:rsidR="00077F75" w:rsidRPr="00077F75">
              <w:rPr>
                <w:rFonts w:hint="eastAsia"/>
                <w:noProof/>
                <w:sz w:val="20"/>
                <w:szCs w:val="20"/>
                <w:rPrChange w:id="943" w:author="Boo Dajeong" w:date="2020-06-18T13:35:00Z">
                  <w:rPr>
                    <w:rFonts w:hint="eastAsia"/>
                    <w:b/>
                    <w:bCs/>
                    <w:noProof/>
                  </w:rPr>
                </w:rPrChange>
              </w:rPr>
              <w:t>.</w:t>
            </w:r>
          </w:ins>
          <w:del w:id="944" w:author="Boo Dajeong" w:date="2020-06-18T13:32:00Z">
            <w:r w:rsidR="00FF1965" w:rsidRPr="00077F75" w:rsidDel="001A3FDA">
              <w:rPr>
                <w:rStyle w:val="a5"/>
                <w:rFonts w:ascii="Cambria" w:hAnsi="Cambria"/>
                <w:noProof/>
                <w:sz w:val="18"/>
                <w:szCs w:val="18"/>
                <w:rPrChange w:id="945" w:author="Boo Dajeong" w:date="2020-06-18T13:35:00Z">
                  <w:rPr>
                    <w:rStyle w:val="a5"/>
                    <w:rFonts w:ascii="Cambria" w:hAnsi="Cambria"/>
                    <w:noProof/>
                    <w:sz w:val="20"/>
                    <w:szCs w:val="20"/>
                  </w:rPr>
                </w:rPrChange>
              </w:rPr>
              <w:delText>5</w:delText>
            </w:r>
            <w:r w:rsidR="00FF1965" w:rsidRPr="00077F75" w:rsidDel="001A3FDA">
              <w:rPr>
                <w:rFonts w:cstheme="minorBidi"/>
                <w:noProof/>
                <w:kern w:val="2"/>
                <w:sz w:val="16"/>
                <w:szCs w:val="18"/>
                <w:rPrChange w:id="946"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947" w:author="Boo Dajeong" w:date="2020-06-18T13:35:00Z">
                  <w:rPr>
                    <w:rStyle w:val="a5"/>
                    <w:rFonts w:ascii="Cambria" w:hAnsi="Cambria"/>
                    <w:noProof/>
                    <w:sz w:val="20"/>
                    <w:szCs w:val="20"/>
                  </w:rPr>
                </w:rPrChange>
              </w:rPr>
              <w:delText>Study Objectives</w:delText>
            </w:r>
            <w:r w:rsidR="00FF1965" w:rsidRPr="00077F75" w:rsidDel="001A3FDA">
              <w:rPr>
                <w:noProof/>
                <w:webHidden/>
                <w:sz w:val="18"/>
                <w:szCs w:val="18"/>
                <w:rPrChange w:id="948" w:author="Boo Dajeong" w:date="2020-06-18T13:35:00Z">
                  <w:rPr>
                    <w:noProof/>
                    <w:webHidden/>
                    <w:sz w:val="20"/>
                    <w:szCs w:val="20"/>
                  </w:rPr>
                </w:rPrChange>
              </w:rPr>
              <w:tab/>
            </w:r>
            <w:r w:rsidR="00FF1965" w:rsidRPr="00077F75" w:rsidDel="001A3FDA">
              <w:rPr>
                <w:noProof/>
                <w:webHidden/>
                <w:sz w:val="18"/>
                <w:szCs w:val="18"/>
                <w:rPrChange w:id="949" w:author="Boo Dajeong" w:date="2020-06-18T13:35:00Z">
                  <w:rPr>
                    <w:noProof/>
                    <w:webHidden/>
                    <w:sz w:val="20"/>
                    <w:szCs w:val="20"/>
                  </w:rPr>
                </w:rPrChange>
              </w:rPr>
              <w:fldChar w:fldCharType="begin"/>
            </w:r>
            <w:r w:rsidR="00FF1965" w:rsidRPr="00077F75" w:rsidDel="001A3FDA">
              <w:rPr>
                <w:noProof/>
                <w:webHidden/>
                <w:sz w:val="18"/>
                <w:szCs w:val="18"/>
                <w:rPrChange w:id="950" w:author="Boo Dajeong" w:date="2020-06-18T13:35:00Z">
                  <w:rPr>
                    <w:noProof/>
                    <w:webHidden/>
                    <w:sz w:val="20"/>
                    <w:szCs w:val="20"/>
                  </w:rPr>
                </w:rPrChange>
              </w:rPr>
              <w:delInstrText xml:space="preserve"> PAGEREF _Toc39663623 \h </w:delInstrText>
            </w:r>
            <w:r w:rsidR="00FF1965" w:rsidRPr="00077F75" w:rsidDel="001A3FDA">
              <w:rPr>
                <w:noProof/>
                <w:webHidden/>
                <w:sz w:val="18"/>
                <w:szCs w:val="18"/>
                <w:rPrChange w:id="951" w:author="Boo Dajeong" w:date="2020-06-18T13:35:00Z">
                  <w:rPr>
                    <w:noProof/>
                    <w:webHidden/>
                    <w:sz w:val="20"/>
                    <w:szCs w:val="20"/>
                  </w:rPr>
                </w:rPrChange>
              </w:rPr>
            </w:r>
            <w:r w:rsidR="00FF1965" w:rsidRPr="00077F75" w:rsidDel="001A3FDA">
              <w:rPr>
                <w:noProof/>
                <w:webHidden/>
                <w:sz w:val="18"/>
                <w:szCs w:val="18"/>
                <w:rPrChange w:id="952" w:author="Boo Dajeong" w:date="2020-06-18T13:35:00Z">
                  <w:rPr>
                    <w:noProof/>
                    <w:webHidden/>
                    <w:sz w:val="20"/>
                    <w:szCs w:val="20"/>
                  </w:rPr>
                </w:rPrChange>
              </w:rPr>
              <w:fldChar w:fldCharType="separate"/>
            </w:r>
            <w:r w:rsidR="00FF1965" w:rsidRPr="00077F75" w:rsidDel="001A3FDA">
              <w:rPr>
                <w:noProof/>
                <w:webHidden/>
                <w:sz w:val="18"/>
                <w:szCs w:val="18"/>
                <w:rPrChange w:id="953" w:author="Boo Dajeong" w:date="2020-06-18T13:35:00Z">
                  <w:rPr>
                    <w:noProof/>
                    <w:webHidden/>
                    <w:sz w:val="20"/>
                    <w:szCs w:val="20"/>
                  </w:rPr>
                </w:rPrChange>
              </w:rPr>
              <w:delText>3</w:delText>
            </w:r>
            <w:r w:rsidR="00FF1965" w:rsidRPr="00077F75" w:rsidDel="001A3FDA">
              <w:rPr>
                <w:noProof/>
                <w:webHidden/>
                <w:sz w:val="18"/>
                <w:szCs w:val="18"/>
                <w:rPrChange w:id="954" w:author="Boo Dajeong" w:date="2020-06-18T13:35:00Z">
                  <w:rPr>
                    <w:noProof/>
                    <w:webHidden/>
                    <w:sz w:val="20"/>
                    <w:szCs w:val="20"/>
                  </w:rPr>
                </w:rPrChange>
              </w:rPr>
              <w:fldChar w:fldCharType="end"/>
            </w:r>
            <w:r w:rsidRPr="00077F75" w:rsidDel="001A3FDA">
              <w:rPr>
                <w:noProof/>
                <w:sz w:val="18"/>
                <w:szCs w:val="18"/>
                <w:rPrChange w:id="955" w:author="Boo Dajeong" w:date="2020-06-18T13:35:00Z">
                  <w:rPr>
                    <w:noProof/>
                    <w:sz w:val="20"/>
                    <w:szCs w:val="20"/>
                  </w:rPr>
                </w:rPrChange>
              </w:rPr>
              <w:fldChar w:fldCharType="end"/>
            </w:r>
          </w:del>
        </w:p>
        <w:p w14:paraId="69C976FB" w14:textId="41042303" w:rsidR="00FF1965" w:rsidRPr="00077F75" w:rsidDel="001A3FDA" w:rsidRDefault="00EC0E53" w:rsidP="00AC390E">
          <w:pPr>
            <w:pStyle w:val="10"/>
            <w:ind w:left="220" w:firstLineChars="50" w:firstLine="100"/>
            <w:rPr>
              <w:del w:id="956" w:author="Boo Dajeong" w:date="2020-06-18T13:32:00Z"/>
              <w:rFonts w:cstheme="minorBidi"/>
              <w:noProof/>
              <w:kern w:val="2"/>
              <w:sz w:val="16"/>
              <w:szCs w:val="18"/>
              <w:rPrChange w:id="957" w:author="Boo Dajeong" w:date="2020-06-18T13:35:00Z">
                <w:rPr>
                  <w:del w:id="958" w:author="Boo Dajeong" w:date="2020-06-18T13:32:00Z"/>
                  <w:rFonts w:cstheme="minorBidi"/>
                  <w:noProof/>
                  <w:kern w:val="2"/>
                  <w:sz w:val="18"/>
                  <w:szCs w:val="20"/>
                </w:rPr>
              </w:rPrChange>
            </w:rPr>
          </w:pPr>
          <w:del w:id="959" w:author="Boo Dajeong" w:date="2020-06-18T13:32:00Z">
            <w:r w:rsidRPr="00077F75" w:rsidDel="001A3FDA">
              <w:rPr>
                <w:noProof/>
                <w:sz w:val="20"/>
                <w:szCs w:val="20"/>
                <w:rPrChange w:id="960" w:author="Boo Dajeong" w:date="2020-06-18T13:35:00Z">
                  <w:rPr>
                    <w:noProof/>
                  </w:rPr>
                </w:rPrChange>
              </w:rPr>
              <w:fldChar w:fldCharType="begin"/>
            </w:r>
            <w:r w:rsidRPr="00077F75" w:rsidDel="001A3FDA">
              <w:rPr>
                <w:noProof/>
                <w:sz w:val="20"/>
                <w:szCs w:val="20"/>
                <w:rPrChange w:id="961" w:author="Boo Dajeong" w:date="2020-06-18T13:35:00Z">
                  <w:rPr>
                    <w:noProof/>
                  </w:rPr>
                </w:rPrChange>
              </w:rPr>
              <w:delInstrText xml:space="preserve"> HYPERLINK \l "_Toc39663624" </w:delInstrText>
            </w:r>
            <w:r w:rsidRPr="00077F75" w:rsidDel="001A3FDA">
              <w:rPr>
                <w:noProof/>
                <w:sz w:val="20"/>
                <w:szCs w:val="20"/>
                <w:rPrChange w:id="962" w:author="Boo Dajeong" w:date="2020-06-18T13:35:00Z">
                  <w:rPr>
                    <w:noProof/>
                  </w:rPr>
                </w:rPrChange>
              </w:rPr>
              <w:fldChar w:fldCharType="separate"/>
            </w:r>
          </w:del>
          <w:ins w:id="963" w:author="Boo Dajeong" w:date="2020-06-18T13:34:00Z">
            <w:r w:rsidR="00077F75" w:rsidRPr="00077F75">
              <w:rPr>
                <w:rFonts w:hint="eastAsia"/>
                <w:noProof/>
                <w:sz w:val="20"/>
                <w:szCs w:val="20"/>
                <w:rPrChange w:id="964" w:author="Boo Dajeong" w:date="2020-06-18T13:35:00Z">
                  <w:rPr>
                    <w:rFonts w:hint="eastAsia"/>
                    <w:b/>
                    <w:bCs/>
                    <w:noProof/>
                  </w:rPr>
                </w:rPrChange>
              </w:rPr>
              <w:t>오류</w:t>
            </w:r>
            <w:r w:rsidR="00077F75" w:rsidRPr="00077F75">
              <w:rPr>
                <w:rFonts w:hint="eastAsia"/>
                <w:noProof/>
                <w:sz w:val="20"/>
                <w:szCs w:val="20"/>
                <w:rPrChange w:id="965" w:author="Boo Dajeong" w:date="2020-06-18T13:35:00Z">
                  <w:rPr>
                    <w:rFonts w:hint="eastAsia"/>
                    <w:b/>
                    <w:bCs/>
                    <w:noProof/>
                  </w:rPr>
                </w:rPrChange>
              </w:rPr>
              <w:t xml:space="preserve">! </w:t>
            </w:r>
            <w:r w:rsidR="00077F75" w:rsidRPr="00077F75">
              <w:rPr>
                <w:rFonts w:hint="eastAsia"/>
                <w:noProof/>
                <w:sz w:val="20"/>
                <w:szCs w:val="20"/>
                <w:rPrChange w:id="966" w:author="Boo Dajeong" w:date="2020-06-18T13:35:00Z">
                  <w:rPr>
                    <w:rFonts w:hint="eastAsia"/>
                    <w:b/>
                    <w:bCs/>
                    <w:noProof/>
                  </w:rPr>
                </w:rPrChange>
              </w:rPr>
              <w:t>하이퍼링크</w:t>
            </w:r>
            <w:r w:rsidR="00077F75" w:rsidRPr="00077F75">
              <w:rPr>
                <w:rFonts w:hint="eastAsia"/>
                <w:noProof/>
                <w:sz w:val="20"/>
                <w:szCs w:val="20"/>
                <w:rPrChange w:id="967" w:author="Boo Dajeong" w:date="2020-06-18T13:35:00Z">
                  <w:rPr>
                    <w:rFonts w:hint="eastAsia"/>
                    <w:b/>
                    <w:bCs/>
                    <w:noProof/>
                  </w:rPr>
                </w:rPrChange>
              </w:rPr>
              <w:t xml:space="preserve"> </w:t>
            </w:r>
            <w:r w:rsidR="00077F75" w:rsidRPr="00077F75">
              <w:rPr>
                <w:rFonts w:hint="eastAsia"/>
                <w:noProof/>
                <w:sz w:val="20"/>
                <w:szCs w:val="20"/>
                <w:rPrChange w:id="968" w:author="Boo Dajeong" w:date="2020-06-18T13:35:00Z">
                  <w:rPr>
                    <w:rFonts w:hint="eastAsia"/>
                    <w:b/>
                    <w:bCs/>
                    <w:noProof/>
                  </w:rPr>
                </w:rPrChange>
              </w:rPr>
              <w:t>참조가</w:t>
            </w:r>
            <w:r w:rsidR="00077F75" w:rsidRPr="00077F75">
              <w:rPr>
                <w:rFonts w:hint="eastAsia"/>
                <w:noProof/>
                <w:sz w:val="20"/>
                <w:szCs w:val="20"/>
                <w:rPrChange w:id="969" w:author="Boo Dajeong" w:date="2020-06-18T13:35:00Z">
                  <w:rPr>
                    <w:rFonts w:hint="eastAsia"/>
                    <w:b/>
                    <w:bCs/>
                    <w:noProof/>
                  </w:rPr>
                </w:rPrChange>
              </w:rPr>
              <w:t xml:space="preserve"> </w:t>
            </w:r>
            <w:r w:rsidR="00077F75" w:rsidRPr="00077F75">
              <w:rPr>
                <w:rFonts w:hint="eastAsia"/>
                <w:noProof/>
                <w:sz w:val="20"/>
                <w:szCs w:val="20"/>
                <w:rPrChange w:id="970" w:author="Boo Dajeong" w:date="2020-06-18T13:35:00Z">
                  <w:rPr>
                    <w:rFonts w:hint="eastAsia"/>
                    <w:b/>
                    <w:bCs/>
                    <w:noProof/>
                  </w:rPr>
                </w:rPrChange>
              </w:rPr>
              <w:t>잘못되었습니다</w:t>
            </w:r>
            <w:r w:rsidR="00077F75" w:rsidRPr="00077F75">
              <w:rPr>
                <w:rFonts w:hint="eastAsia"/>
                <w:noProof/>
                <w:sz w:val="20"/>
                <w:szCs w:val="20"/>
                <w:rPrChange w:id="971" w:author="Boo Dajeong" w:date="2020-06-18T13:35:00Z">
                  <w:rPr>
                    <w:rFonts w:hint="eastAsia"/>
                    <w:b/>
                    <w:bCs/>
                    <w:noProof/>
                  </w:rPr>
                </w:rPrChange>
              </w:rPr>
              <w:t>.</w:t>
            </w:r>
          </w:ins>
          <w:del w:id="972" w:author="Boo Dajeong" w:date="2020-06-18T13:32:00Z">
            <w:r w:rsidR="00FF1965" w:rsidRPr="00077F75" w:rsidDel="001A3FDA">
              <w:rPr>
                <w:rStyle w:val="a5"/>
                <w:rFonts w:ascii="Cambria" w:hAnsi="Cambria"/>
                <w:noProof/>
                <w:sz w:val="18"/>
                <w:szCs w:val="18"/>
                <w:rPrChange w:id="973" w:author="Boo Dajeong" w:date="2020-06-18T13:35:00Z">
                  <w:rPr>
                    <w:rStyle w:val="a5"/>
                    <w:rFonts w:ascii="Cambria" w:hAnsi="Cambria"/>
                    <w:noProof/>
                    <w:sz w:val="20"/>
                    <w:szCs w:val="20"/>
                  </w:rPr>
                </w:rPrChange>
              </w:rPr>
              <w:delText>5.1</w:delText>
            </w:r>
            <w:r w:rsidR="00FF1965" w:rsidRPr="00077F75" w:rsidDel="001A3FDA">
              <w:rPr>
                <w:rFonts w:cstheme="minorBidi"/>
                <w:noProof/>
                <w:kern w:val="2"/>
                <w:sz w:val="16"/>
                <w:szCs w:val="18"/>
                <w:rPrChange w:id="974"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975" w:author="Boo Dajeong" w:date="2020-06-18T13:35:00Z">
                  <w:rPr>
                    <w:rStyle w:val="a5"/>
                    <w:rFonts w:ascii="Cambria" w:hAnsi="Cambria"/>
                    <w:noProof/>
                    <w:sz w:val="20"/>
                    <w:szCs w:val="20"/>
                  </w:rPr>
                </w:rPrChange>
              </w:rPr>
              <w:delText>Primary Objectives</w:delText>
            </w:r>
            <w:r w:rsidR="00FF1965" w:rsidRPr="00077F75" w:rsidDel="001A3FDA">
              <w:rPr>
                <w:noProof/>
                <w:webHidden/>
                <w:sz w:val="18"/>
                <w:szCs w:val="18"/>
                <w:rPrChange w:id="976" w:author="Boo Dajeong" w:date="2020-06-18T13:35:00Z">
                  <w:rPr>
                    <w:noProof/>
                    <w:webHidden/>
                    <w:sz w:val="20"/>
                    <w:szCs w:val="20"/>
                  </w:rPr>
                </w:rPrChange>
              </w:rPr>
              <w:tab/>
            </w:r>
            <w:r w:rsidR="00FF1965" w:rsidRPr="00077F75" w:rsidDel="001A3FDA">
              <w:rPr>
                <w:noProof/>
                <w:webHidden/>
                <w:sz w:val="18"/>
                <w:szCs w:val="18"/>
                <w:rPrChange w:id="977" w:author="Boo Dajeong" w:date="2020-06-18T13:35:00Z">
                  <w:rPr>
                    <w:noProof/>
                    <w:webHidden/>
                    <w:sz w:val="20"/>
                    <w:szCs w:val="20"/>
                  </w:rPr>
                </w:rPrChange>
              </w:rPr>
              <w:fldChar w:fldCharType="begin"/>
            </w:r>
            <w:r w:rsidR="00FF1965" w:rsidRPr="00077F75" w:rsidDel="001A3FDA">
              <w:rPr>
                <w:noProof/>
                <w:webHidden/>
                <w:sz w:val="18"/>
                <w:szCs w:val="18"/>
                <w:rPrChange w:id="978" w:author="Boo Dajeong" w:date="2020-06-18T13:35:00Z">
                  <w:rPr>
                    <w:noProof/>
                    <w:webHidden/>
                    <w:sz w:val="20"/>
                    <w:szCs w:val="20"/>
                  </w:rPr>
                </w:rPrChange>
              </w:rPr>
              <w:delInstrText xml:space="preserve"> PAGEREF _Toc39663624 \h </w:delInstrText>
            </w:r>
            <w:r w:rsidR="00FF1965" w:rsidRPr="00077F75" w:rsidDel="001A3FDA">
              <w:rPr>
                <w:noProof/>
                <w:webHidden/>
                <w:sz w:val="18"/>
                <w:szCs w:val="18"/>
                <w:rPrChange w:id="979" w:author="Boo Dajeong" w:date="2020-06-18T13:35:00Z">
                  <w:rPr>
                    <w:noProof/>
                    <w:webHidden/>
                    <w:sz w:val="20"/>
                    <w:szCs w:val="20"/>
                  </w:rPr>
                </w:rPrChange>
              </w:rPr>
            </w:r>
            <w:r w:rsidR="00FF1965" w:rsidRPr="00077F75" w:rsidDel="001A3FDA">
              <w:rPr>
                <w:noProof/>
                <w:webHidden/>
                <w:sz w:val="18"/>
                <w:szCs w:val="18"/>
                <w:rPrChange w:id="980" w:author="Boo Dajeong" w:date="2020-06-18T13:35:00Z">
                  <w:rPr>
                    <w:noProof/>
                    <w:webHidden/>
                    <w:sz w:val="20"/>
                    <w:szCs w:val="20"/>
                  </w:rPr>
                </w:rPrChange>
              </w:rPr>
              <w:fldChar w:fldCharType="separate"/>
            </w:r>
            <w:r w:rsidR="00FF1965" w:rsidRPr="00077F75" w:rsidDel="001A3FDA">
              <w:rPr>
                <w:noProof/>
                <w:webHidden/>
                <w:sz w:val="18"/>
                <w:szCs w:val="18"/>
                <w:rPrChange w:id="981" w:author="Boo Dajeong" w:date="2020-06-18T13:35:00Z">
                  <w:rPr>
                    <w:noProof/>
                    <w:webHidden/>
                    <w:sz w:val="20"/>
                    <w:szCs w:val="20"/>
                  </w:rPr>
                </w:rPrChange>
              </w:rPr>
              <w:delText>3</w:delText>
            </w:r>
            <w:r w:rsidR="00FF1965" w:rsidRPr="00077F75" w:rsidDel="001A3FDA">
              <w:rPr>
                <w:noProof/>
                <w:webHidden/>
                <w:sz w:val="18"/>
                <w:szCs w:val="18"/>
                <w:rPrChange w:id="982" w:author="Boo Dajeong" w:date="2020-06-18T13:35:00Z">
                  <w:rPr>
                    <w:noProof/>
                    <w:webHidden/>
                    <w:sz w:val="20"/>
                    <w:szCs w:val="20"/>
                  </w:rPr>
                </w:rPrChange>
              </w:rPr>
              <w:fldChar w:fldCharType="end"/>
            </w:r>
            <w:r w:rsidRPr="00077F75" w:rsidDel="001A3FDA">
              <w:rPr>
                <w:noProof/>
                <w:sz w:val="18"/>
                <w:szCs w:val="18"/>
                <w:rPrChange w:id="983" w:author="Boo Dajeong" w:date="2020-06-18T13:35:00Z">
                  <w:rPr>
                    <w:noProof/>
                    <w:sz w:val="20"/>
                    <w:szCs w:val="20"/>
                  </w:rPr>
                </w:rPrChange>
              </w:rPr>
              <w:fldChar w:fldCharType="end"/>
            </w:r>
          </w:del>
        </w:p>
        <w:p w14:paraId="70E6705E" w14:textId="1FC26EDE" w:rsidR="00FF1965" w:rsidRPr="00077F75" w:rsidDel="001A3FDA" w:rsidRDefault="00EC0E53" w:rsidP="00AC390E">
          <w:pPr>
            <w:pStyle w:val="10"/>
            <w:ind w:left="220"/>
            <w:rPr>
              <w:del w:id="984" w:author="Boo Dajeong" w:date="2020-06-18T13:32:00Z"/>
              <w:rFonts w:cstheme="minorBidi"/>
              <w:noProof/>
              <w:kern w:val="2"/>
              <w:sz w:val="16"/>
              <w:szCs w:val="18"/>
              <w:rPrChange w:id="985" w:author="Boo Dajeong" w:date="2020-06-18T13:35:00Z">
                <w:rPr>
                  <w:del w:id="986" w:author="Boo Dajeong" w:date="2020-06-18T13:32:00Z"/>
                  <w:rFonts w:cstheme="minorBidi"/>
                  <w:noProof/>
                  <w:kern w:val="2"/>
                  <w:sz w:val="18"/>
                  <w:szCs w:val="20"/>
                </w:rPr>
              </w:rPrChange>
            </w:rPr>
          </w:pPr>
          <w:del w:id="987" w:author="Boo Dajeong" w:date="2020-06-18T13:32:00Z">
            <w:r w:rsidRPr="00077F75" w:rsidDel="001A3FDA">
              <w:rPr>
                <w:noProof/>
                <w:sz w:val="20"/>
                <w:szCs w:val="20"/>
                <w:rPrChange w:id="988" w:author="Boo Dajeong" w:date="2020-06-18T13:35:00Z">
                  <w:rPr>
                    <w:noProof/>
                  </w:rPr>
                </w:rPrChange>
              </w:rPr>
              <w:fldChar w:fldCharType="begin"/>
            </w:r>
            <w:r w:rsidRPr="00077F75" w:rsidDel="001A3FDA">
              <w:rPr>
                <w:noProof/>
                <w:sz w:val="20"/>
                <w:szCs w:val="20"/>
                <w:rPrChange w:id="989" w:author="Boo Dajeong" w:date="2020-06-18T13:35:00Z">
                  <w:rPr>
                    <w:noProof/>
                  </w:rPr>
                </w:rPrChange>
              </w:rPr>
              <w:delInstrText xml:space="preserve"> HYPERLINK \l "_Toc39663625" </w:delInstrText>
            </w:r>
            <w:r w:rsidRPr="00077F75" w:rsidDel="001A3FDA">
              <w:rPr>
                <w:noProof/>
                <w:sz w:val="20"/>
                <w:szCs w:val="20"/>
                <w:rPrChange w:id="990" w:author="Boo Dajeong" w:date="2020-06-18T13:35:00Z">
                  <w:rPr>
                    <w:noProof/>
                  </w:rPr>
                </w:rPrChange>
              </w:rPr>
              <w:fldChar w:fldCharType="separate"/>
            </w:r>
          </w:del>
          <w:ins w:id="991" w:author="Boo Dajeong" w:date="2020-06-18T13:34:00Z">
            <w:r w:rsidR="00077F75" w:rsidRPr="00077F75">
              <w:rPr>
                <w:rFonts w:hint="eastAsia"/>
                <w:noProof/>
                <w:sz w:val="20"/>
                <w:szCs w:val="20"/>
                <w:rPrChange w:id="992" w:author="Boo Dajeong" w:date="2020-06-18T13:35:00Z">
                  <w:rPr>
                    <w:rFonts w:hint="eastAsia"/>
                    <w:b/>
                    <w:bCs/>
                    <w:noProof/>
                  </w:rPr>
                </w:rPrChange>
              </w:rPr>
              <w:t>오류</w:t>
            </w:r>
            <w:r w:rsidR="00077F75" w:rsidRPr="00077F75">
              <w:rPr>
                <w:rFonts w:hint="eastAsia"/>
                <w:noProof/>
                <w:sz w:val="20"/>
                <w:szCs w:val="20"/>
                <w:rPrChange w:id="993" w:author="Boo Dajeong" w:date="2020-06-18T13:35:00Z">
                  <w:rPr>
                    <w:rFonts w:hint="eastAsia"/>
                    <w:b/>
                    <w:bCs/>
                    <w:noProof/>
                  </w:rPr>
                </w:rPrChange>
              </w:rPr>
              <w:t xml:space="preserve">! </w:t>
            </w:r>
            <w:r w:rsidR="00077F75" w:rsidRPr="00077F75">
              <w:rPr>
                <w:rFonts w:hint="eastAsia"/>
                <w:noProof/>
                <w:sz w:val="20"/>
                <w:szCs w:val="20"/>
                <w:rPrChange w:id="994" w:author="Boo Dajeong" w:date="2020-06-18T13:35:00Z">
                  <w:rPr>
                    <w:rFonts w:hint="eastAsia"/>
                    <w:b/>
                    <w:bCs/>
                    <w:noProof/>
                  </w:rPr>
                </w:rPrChange>
              </w:rPr>
              <w:t>하이퍼링크</w:t>
            </w:r>
            <w:r w:rsidR="00077F75" w:rsidRPr="00077F75">
              <w:rPr>
                <w:rFonts w:hint="eastAsia"/>
                <w:noProof/>
                <w:sz w:val="20"/>
                <w:szCs w:val="20"/>
                <w:rPrChange w:id="995" w:author="Boo Dajeong" w:date="2020-06-18T13:35:00Z">
                  <w:rPr>
                    <w:rFonts w:hint="eastAsia"/>
                    <w:b/>
                    <w:bCs/>
                    <w:noProof/>
                  </w:rPr>
                </w:rPrChange>
              </w:rPr>
              <w:t xml:space="preserve"> </w:t>
            </w:r>
            <w:r w:rsidR="00077F75" w:rsidRPr="00077F75">
              <w:rPr>
                <w:rFonts w:hint="eastAsia"/>
                <w:noProof/>
                <w:sz w:val="20"/>
                <w:szCs w:val="20"/>
                <w:rPrChange w:id="996" w:author="Boo Dajeong" w:date="2020-06-18T13:35:00Z">
                  <w:rPr>
                    <w:rFonts w:hint="eastAsia"/>
                    <w:b/>
                    <w:bCs/>
                    <w:noProof/>
                  </w:rPr>
                </w:rPrChange>
              </w:rPr>
              <w:t>참조가</w:t>
            </w:r>
            <w:r w:rsidR="00077F75" w:rsidRPr="00077F75">
              <w:rPr>
                <w:rFonts w:hint="eastAsia"/>
                <w:noProof/>
                <w:sz w:val="20"/>
                <w:szCs w:val="20"/>
                <w:rPrChange w:id="997" w:author="Boo Dajeong" w:date="2020-06-18T13:35:00Z">
                  <w:rPr>
                    <w:rFonts w:hint="eastAsia"/>
                    <w:b/>
                    <w:bCs/>
                    <w:noProof/>
                  </w:rPr>
                </w:rPrChange>
              </w:rPr>
              <w:t xml:space="preserve"> </w:t>
            </w:r>
            <w:r w:rsidR="00077F75" w:rsidRPr="00077F75">
              <w:rPr>
                <w:rFonts w:hint="eastAsia"/>
                <w:noProof/>
                <w:sz w:val="20"/>
                <w:szCs w:val="20"/>
                <w:rPrChange w:id="998" w:author="Boo Dajeong" w:date="2020-06-18T13:35:00Z">
                  <w:rPr>
                    <w:rFonts w:hint="eastAsia"/>
                    <w:b/>
                    <w:bCs/>
                    <w:noProof/>
                  </w:rPr>
                </w:rPrChange>
              </w:rPr>
              <w:t>잘못되었습니다</w:t>
            </w:r>
            <w:r w:rsidR="00077F75" w:rsidRPr="00077F75">
              <w:rPr>
                <w:rFonts w:hint="eastAsia"/>
                <w:noProof/>
                <w:sz w:val="20"/>
                <w:szCs w:val="20"/>
                <w:rPrChange w:id="999" w:author="Boo Dajeong" w:date="2020-06-18T13:35:00Z">
                  <w:rPr>
                    <w:rFonts w:hint="eastAsia"/>
                    <w:b/>
                    <w:bCs/>
                    <w:noProof/>
                  </w:rPr>
                </w:rPrChange>
              </w:rPr>
              <w:t>.</w:t>
            </w:r>
          </w:ins>
          <w:del w:id="1000" w:author="Boo Dajeong" w:date="2020-06-18T13:32:00Z">
            <w:r w:rsidR="00FF1965" w:rsidRPr="00077F75" w:rsidDel="001A3FDA">
              <w:rPr>
                <w:rStyle w:val="a5"/>
                <w:rFonts w:ascii="Cambria" w:hAnsi="Cambria"/>
                <w:noProof/>
                <w:sz w:val="18"/>
                <w:szCs w:val="18"/>
                <w:rPrChange w:id="1001" w:author="Boo Dajeong" w:date="2020-06-18T13:35:00Z">
                  <w:rPr>
                    <w:rStyle w:val="a5"/>
                    <w:rFonts w:ascii="Cambria" w:hAnsi="Cambria"/>
                    <w:noProof/>
                    <w:sz w:val="20"/>
                    <w:szCs w:val="20"/>
                  </w:rPr>
                </w:rPrChange>
              </w:rPr>
              <w:delText>6</w:delText>
            </w:r>
            <w:r w:rsidR="00FF1965" w:rsidRPr="00077F75" w:rsidDel="001A3FDA">
              <w:rPr>
                <w:rFonts w:cstheme="minorBidi"/>
                <w:noProof/>
                <w:kern w:val="2"/>
                <w:sz w:val="16"/>
                <w:szCs w:val="18"/>
                <w:rPrChange w:id="1002"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003" w:author="Boo Dajeong" w:date="2020-06-18T13:35:00Z">
                  <w:rPr>
                    <w:rStyle w:val="a5"/>
                    <w:rFonts w:ascii="Cambria" w:hAnsi="Cambria"/>
                    <w:noProof/>
                    <w:sz w:val="20"/>
                    <w:szCs w:val="20"/>
                  </w:rPr>
                </w:rPrChange>
              </w:rPr>
              <w:delText>Research methods</w:delText>
            </w:r>
            <w:r w:rsidR="00FF1965" w:rsidRPr="00077F75" w:rsidDel="001A3FDA">
              <w:rPr>
                <w:noProof/>
                <w:webHidden/>
                <w:sz w:val="18"/>
                <w:szCs w:val="18"/>
                <w:rPrChange w:id="1004" w:author="Boo Dajeong" w:date="2020-06-18T13:35:00Z">
                  <w:rPr>
                    <w:noProof/>
                    <w:webHidden/>
                    <w:sz w:val="20"/>
                    <w:szCs w:val="20"/>
                  </w:rPr>
                </w:rPrChange>
              </w:rPr>
              <w:tab/>
            </w:r>
            <w:r w:rsidR="00FF1965" w:rsidRPr="00077F75" w:rsidDel="001A3FDA">
              <w:rPr>
                <w:noProof/>
                <w:webHidden/>
                <w:sz w:val="18"/>
                <w:szCs w:val="18"/>
                <w:rPrChange w:id="1005" w:author="Boo Dajeong" w:date="2020-06-18T13:35:00Z">
                  <w:rPr>
                    <w:noProof/>
                    <w:webHidden/>
                    <w:sz w:val="20"/>
                    <w:szCs w:val="20"/>
                  </w:rPr>
                </w:rPrChange>
              </w:rPr>
              <w:fldChar w:fldCharType="begin"/>
            </w:r>
            <w:r w:rsidR="00FF1965" w:rsidRPr="00077F75" w:rsidDel="001A3FDA">
              <w:rPr>
                <w:noProof/>
                <w:webHidden/>
                <w:sz w:val="18"/>
                <w:szCs w:val="18"/>
                <w:rPrChange w:id="1006" w:author="Boo Dajeong" w:date="2020-06-18T13:35:00Z">
                  <w:rPr>
                    <w:noProof/>
                    <w:webHidden/>
                    <w:sz w:val="20"/>
                    <w:szCs w:val="20"/>
                  </w:rPr>
                </w:rPrChange>
              </w:rPr>
              <w:delInstrText xml:space="preserve"> PAGEREF _Toc39663625 \h </w:delInstrText>
            </w:r>
            <w:r w:rsidR="00FF1965" w:rsidRPr="00077F75" w:rsidDel="001A3FDA">
              <w:rPr>
                <w:noProof/>
                <w:webHidden/>
                <w:sz w:val="18"/>
                <w:szCs w:val="18"/>
                <w:rPrChange w:id="1007" w:author="Boo Dajeong" w:date="2020-06-18T13:35:00Z">
                  <w:rPr>
                    <w:noProof/>
                    <w:webHidden/>
                    <w:sz w:val="20"/>
                    <w:szCs w:val="20"/>
                  </w:rPr>
                </w:rPrChange>
              </w:rPr>
            </w:r>
            <w:r w:rsidR="00FF1965" w:rsidRPr="00077F75" w:rsidDel="001A3FDA">
              <w:rPr>
                <w:noProof/>
                <w:webHidden/>
                <w:sz w:val="18"/>
                <w:szCs w:val="18"/>
                <w:rPrChange w:id="1008" w:author="Boo Dajeong" w:date="2020-06-18T13:35:00Z">
                  <w:rPr>
                    <w:noProof/>
                    <w:webHidden/>
                    <w:sz w:val="20"/>
                    <w:szCs w:val="20"/>
                  </w:rPr>
                </w:rPrChange>
              </w:rPr>
              <w:fldChar w:fldCharType="separate"/>
            </w:r>
            <w:r w:rsidR="00FF1965" w:rsidRPr="00077F75" w:rsidDel="001A3FDA">
              <w:rPr>
                <w:noProof/>
                <w:webHidden/>
                <w:sz w:val="18"/>
                <w:szCs w:val="18"/>
                <w:rPrChange w:id="1009" w:author="Boo Dajeong" w:date="2020-06-18T13:35:00Z">
                  <w:rPr>
                    <w:noProof/>
                    <w:webHidden/>
                    <w:sz w:val="20"/>
                    <w:szCs w:val="20"/>
                  </w:rPr>
                </w:rPrChange>
              </w:rPr>
              <w:delText>3</w:delText>
            </w:r>
            <w:r w:rsidR="00FF1965" w:rsidRPr="00077F75" w:rsidDel="001A3FDA">
              <w:rPr>
                <w:noProof/>
                <w:webHidden/>
                <w:sz w:val="18"/>
                <w:szCs w:val="18"/>
                <w:rPrChange w:id="1010" w:author="Boo Dajeong" w:date="2020-06-18T13:35:00Z">
                  <w:rPr>
                    <w:noProof/>
                    <w:webHidden/>
                    <w:sz w:val="20"/>
                    <w:szCs w:val="20"/>
                  </w:rPr>
                </w:rPrChange>
              </w:rPr>
              <w:fldChar w:fldCharType="end"/>
            </w:r>
            <w:r w:rsidRPr="00077F75" w:rsidDel="001A3FDA">
              <w:rPr>
                <w:noProof/>
                <w:sz w:val="18"/>
                <w:szCs w:val="18"/>
                <w:rPrChange w:id="1011" w:author="Boo Dajeong" w:date="2020-06-18T13:35:00Z">
                  <w:rPr>
                    <w:noProof/>
                    <w:sz w:val="20"/>
                    <w:szCs w:val="20"/>
                  </w:rPr>
                </w:rPrChange>
              </w:rPr>
              <w:fldChar w:fldCharType="end"/>
            </w:r>
          </w:del>
        </w:p>
        <w:p w14:paraId="5371C9A6" w14:textId="5CFF95F0" w:rsidR="00FF1965" w:rsidRPr="00077F75" w:rsidDel="001A3FDA" w:rsidRDefault="00EC0E53" w:rsidP="00AC390E">
          <w:pPr>
            <w:pStyle w:val="10"/>
            <w:ind w:left="220" w:firstLineChars="50" w:firstLine="100"/>
            <w:rPr>
              <w:del w:id="1012" w:author="Boo Dajeong" w:date="2020-06-18T13:32:00Z"/>
              <w:rFonts w:cstheme="minorBidi"/>
              <w:noProof/>
              <w:kern w:val="2"/>
              <w:sz w:val="16"/>
              <w:szCs w:val="18"/>
              <w:rPrChange w:id="1013" w:author="Boo Dajeong" w:date="2020-06-18T13:35:00Z">
                <w:rPr>
                  <w:del w:id="1014" w:author="Boo Dajeong" w:date="2020-06-18T13:32:00Z"/>
                  <w:rFonts w:cstheme="minorBidi"/>
                  <w:noProof/>
                  <w:kern w:val="2"/>
                  <w:sz w:val="18"/>
                  <w:szCs w:val="20"/>
                </w:rPr>
              </w:rPrChange>
            </w:rPr>
          </w:pPr>
          <w:del w:id="1015" w:author="Boo Dajeong" w:date="2020-06-18T13:32:00Z">
            <w:r w:rsidRPr="00077F75" w:rsidDel="001A3FDA">
              <w:rPr>
                <w:noProof/>
                <w:sz w:val="20"/>
                <w:szCs w:val="20"/>
                <w:rPrChange w:id="1016" w:author="Boo Dajeong" w:date="2020-06-18T13:35:00Z">
                  <w:rPr>
                    <w:noProof/>
                  </w:rPr>
                </w:rPrChange>
              </w:rPr>
              <w:fldChar w:fldCharType="begin"/>
            </w:r>
            <w:r w:rsidRPr="00077F75" w:rsidDel="001A3FDA">
              <w:rPr>
                <w:noProof/>
                <w:sz w:val="20"/>
                <w:szCs w:val="20"/>
                <w:rPrChange w:id="1017" w:author="Boo Dajeong" w:date="2020-06-18T13:35:00Z">
                  <w:rPr>
                    <w:noProof/>
                  </w:rPr>
                </w:rPrChange>
              </w:rPr>
              <w:delInstrText xml:space="preserve"> HYPERLINK \l "_Toc39663626" </w:delInstrText>
            </w:r>
            <w:r w:rsidRPr="00077F75" w:rsidDel="001A3FDA">
              <w:rPr>
                <w:noProof/>
                <w:sz w:val="20"/>
                <w:szCs w:val="20"/>
                <w:rPrChange w:id="1018" w:author="Boo Dajeong" w:date="2020-06-18T13:35:00Z">
                  <w:rPr>
                    <w:noProof/>
                  </w:rPr>
                </w:rPrChange>
              </w:rPr>
              <w:fldChar w:fldCharType="separate"/>
            </w:r>
          </w:del>
          <w:ins w:id="1019" w:author="Boo Dajeong" w:date="2020-06-18T13:34:00Z">
            <w:r w:rsidR="00077F75" w:rsidRPr="00077F75">
              <w:rPr>
                <w:rFonts w:hint="eastAsia"/>
                <w:noProof/>
                <w:sz w:val="20"/>
                <w:szCs w:val="20"/>
                <w:rPrChange w:id="1020" w:author="Boo Dajeong" w:date="2020-06-18T13:35:00Z">
                  <w:rPr>
                    <w:rFonts w:hint="eastAsia"/>
                    <w:b/>
                    <w:bCs/>
                    <w:noProof/>
                  </w:rPr>
                </w:rPrChange>
              </w:rPr>
              <w:t>오류</w:t>
            </w:r>
            <w:r w:rsidR="00077F75" w:rsidRPr="00077F75">
              <w:rPr>
                <w:rFonts w:hint="eastAsia"/>
                <w:noProof/>
                <w:sz w:val="20"/>
                <w:szCs w:val="20"/>
                <w:rPrChange w:id="1021" w:author="Boo Dajeong" w:date="2020-06-18T13:35:00Z">
                  <w:rPr>
                    <w:rFonts w:hint="eastAsia"/>
                    <w:b/>
                    <w:bCs/>
                    <w:noProof/>
                  </w:rPr>
                </w:rPrChange>
              </w:rPr>
              <w:t xml:space="preserve">! </w:t>
            </w:r>
            <w:r w:rsidR="00077F75" w:rsidRPr="00077F75">
              <w:rPr>
                <w:rFonts w:hint="eastAsia"/>
                <w:noProof/>
                <w:sz w:val="20"/>
                <w:szCs w:val="20"/>
                <w:rPrChange w:id="1022" w:author="Boo Dajeong" w:date="2020-06-18T13:35:00Z">
                  <w:rPr>
                    <w:rFonts w:hint="eastAsia"/>
                    <w:b/>
                    <w:bCs/>
                    <w:noProof/>
                  </w:rPr>
                </w:rPrChange>
              </w:rPr>
              <w:t>하이퍼링크</w:t>
            </w:r>
            <w:r w:rsidR="00077F75" w:rsidRPr="00077F75">
              <w:rPr>
                <w:rFonts w:hint="eastAsia"/>
                <w:noProof/>
                <w:sz w:val="20"/>
                <w:szCs w:val="20"/>
                <w:rPrChange w:id="1023" w:author="Boo Dajeong" w:date="2020-06-18T13:35:00Z">
                  <w:rPr>
                    <w:rFonts w:hint="eastAsia"/>
                    <w:b/>
                    <w:bCs/>
                    <w:noProof/>
                  </w:rPr>
                </w:rPrChange>
              </w:rPr>
              <w:t xml:space="preserve"> </w:t>
            </w:r>
            <w:r w:rsidR="00077F75" w:rsidRPr="00077F75">
              <w:rPr>
                <w:rFonts w:hint="eastAsia"/>
                <w:noProof/>
                <w:sz w:val="20"/>
                <w:szCs w:val="20"/>
                <w:rPrChange w:id="1024" w:author="Boo Dajeong" w:date="2020-06-18T13:35:00Z">
                  <w:rPr>
                    <w:rFonts w:hint="eastAsia"/>
                    <w:b/>
                    <w:bCs/>
                    <w:noProof/>
                  </w:rPr>
                </w:rPrChange>
              </w:rPr>
              <w:t>참조가</w:t>
            </w:r>
            <w:r w:rsidR="00077F75" w:rsidRPr="00077F75">
              <w:rPr>
                <w:rFonts w:hint="eastAsia"/>
                <w:noProof/>
                <w:sz w:val="20"/>
                <w:szCs w:val="20"/>
                <w:rPrChange w:id="1025" w:author="Boo Dajeong" w:date="2020-06-18T13:35:00Z">
                  <w:rPr>
                    <w:rFonts w:hint="eastAsia"/>
                    <w:b/>
                    <w:bCs/>
                    <w:noProof/>
                  </w:rPr>
                </w:rPrChange>
              </w:rPr>
              <w:t xml:space="preserve"> </w:t>
            </w:r>
            <w:r w:rsidR="00077F75" w:rsidRPr="00077F75">
              <w:rPr>
                <w:rFonts w:hint="eastAsia"/>
                <w:noProof/>
                <w:sz w:val="20"/>
                <w:szCs w:val="20"/>
                <w:rPrChange w:id="1026" w:author="Boo Dajeong" w:date="2020-06-18T13:35:00Z">
                  <w:rPr>
                    <w:rFonts w:hint="eastAsia"/>
                    <w:b/>
                    <w:bCs/>
                    <w:noProof/>
                  </w:rPr>
                </w:rPrChange>
              </w:rPr>
              <w:t>잘못되었습니다</w:t>
            </w:r>
            <w:r w:rsidR="00077F75" w:rsidRPr="00077F75">
              <w:rPr>
                <w:rFonts w:hint="eastAsia"/>
                <w:noProof/>
                <w:sz w:val="20"/>
                <w:szCs w:val="20"/>
                <w:rPrChange w:id="1027" w:author="Boo Dajeong" w:date="2020-06-18T13:35:00Z">
                  <w:rPr>
                    <w:rFonts w:hint="eastAsia"/>
                    <w:b/>
                    <w:bCs/>
                    <w:noProof/>
                  </w:rPr>
                </w:rPrChange>
              </w:rPr>
              <w:t>.</w:t>
            </w:r>
          </w:ins>
          <w:del w:id="1028" w:author="Boo Dajeong" w:date="2020-06-18T13:32:00Z">
            <w:r w:rsidR="00FF1965" w:rsidRPr="00077F75" w:rsidDel="001A3FDA">
              <w:rPr>
                <w:rStyle w:val="a5"/>
                <w:rFonts w:ascii="Cambria" w:hAnsi="Cambria"/>
                <w:noProof/>
                <w:sz w:val="18"/>
                <w:szCs w:val="18"/>
                <w:rPrChange w:id="1029" w:author="Boo Dajeong" w:date="2020-06-18T13:35:00Z">
                  <w:rPr>
                    <w:rStyle w:val="a5"/>
                    <w:rFonts w:ascii="Cambria" w:hAnsi="Cambria"/>
                    <w:noProof/>
                    <w:sz w:val="20"/>
                    <w:szCs w:val="20"/>
                  </w:rPr>
                </w:rPrChange>
              </w:rPr>
              <w:delText>6.1</w:delText>
            </w:r>
            <w:r w:rsidR="00FF1965" w:rsidRPr="00077F75" w:rsidDel="001A3FDA">
              <w:rPr>
                <w:rFonts w:cstheme="minorBidi"/>
                <w:noProof/>
                <w:kern w:val="2"/>
                <w:sz w:val="16"/>
                <w:szCs w:val="18"/>
                <w:rPrChange w:id="1030"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031" w:author="Boo Dajeong" w:date="2020-06-18T13:35:00Z">
                  <w:rPr>
                    <w:rStyle w:val="a5"/>
                    <w:rFonts w:ascii="Cambria" w:hAnsi="Cambria"/>
                    <w:noProof/>
                    <w:sz w:val="20"/>
                    <w:szCs w:val="20"/>
                  </w:rPr>
                </w:rPrChange>
              </w:rPr>
              <w:delText>Study Design</w:delText>
            </w:r>
            <w:r w:rsidR="00FF1965" w:rsidRPr="00077F75" w:rsidDel="001A3FDA">
              <w:rPr>
                <w:noProof/>
                <w:webHidden/>
                <w:sz w:val="18"/>
                <w:szCs w:val="18"/>
                <w:rPrChange w:id="1032" w:author="Boo Dajeong" w:date="2020-06-18T13:35:00Z">
                  <w:rPr>
                    <w:noProof/>
                    <w:webHidden/>
                    <w:sz w:val="20"/>
                    <w:szCs w:val="20"/>
                  </w:rPr>
                </w:rPrChange>
              </w:rPr>
              <w:tab/>
            </w:r>
            <w:r w:rsidR="00FF1965" w:rsidRPr="00077F75" w:rsidDel="001A3FDA">
              <w:rPr>
                <w:noProof/>
                <w:webHidden/>
                <w:sz w:val="18"/>
                <w:szCs w:val="18"/>
                <w:rPrChange w:id="1033" w:author="Boo Dajeong" w:date="2020-06-18T13:35:00Z">
                  <w:rPr>
                    <w:noProof/>
                    <w:webHidden/>
                    <w:sz w:val="20"/>
                    <w:szCs w:val="20"/>
                  </w:rPr>
                </w:rPrChange>
              </w:rPr>
              <w:fldChar w:fldCharType="begin"/>
            </w:r>
            <w:r w:rsidR="00FF1965" w:rsidRPr="00077F75" w:rsidDel="001A3FDA">
              <w:rPr>
                <w:noProof/>
                <w:webHidden/>
                <w:sz w:val="18"/>
                <w:szCs w:val="18"/>
                <w:rPrChange w:id="1034" w:author="Boo Dajeong" w:date="2020-06-18T13:35:00Z">
                  <w:rPr>
                    <w:noProof/>
                    <w:webHidden/>
                    <w:sz w:val="20"/>
                    <w:szCs w:val="20"/>
                  </w:rPr>
                </w:rPrChange>
              </w:rPr>
              <w:delInstrText xml:space="preserve"> PAGEREF _Toc39663626 \h </w:delInstrText>
            </w:r>
            <w:r w:rsidR="00FF1965" w:rsidRPr="00077F75" w:rsidDel="001A3FDA">
              <w:rPr>
                <w:noProof/>
                <w:webHidden/>
                <w:sz w:val="18"/>
                <w:szCs w:val="18"/>
                <w:rPrChange w:id="1035" w:author="Boo Dajeong" w:date="2020-06-18T13:35:00Z">
                  <w:rPr>
                    <w:noProof/>
                    <w:webHidden/>
                    <w:sz w:val="20"/>
                    <w:szCs w:val="20"/>
                  </w:rPr>
                </w:rPrChange>
              </w:rPr>
            </w:r>
            <w:r w:rsidR="00FF1965" w:rsidRPr="00077F75" w:rsidDel="001A3FDA">
              <w:rPr>
                <w:noProof/>
                <w:webHidden/>
                <w:sz w:val="18"/>
                <w:szCs w:val="18"/>
                <w:rPrChange w:id="1036" w:author="Boo Dajeong" w:date="2020-06-18T13:35:00Z">
                  <w:rPr>
                    <w:noProof/>
                    <w:webHidden/>
                    <w:sz w:val="20"/>
                    <w:szCs w:val="20"/>
                  </w:rPr>
                </w:rPrChange>
              </w:rPr>
              <w:fldChar w:fldCharType="separate"/>
            </w:r>
            <w:r w:rsidR="00FF1965" w:rsidRPr="00077F75" w:rsidDel="001A3FDA">
              <w:rPr>
                <w:noProof/>
                <w:webHidden/>
                <w:sz w:val="18"/>
                <w:szCs w:val="18"/>
                <w:rPrChange w:id="1037" w:author="Boo Dajeong" w:date="2020-06-18T13:35:00Z">
                  <w:rPr>
                    <w:noProof/>
                    <w:webHidden/>
                    <w:sz w:val="20"/>
                    <w:szCs w:val="20"/>
                  </w:rPr>
                </w:rPrChange>
              </w:rPr>
              <w:delText>3</w:delText>
            </w:r>
            <w:r w:rsidR="00FF1965" w:rsidRPr="00077F75" w:rsidDel="001A3FDA">
              <w:rPr>
                <w:noProof/>
                <w:webHidden/>
                <w:sz w:val="18"/>
                <w:szCs w:val="18"/>
                <w:rPrChange w:id="1038" w:author="Boo Dajeong" w:date="2020-06-18T13:35:00Z">
                  <w:rPr>
                    <w:noProof/>
                    <w:webHidden/>
                    <w:sz w:val="20"/>
                    <w:szCs w:val="20"/>
                  </w:rPr>
                </w:rPrChange>
              </w:rPr>
              <w:fldChar w:fldCharType="end"/>
            </w:r>
            <w:r w:rsidRPr="00077F75" w:rsidDel="001A3FDA">
              <w:rPr>
                <w:noProof/>
                <w:sz w:val="18"/>
                <w:szCs w:val="18"/>
                <w:rPrChange w:id="1039" w:author="Boo Dajeong" w:date="2020-06-18T13:35:00Z">
                  <w:rPr>
                    <w:noProof/>
                    <w:sz w:val="20"/>
                    <w:szCs w:val="20"/>
                  </w:rPr>
                </w:rPrChange>
              </w:rPr>
              <w:fldChar w:fldCharType="end"/>
            </w:r>
          </w:del>
        </w:p>
        <w:p w14:paraId="4F51B6C0" w14:textId="1EF50BB8" w:rsidR="00FF1965" w:rsidRPr="00077F75" w:rsidDel="001A3FDA" w:rsidRDefault="00EC0E53" w:rsidP="00AC390E">
          <w:pPr>
            <w:pStyle w:val="10"/>
            <w:ind w:left="220" w:firstLineChars="50" w:firstLine="100"/>
            <w:rPr>
              <w:del w:id="1040" w:author="Boo Dajeong" w:date="2020-06-18T13:32:00Z"/>
              <w:rFonts w:cstheme="minorBidi"/>
              <w:noProof/>
              <w:kern w:val="2"/>
              <w:sz w:val="16"/>
              <w:szCs w:val="18"/>
              <w:rPrChange w:id="1041" w:author="Boo Dajeong" w:date="2020-06-18T13:35:00Z">
                <w:rPr>
                  <w:del w:id="1042" w:author="Boo Dajeong" w:date="2020-06-18T13:32:00Z"/>
                  <w:rFonts w:cstheme="minorBidi"/>
                  <w:noProof/>
                  <w:kern w:val="2"/>
                  <w:sz w:val="18"/>
                  <w:szCs w:val="20"/>
                </w:rPr>
              </w:rPrChange>
            </w:rPr>
          </w:pPr>
          <w:del w:id="1043" w:author="Boo Dajeong" w:date="2020-06-18T13:32:00Z">
            <w:r w:rsidRPr="00077F75" w:rsidDel="001A3FDA">
              <w:rPr>
                <w:noProof/>
                <w:sz w:val="20"/>
                <w:szCs w:val="20"/>
                <w:rPrChange w:id="1044" w:author="Boo Dajeong" w:date="2020-06-18T13:35:00Z">
                  <w:rPr>
                    <w:noProof/>
                  </w:rPr>
                </w:rPrChange>
              </w:rPr>
              <w:fldChar w:fldCharType="begin"/>
            </w:r>
            <w:r w:rsidRPr="00077F75" w:rsidDel="001A3FDA">
              <w:rPr>
                <w:noProof/>
                <w:sz w:val="20"/>
                <w:szCs w:val="20"/>
                <w:rPrChange w:id="1045" w:author="Boo Dajeong" w:date="2020-06-18T13:35:00Z">
                  <w:rPr>
                    <w:noProof/>
                  </w:rPr>
                </w:rPrChange>
              </w:rPr>
              <w:delInstrText xml:space="preserve"> HYPERLINK \l "_Toc39663627" </w:delInstrText>
            </w:r>
            <w:r w:rsidRPr="00077F75" w:rsidDel="001A3FDA">
              <w:rPr>
                <w:noProof/>
                <w:sz w:val="20"/>
                <w:szCs w:val="20"/>
                <w:rPrChange w:id="1046" w:author="Boo Dajeong" w:date="2020-06-18T13:35:00Z">
                  <w:rPr>
                    <w:noProof/>
                  </w:rPr>
                </w:rPrChange>
              </w:rPr>
              <w:fldChar w:fldCharType="separate"/>
            </w:r>
          </w:del>
          <w:ins w:id="1047" w:author="Boo Dajeong" w:date="2020-06-18T13:34:00Z">
            <w:r w:rsidR="00077F75" w:rsidRPr="00077F75">
              <w:rPr>
                <w:rFonts w:hint="eastAsia"/>
                <w:noProof/>
                <w:sz w:val="20"/>
                <w:szCs w:val="20"/>
                <w:rPrChange w:id="1048" w:author="Boo Dajeong" w:date="2020-06-18T13:35:00Z">
                  <w:rPr>
                    <w:rFonts w:hint="eastAsia"/>
                    <w:b/>
                    <w:bCs/>
                    <w:noProof/>
                  </w:rPr>
                </w:rPrChange>
              </w:rPr>
              <w:t>오류</w:t>
            </w:r>
            <w:r w:rsidR="00077F75" w:rsidRPr="00077F75">
              <w:rPr>
                <w:rFonts w:hint="eastAsia"/>
                <w:noProof/>
                <w:sz w:val="20"/>
                <w:szCs w:val="20"/>
                <w:rPrChange w:id="1049" w:author="Boo Dajeong" w:date="2020-06-18T13:35:00Z">
                  <w:rPr>
                    <w:rFonts w:hint="eastAsia"/>
                    <w:b/>
                    <w:bCs/>
                    <w:noProof/>
                  </w:rPr>
                </w:rPrChange>
              </w:rPr>
              <w:t xml:space="preserve">! </w:t>
            </w:r>
            <w:r w:rsidR="00077F75" w:rsidRPr="00077F75">
              <w:rPr>
                <w:rFonts w:hint="eastAsia"/>
                <w:noProof/>
                <w:sz w:val="20"/>
                <w:szCs w:val="20"/>
                <w:rPrChange w:id="1050" w:author="Boo Dajeong" w:date="2020-06-18T13:35:00Z">
                  <w:rPr>
                    <w:rFonts w:hint="eastAsia"/>
                    <w:b/>
                    <w:bCs/>
                    <w:noProof/>
                  </w:rPr>
                </w:rPrChange>
              </w:rPr>
              <w:t>하이퍼링크</w:t>
            </w:r>
            <w:r w:rsidR="00077F75" w:rsidRPr="00077F75">
              <w:rPr>
                <w:rFonts w:hint="eastAsia"/>
                <w:noProof/>
                <w:sz w:val="20"/>
                <w:szCs w:val="20"/>
                <w:rPrChange w:id="1051" w:author="Boo Dajeong" w:date="2020-06-18T13:35:00Z">
                  <w:rPr>
                    <w:rFonts w:hint="eastAsia"/>
                    <w:b/>
                    <w:bCs/>
                    <w:noProof/>
                  </w:rPr>
                </w:rPrChange>
              </w:rPr>
              <w:t xml:space="preserve"> </w:t>
            </w:r>
            <w:r w:rsidR="00077F75" w:rsidRPr="00077F75">
              <w:rPr>
                <w:rFonts w:hint="eastAsia"/>
                <w:noProof/>
                <w:sz w:val="20"/>
                <w:szCs w:val="20"/>
                <w:rPrChange w:id="1052" w:author="Boo Dajeong" w:date="2020-06-18T13:35:00Z">
                  <w:rPr>
                    <w:rFonts w:hint="eastAsia"/>
                    <w:b/>
                    <w:bCs/>
                    <w:noProof/>
                  </w:rPr>
                </w:rPrChange>
              </w:rPr>
              <w:t>참조가</w:t>
            </w:r>
            <w:r w:rsidR="00077F75" w:rsidRPr="00077F75">
              <w:rPr>
                <w:rFonts w:hint="eastAsia"/>
                <w:noProof/>
                <w:sz w:val="20"/>
                <w:szCs w:val="20"/>
                <w:rPrChange w:id="1053" w:author="Boo Dajeong" w:date="2020-06-18T13:35:00Z">
                  <w:rPr>
                    <w:rFonts w:hint="eastAsia"/>
                    <w:b/>
                    <w:bCs/>
                    <w:noProof/>
                  </w:rPr>
                </w:rPrChange>
              </w:rPr>
              <w:t xml:space="preserve"> </w:t>
            </w:r>
            <w:r w:rsidR="00077F75" w:rsidRPr="00077F75">
              <w:rPr>
                <w:rFonts w:hint="eastAsia"/>
                <w:noProof/>
                <w:sz w:val="20"/>
                <w:szCs w:val="20"/>
                <w:rPrChange w:id="1054" w:author="Boo Dajeong" w:date="2020-06-18T13:35:00Z">
                  <w:rPr>
                    <w:rFonts w:hint="eastAsia"/>
                    <w:b/>
                    <w:bCs/>
                    <w:noProof/>
                  </w:rPr>
                </w:rPrChange>
              </w:rPr>
              <w:t>잘못되었습니다</w:t>
            </w:r>
            <w:r w:rsidR="00077F75" w:rsidRPr="00077F75">
              <w:rPr>
                <w:rFonts w:hint="eastAsia"/>
                <w:noProof/>
                <w:sz w:val="20"/>
                <w:szCs w:val="20"/>
                <w:rPrChange w:id="1055" w:author="Boo Dajeong" w:date="2020-06-18T13:35:00Z">
                  <w:rPr>
                    <w:rFonts w:hint="eastAsia"/>
                    <w:b/>
                    <w:bCs/>
                    <w:noProof/>
                  </w:rPr>
                </w:rPrChange>
              </w:rPr>
              <w:t>.</w:t>
            </w:r>
          </w:ins>
          <w:del w:id="1056" w:author="Boo Dajeong" w:date="2020-06-18T13:32:00Z">
            <w:r w:rsidR="00FF1965" w:rsidRPr="00077F75" w:rsidDel="001A3FDA">
              <w:rPr>
                <w:rStyle w:val="a5"/>
                <w:rFonts w:ascii="Cambria" w:hAnsi="Cambria"/>
                <w:noProof/>
                <w:sz w:val="18"/>
                <w:szCs w:val="18"/>
                <w:rPrChange w:id="1057" w:author="Boo Dajeong" w:date="2020-06-18T13:35:00Z">
                  <w:rPr>
                    <w:rStyle w:val="a5"/>
                    <w:rFonts w:ascii="Cambria" w:hAnsi="Cambria"/>
                    <w:noProof/>
                    <w:sz w:val="20"/>
                    <w:szCs w:val="20"/>
                  </w:rPr>
                </w:rPrChange>
              </w:rPr>
              <w:delText>6.2</w:delText>
            </w:r>
            <w:r w:rsidR="00FF1965" w:rsidRPr="00077F75" w:rsidDel="001A3FDA">
              <w:rPr>
                <w:rFonts w:cstheme="minorBidi"/>
                <w:noProof/>
                <w:kern w:val="2"/>
                <w:sz w:val="16"/>
                <w:szCs w:val="18"/>
                <w:rPrChange w:id="1058"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059" w:author="Boo Dajeong" w:date="2020-06-18T13:35:00Z">
                  <w:rPr>
                    <w:rStyle w:val="a5"/>
                    <w:rFonts w:ascii="Cambria" w:hAnsi="Cambria"/>
                    <w:noProof/>
                    <w:sz w:val="20"/>
                    <w:szCs w:val="20"/>
                  </w:rPr>
                </w:rPrChange>
              </w:rPr>
              <w:delText>Study population</w:delText>
            </w:r>
            <w:r w:rsidR="00FF1965" w:rsidRPr="00077F75" w:rsidDel="001A3FDA">
              <w:rPr>
                <w:noProof/>
                <w:webHidden/>
                <w:sz w:val="18"/>
                <w:szCs w:val="18"/>
                <w:rPrChange w:id="1060" w:author="Boo Dajeong" w:date="2020-06-18T13:35:00Z">
                  <w:rPr>
                    <w:noProof/>
                    <w:webHidden/>
                    <w:sz w:val="20"/>
                    <w:szCs w:val="20"/>
                  </w:rPr>
                </w:rPrChange>
              </w:rPr>
              <w:tab/>
            </w:r>
            <w:r w:rsidR="00FF1965" w:rsidRPr="00077F75" w:rsidDel="001A3FDA">
              <w:rPr>
                <w:noProof/>
                <w:webHidden/>
                <w:sz w:val="18"/>
                <w:szCs w:val="18"/>
                <w:rPrChange w:id="1061" w:author="Boo Dajeong" w:date="2020-06-18T13:35:00Z">
                  <w:rPr>
                    <w:noProof/>
                    <w:webHidden/>
                    <w:sz w:val="20"/>
                    <w:szCs w:val="20"/>
                  </w:rPr>
                </w:rPrChange>
              </w:rPr>
              <w:fldChar w:fldCharType="begin"/>
            </w:r>
            <w:r w:rsidR="00FF1965" w:rsidRPr="00077F75" w:rsidDel="001A3FDA">
              <w:rPr>
                <w:noProof/>
                <w:webHidden/>
                <w:sz w:val="18"/>
                <w:szCs w:val="18"/>
                <w:rPrChange w:id="1062" w:author="Boo Dajeong" w:date="2020-06-18T13:35:00Z">
                  <w:rPr>
                    <w:noProof/>
                    <w:webHidden/>
                    <w:sz w:val="20"/>
                    <w:szCs w:val="20"/>
                  </w:rPr>
                </w:rPrChange>
              </w:rPr>
              <w:delInstrText xml:space="preserve"> PAGEREF _Toc39663627 \h </w:delInstrText>
            </w:r>
            <w:r w:rsidR="00FF1965" w:rsidRPr="00077F75" w:rsidDel="001A3FDA">
              <w:rPr>
                <w:noProof/>
                <w:webHidden/>
                <w:sz w:val="18"/>
                <w:szCs w:val="18"/>
                <w:rPrChange w:id="1063" w:author="Boo Dajeong" w:date="2020-06-18T13:35:00Z">
                  <w:rPr>
                    <w:noProof/>
                    <w:webHidden/>
                    <w:sz w:val="20"/>
                    <w:szCs w:val="20"/>
                  </w:rPr>
                </w:rPrChange>
              </w:rPr>
            </w:r>
            <w:r w:rsidR="00FF1965" w:rsidRPr="00077F75" w:rsidDel="001A3FDA">
              <w:rPr>
                <w:noProof/>
                <w:webHidden/>
                <w:sz w:val="18"/>
                <w:szCs w:val="18"/>
                <w:rPrChange w:id="1064" w:author="Boo Dajeong" w:date="2020-06-18T13:35:00Z">
                  <w:rPr>
                    <w:noProof/>
                    <w:webHidden/>
                    <w:sz w:val="20"/>
                    <w:szCs w:val="20"/>
                  </w:rPr>
                </w:rPrChange>
              </w:rPr>
              <w:fldChar w:fldCharType="separate"/>
            </w:r>
            <w:r w:rsidR="00FF1965" w:rsidRPr="00077F75" w:rsidDel="001A3FDA">
              <w:rPr>
                <w:noProof/>
                <w:webHidden/>
                <w:sz w:val="18"/>
                <w:szCs w:val="18"/>
                <w:rPrChange w:id="1065" w:author="Boo Dajeong" w:date="2020-06-18T13:35:00Z">
                  <w:rPr>
                    <w:noProof/>
                    <w:webHidden/>
                    <w:sz w:val="20"/>
                    <w:szCs w:val="20"/>
                  </w:rPr>
                </w:rPrChange>
              </w:rPr>
              <w:delText>3</w:delText>
            </w:r>
            <w:r w:rsidR="00FF1965" w:rsidRPr="00077F75" w:rsidDel="001A3FDA">
              <w:rPr>
                <w:noProof/>
                <w:webHidden/>
                <w:sz w:val="18"/>
                <w:szCs w:val="18"/>
                <w:rPrChange w:id="1066" w:author="Boo Dajeong" w:date="2020-06-18T13:35:00Z">
                  <w:rPr>
                    <w:noProof/>
                    <w:webHidden/>
                    <w:sz w:val="20"/>
                    <w:szCs w:val="20"/>
                  </w:rPr>
                </w:rPrChange>
              </w:rPr>
              <w:fldChar w:fldCharType="end"/>
            </w:r>
            <w:r w:rsidRPr="00077F75" w:rsidDel="001A3FDA">
              <w:rPr>
                <w:noProof/>
                <w:sz w:val="18"/>
                <w:szCs w:val="18"/>
                <w:rPrChange w:id="1067" w:author="Boo Dajeong" w:date="2020-06-18T13:35:00Z">
                  <w:rPr>
                    <w:noProof/>
                    <w:sz w:val="20"/>
                    <w:szCs w:val="20"/>
                  </w:rPr>
                </w:rPrChange>
              </w:rPr>
              <w:fldChar w:fldCharType="end"/>
            </w:r>
          </w:del>
        </w:p>
        <w:p w14:paraId="0CDCCE9A" w14:textId="630185A9" w:rsidR="00FF1965" w:rsidRPr="00077F75" w:rsidDel="001A3FDA" w:rsidRDefault="00EC0E53" w:rsidP="00AC390E">
          <w:pPr>
            <w:pStyle w:val="10"/>
            <w:ind w:left="220" w:firstLineChars="100" w:firstLine="200"/>
            <w:rPr>
              <w:del w:id="1068" w:author="Boo Dajeong" w:date="2020-06-18T13:32:00Z"/>
              <w:rFonts w:cstheme="minorBidi"/>
              <w:noProof/>
              <w:kern w:val="2"/>
              <w:sz w:val="16"/>
              <w:szCs w:val="18"/>
              <w:rPrChange w:id="1069" w:author="Boo Dajeong" w:date="2020-06-18T13:35:00Z">
                <w:rPr>
                  <w:del w:id="1070" w:author="Boo Dajeong" w:date="2020-06-18T13:32:00Z"/>
                  <w:rFonts w:cstheme="minorBidi"/>
                  <w:noProof/>
                  <w:kern w:val="2"/>
                  <w:sz w:val="18"/>
                  <w:szCs w:val="20"/>
                </w:rPr>
              </w:rPrChange>
            </w:rPr>
          </w:pPr>
          <w:del w:id="1071" w:author="Boo Dajeong" w:date="2020-06-18T13:32:00Z">
            <w:r w:rsidRPr="00077F75" w:rsidDel="001A3FDA">
              <w:rPr>
                <w:noProof/>
                <w:sz w:val="20"/>
                <w:szCs w:val="20"/>
                <w:rPrChange w:id="1072" w:author="Boo Dajeong" w:date="2020-06-18T13:35:00Z">
                  <w:rPr>
                    <w:noProof/>
                  </w:rPr>
                </w:rPrChange>
              </w:rPr>
              <w:fldChar w:fldCharType="begin"/>
            </w:r>
            <w:r w:rsidRPr="00077F75" w:rsidDel="001A3FDA">
              <w:rPr>
                <w:noProof/>
                <w:sz w:val="20"/>
                <w:szCs w:val="20"/>
                <w:rPrChange w:id="1073" w:author="Boo Dajeong" w:date="2020-06-18T13:35:00Z">
                  <w:rPr>
                    <w:noProof/>
                  </w:rPr>
                </w:rPrChange>
              </w:rPr>
              <w:delInstrText xml:space="preserve"> HYPERLINK \l "_Toc39663628" </w:delInstrText>
            </w:r>
            <w:r w:rsidRPr="00077F75" w:rsidDel="001A3FDA">
              <w:rPr>
                <w:noProof/>
                <w:sz w:val="20"/>
                <w:szCs w:val="20"/>
                <w:rPrChange w:id="1074" w:author="Boo Dajeong" w:date="2020-06-18T13:35:00Z">
                  <w:rPr>
                    <w:noProof/>
                  </w:rPr>
                </w:rPrChange>
              </w:rPr>
              <w:fldChar w:fldCharType="separate"/>
            </w:r>
          </w:del>
          <w:ins w:id="1075" w:author="Boo Dajeong" w:date="2020-06-18T13:34:00Z">
            <w:r w:rsidR="00077F75" w:rsidRPr="00077F75">
              <w:rPr>
                <w:rFonts w:hint="eastAsia"/>
                <w:noProof/>
                <w:sz w:val="20"/>
                <w:szCs w:val="20"/>
                <w:rPrChange w:id="1076" w:author="Boo Dajeong" w:date="2020-06-18T13:35:00Z">
                  <w:rPr>
                    <w:rFonts w:hint="eastAsia"/>
                    <w:b/>
                    <w:bCs/>
                    <w:noProof/>
                  </w:rPr>
                </w:rPrChange>
              </w:rPr>
              <w:t>오류</w:t>
            </w:r>
            <w:r w:rsidR="00077F75" w:rsidRPr="00077F75">
              <w:rPr>
                <w:rFonts w:hint="eastAsia"/>
                <w:noProof/>
                <w:sz w:val="20"/>
                <w:szCs w:val="20"/>
                <w:rPrChange w:id="1077" w:author="Boo Dajeong" w:date="2020-06-18T13:35:00Z">
                  <w:rPr>
                    <w:rFonts w:hint="eastAsia"/>
                    <w:b/>
                    <w:bCs/>
                    <w:noProof/>
                  </w:rPr>
                </w:rPrChange>
              </w:rPr>
              <w:t xml:space="preserve">! </w:t>
            </w:r>
            <w:r w:rsidR="00077F75" w:rsidRPr="00077F75">
              <w:rPr>
                <w:rFonts w:hint="eastAsia"/>
                <w:noProof/>
                <w:sz w:val="20"/>
                <w:szCs w:val="20"/>
                <w:rPrChange w:id="1078" w:author="Boo Dajeong" w:date="2020-06-18T13:35:00Z">
                  <w:rPr>
                    <w:rFonts w:hint="eastAsia"/>
                    <w:b/>
                    <w:bCs/>
                    <w:noProof/>
                  </w:rPr>
                </w:rPrChange>
              </w:rPr>
              <w:t>하이퍼링크</w:t>
            </w:r>
            <w:r w:rsidR="00077F75" w:rsidRPr="00077F75">
              <w:rPr>
                <w:rFonts w:hint="eastAsia"/>
                <w:noProof/>
                <w:sz w:val="20"/>
                <w:szCs w:val="20"/>
                <w:rPrChange w:id="1079" w:author="Boo Dajeong" w:date="2020-06-18T13:35:00Z">
                  <w:rPr>
                    <w:rFonts w:hint="eastAsia"/>
                    <w:b/>
                    <w:bCs/>
                    <w:noProof/>
                  </w:rPr>
                </w:rPrChange>
              </w:rPr>
              <w:t xml:space="preserve"> </w:t>
            </w:r>
            <w:r w:rsidR="00077F75" w:rsidRPr="00077F75">
              <w:rPr>
                <w:rFonts w:hint="eastAsia"/>
                <w:noProof/>
                <w:sz w:val="20"/>
                <w:szCs w:val="20"/>
                <w:rPrChange w:id="1080" w:author="Boo Dajeong" w:date="2020-06-18T13:35:00Z">
                  <w:rPr>
                    <w:rFonts w:hint="eastAsia"/>
                    <w:b/>
                    <w:bCs/>
                    <w:noProof/>
                  </w:rPr>
                </w:rPrChange>
              </w:rPr>
              <w:t>참조가</w:t>
            </w:r>
            <w:r w:rsidR="00077F75" w:rsidRPr="00077F75">
              <w:rPr>
                <w:rFonts w:hint="eastAsia"/>
                <w:noProof/>
                <w:sz w:val="20"/>
                <w:szCs w:val="20"/>
                <w:rPrChange w:id="1081" w:author="Boo Dajeong" w:date="2020-06-18T13:35:00Z">
                  <w:rPr>
                    <w:rFonts w:hint="eastAsia"/>
                    <w:b/>
                    <w:bCs/>
                    <w:noProof/>
                  </w:rPr>
                </w:rPrChange>
              </w:rPr>
              <w:t xml:space="preserve"> </w:t>
            </w:r>
            <w:r w:rsidR="00077F75" w:rsidRPr="00077F75">
              <w:rPr>
                <w:rFonts w:hint="eastAsia"/>
                <w:noProof/>
                <w:sz w:val="20"/>
                <w:szCs w:val="20"/>
                <w:rPrChange w:id="1082" w:author="Boo Dajeong" w:date="2020-06-18T13:35:00Z">
                  <w:rPr>
                    <w:rFonts w:hint="eastAsia"/>
                    <w:b/>
                    <w:bCs/>
                    <w:noProof/>
                  </w:rPr>
                </w:rPrChange>
              </w:rPr>
              <w:t>잘못되었습니다</w:t>
            </w:r>
            <w:r w:rsidR="00077F75" w:rsidRPr="00077F75">
              <w:rPr>
                <w:rFonts w:hint="eastAsia"/>
                <w:noProof/>
                <w:sz w:val="20"/>
                <w:szCs w:val="20"/>
                <w:rPrChange w:id="1083" w:author="Boo Dajeong" w:date="2020-06-18T13:35:00Z">
                  <w:rPr>
                    <w:rFonts w:hint="eastAsia"/>
                    <w:b/>
                    <w:bCs/>
                    <w:noProof/>
                  </w:rPr>
                </w:rPrChange>
              </w:rPr>
              <w:t>.</w:t>
            </w:r>
          </w:ins>
          <w:del w:id="1084" w:author="Boo Dajeong" w:date="2020-06-18T13:32:00Z">
            <w:r w:rsidR="00FF1965" w:rsidRPr="00077F75" w:rsidDel="001A3FDA">
              <w:rPr>
                <w:rStyle w:val="a5"/>
                <w:rFonts w:ascii="Cambria" w:hAnsi="Cambria"/>
                <w:noProof/>
                <w:sz w:val="18"/>
                <w:szCs w:val="18"/>
                <w:rPrChange w:id="1085" w:author="Boo Dajeong" w:date="2020-06-18T13:35:00Z">
                  <w:rPr>
                    <w:rStyle w:val="a5"/>
                    <w:rFonts w:ascii="Cambria" w:hAnsi="Cambria"/>
                    <w:noProof/>
                    <w:sz w:val="20"/>
                    <w:szCs w:val="20"/>
                  </w:rPr>
                </w:rPrChange>
              </w:rPr>
              <w:delText>6.2.1</w:delText>
            </w:r>
            <w:r w:rsidR="00AC390E" w:rsidRPr="00077F75" w:rsidDel="001A3FDA">
              <w:rPr>
                <w:rStyle w:val="a5"/>
                <w:rFonts w:ascii="Cambria" w:hAnsi="Cambria"/>
                <w:noProof/>
                <w:sz w:val="18"/>
                <w:szCs w:val="18"/>
                <w:rPrChange w:id="1086"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087" w:author="Boo Dajeong" w:date="2020-06-18T13:35:00Z">
                  <w:rPr>
                    <w:rStyle w:val="a5"/>
                    <w:rFonts w:ascii="Cambria" w:hAnsi="Cambria"/>
                    <w:noProof/>
                    <w:sz w:val="20"/>
                    <w:szCs w:val="20"/>
                  </w:rPr>
                </w:rPrChange>
              </w:rPr>
              <w:delText>Target cohort(s)</w:delText>
            </w:r>
            <w:r w:rsidR="00FF1965" w:rsidRPr="00077F75" w:rsidDel="001A3FDA">
              <w:rPr>
                <w:noProof/>
                <w:webHidden/>
                <w:sz w:val="18"/>
                <w:szCs w:val="18"/>
                <w:rPrChange w:id="1088" w:author="Boo Dajeong" w:date="2020-06-18T13:35:00Z">
                  <w:rPr>
                    <w:noProof/>
                    <w:webHidden/>
                    <w:sz w:val="20"/>
                    <w:szCs w:val="20"/>
                  </w:rPr>
                </w:rPrChange>
              </w:rPr>
              <w:tab/>
            </w:r>
            <w:r w:rsidR="00FF1965" w:rsidRPr="00077F75" w:rsidDel="001A3FDA">
              <w:rPr>
                <w:noProof/>
                <w:webHidden/>
                <w:sz w:val="18"/>
                <w:szCs w:val="18"/>
                <w:rPrChange w:id="1089" w:author="Boo Dajeong" w:date="2020-06-18T13:35:00Z">
                  <w:rPr>
                    <w:noProof/>
                    <w:webHidden/>
                    <w:sz w:val="20"/>
                    <w:szCs w:val="20"/>
                  </w:rPr>
                </w:rPrChange>
              </w:rPr>
              <w:fldChar w:fldCharType="begin"/>
            </w:r>
            <w:r w:rsidR="00FF1965" w:rsidRPr="00077F75" w:rsidDel="001A3FDA">
              <w:rPr>
                <w:noProof/>
                <w:webHidden/>
                <w:sz w:val="18"/>
                <w:szCs w:val="18"/>
                <w:rPrChange w:id="1090" w:author="Boo Dajeong" w:date="2020-06-18T13:35:00Z">
                  <w:rPr>
                    <w:noProof/>
                    <w:webHidden/>
                    <w:sz w:val="20"/>
                    <w:szCs w:val="20"/>
                  </w:rPr>
                </w:rPrChange>
              </w:rPr>
              <w:delInstrText xml:space="preserve"> PAGEREF _Toc39663628 \h </w:delInstrText>
            </w:r>
            <w:r w:rsidR="00FF1965" w:rsidRPr="00077F75" w:rsidDel="001A3FDA">
              <w:rPr>
                <w:noProof/>
                <w:webHidden/>
                <w:sz w:val="18"/>
                <w:szCs w:val="18"/>
                <w:rPrChange w:id="1091" w:author="Boo Dajeong" w:date="2020-06-18T13:35:00Z">
                  <w:rPr>
                    <w:noProof/>
                    <w:webHidden/>
                    <w:sz w:val="20"/>
                    <w:szCs w:val="20"/>
                  </w:rPr>
                </w:rPrChange>
              </w:rPr>
            </w:r>
            <w:r w:rsidR="00FF1965" w:rsidRPr="00077F75" w:rsidDel="001A3FDA">
              <w:rPr>
                <w:noProof/>
                <w:webHidden/>
                <w:sz w:val="18"/>
                <w:szCs w:val="18"/>
                <w:rPrChange w:id="1092" w:author="Boo Dajeong" w:date="2020-06-18T13:35:00Z">
                  <w:rPr>
                    <w:noProof/>
                    <w:webHidden/>
                    <w:sz w:val="20"/>
                    <w:szCs w:val="20"/>
                  </w:rPr>
                </w:rPrChange>
              </w:rPr>
              <w:fldChar w:fldCharType="separate"/>
            </w:r>
            <w:r w:rsidR="00FF1965" w:rsidRPr="00077F75" w:rsidDel="001A3FDA">
              <w:rPr>
                <w:noProof/>
                <w:webHidden/>
                <w:sz w:val="18"/>
                <w:szCs w:val="18"/>
                <w:rPrChange w:id="1093" w:author="Boo Dajeong" w:date="2020-06-18T13:35:00Z">
                  <w:rPr>
                    <w:noProof/>
                    <w:webHidden/>
                    <w:sz w:val="20"/>
                    <w:szCs w:val="20"/>
                  </w:rPr>
                </w:rPrChange>
              </w:rPr>
              <w:delText>3</w:delText>
            </w:r>
            <w:r w:rsidR="00FF1965" w:rsidRPr="00077F75" w:rsidDel="001A3FDA">
              <w:rPr>
                <w:noProof/>
                <w:webHidden/>
                <w:sz w:val="18"/>
                <w:szCs w:val="18"/>
                <w:rPrChange w:id="1094" w:author="Boo Dajeong" w:date="2020-06-18T13:35:00Z">
                  <w:rPr>
                    <w:noProof/>
                    <w:webHidden/>
                    <w:sz w:val="20"/>
                    <w:szCs w:val="20"/>
                  </w:rPr>
                </w:rPrChange>
              </w:rPr>
              <w:fldChar w:fldCharType="end"/>
            </w:r>
            <w:r w:rsidRPr="00077F75" w:rsidDel="001A3FDA">
              <w:rPr>
                <w:noProof/>
                <w:sz w:val="18"/>
                <w:szCs w:val="18"/>
                <w:rPrChange w:id="1095" w:author="Boo Dajeong" w:date="2020-06-18T13:35:00Z">
                  <w:rPr>
                    <w:noProof/>
                    <w:sz w:val="20"/>
                    <w:szCs w:val="20"/>
                  </w:rPr>
                </w:rPrChange>
              </w:rPr>
              <w:fldChar w:fldCharType="end"/>
            </w:r>
          </w:del>
        </w:p>
        <w:p w14:paraId="0DEE9E2C" w14:textId="3D65A308" w:rsidR="00FF1965" w:rsidRPr="00077F75" w:rsidDel="001A3FDA" w:rsidRDefault="00EC0E53" w:rsidP="00AC390E">
          <w:pPr>
            <w:pStyle w:val="10"/>
            <w:ind w:left="220" w:firstLineChars="100" w:firstLine="200"/>
            <w:rPr>
              <w:del w:id="1096" w:author="Boo Dajeong" w:date="2020-06-18T13:32:00Z"/>
              <w:rFonts w:cstheme="minorBidi"/>
              <w:noProof/>
              <w:kern w:val="2"/>
              <w:sz w:val="16"/>
              <w:szCs w:val="18"/>
              <w:rPrChange w:id="1097" w:author="Boo Dajeong" w:date="2020-06-18T13:35:00Z">
                <w:rPr>
                  <w:del w:id="1098" w:author="Boo Dajeong" w:date="2020-06-18T13:32:00Z"/>
                  <w:rFonts w:cstheme="minorBidi"/>
                  <w:noProof/>
                  <w:kern w:val="2"/>
                  <w:sz w:val="18"/>
                  <w:szCs w:val="20"/>
                </w:rPr>
              </w:rPrChange>
            </w:rPr>
          </w:pPr>
          <w:del w:id="1099" w:author="Boo Dajeong" w:date="2020-06-18T13:32:00Z">
            <w:r w:rsidRPr="00077F75" w:rsidDel="001A3FDA">
              <w:rPr>
                <w:noProof/>
                <w:sz w:val="20"/>
                <w:szCs w:val="20"/>
                <w:rPrChange w:id="1100" w:author="Boo Dajeong" w:date="2020-06-18T13:35:00Z">
                  <w:rPr>
                    <w:noProof/>
                  </w:rPr>
                </w:rPrChange>
              </w:rPr>
              <w:fldChar w:fldCharType="begin"/>
            </w:r>
            <w:r w:rsidRPr="00077F75" w:rsidDel="001A3FDA">
              <w:rPr>
                <w:noProof/>
                <w:sz w:val="20"/>
                <w:szCs w:val="20"/>
                <w:rPrChange w:id="1101" w:author="Boo Dajeong" w:date="2020-06-18T13:35:00Z">
                  <w:rPr>
                    <w:noProof/>
                  </w:rPr>
                </w:rPrChange>
              </w:rPr>
              <w:delInstrText xml:space="preserve"> HYPERLINK \l "_Toc39663629" </w:delInstrText>
            </w:r>
            <w:r w:rsidRPr="00077F75" w:rsidDel="001A3FDA">
              <w:rPr>
                <w:noProof/>
                <w:sz w:val="20"/>
                <w:szCs w:val="20"/>
                <w:rPrChange w:id="1102" w:author="Boo Dajeong" w:date="2020-06-18T13:35:00Z">
                  <w:rPr>
                    <w:noProof/>
                  </w:rPr>
                </w:rPrChange>
              </w:rPr>
              <w:fldChar w:fldCharType="separate"/>
            </w:r>
          </w:del>
          <w:ins w:id="1103" w:author="Boo Dajeong" w:date="2020-06-18T13:34:00Z">
            <w:r w:rsidR="00077F75" w:rsidRPr="00077F75">
              <w:rPr>
                <w:rFonts w:hint="eastAsia"/>
                <w:noProof/>
                <w:sz w:val="20"/>
                <w:szCs w:val="20"/>
                <w:rPrChange w:id="1104" w:author="Boo Dajeong" w:date="2020-06-18T13:35:00Z">
                  <w:rPr>
                    <w:rFonts w:hint="eastAsia"/>
                    <w:b/>
                    <w:bCs/>
                    <w:noProof/>
                  </w:rPr>
                </w:rPrChange>
              </w:rPr>
              <w:t>오류</w:t>
            </w:r>
            <w:r w:rsidR="00077F75" w:rsidRPr="00077F75">
              <w:rPr>
                <w:rFonts w:hint="eastAsia"/>
                <w:noProof/>
                <w:sz w:val="20"/>
                <w:szCs w:val="20"/>
                <w:rPrChange w:id="1105" w:author="Boo Dajeong" w:date="2020-06-18T13:35:00Z">
                  <w:rPr>
                    <w:rFonts w:hint="eastAsia"/>
                    <w:b/>
                    <w:bCs/>
                    <w:noProof/>
                  </w:rPr>
                </w:rPrChange>
              </w:rPr>
              <w:t xml:space="preserve">! </w:t>
            </w:r>
            <w:r w:rsidR="00077F75" w:rsidRPr="00077F75">
              <w:rPr>
                <w:rFonts w:hint="eastAsia"/>
                <w:noProof/>
                <w:sz w:val="20"/>
                <w:szCs w:val="20"/>
                <w:rPrChange w:id="1106" w:author="Boo Dajeong" w:date="2020-06-18T13:35:00Z">
                  <w:rPr>
                    <w:rFonts w:hint="eastAsia"/>
                    <w:b/>
                    <w:bCs/>
                    <w:noProof/>
                  </w:rPr>
                </w:rPrChange>
              </w:rPr>
              <w:t>하이퍼링크</w:t>
            </w:r>
            <w:r w:rsidR="00077F75" w:rsidRPr="00077F75">
              <w:rPr>
                <w:rFonts w:hint="eastAsia"/>
                <w:noProof/>
                <w:sz w:val="20"/>
                <w:szCs w:val="20"/>
                <w:rPrChange w:id="1107" w:author="Boo Dajeong" w:date="2020-06-18T13:35:00Z">
                  <w:rPr>
                    <w:rFonts w:hint="eastAsia"/>
                    <w:b/>
                    <w:bCs/>
                    <w:noProof/>
                  </w:rPr>
                </w:rPrChange>
              </w:rPr>
              <w:t xml:space="preserve"> </w:t>
            </w:r>
            <w:r w:rsidR="00077F75" w:rsidRPr="00077F75">
              <w:rPr>
                <w:rFonts w:hint="eastAsia"/>
                <w:noProof/>
                <w:sz w:val="20"/>
                <w:szCs w:val="20"/>
                <w:rPrChange w:id="1108" w:author="Boo Dajeong" w:date="2020-06-18T13:35:00Z">
                  <w:rPr>
                    <w:rFonts w:hint="eastAsia"/>
                    <w:b/>
                    <w:bCs/>
                    <w:noProof/>
                  </w:rPr>
                </w:rPrChange>
              </w:rPr>
              <w:t>참조가</w:t>
            </w:r>
            <w:r w:rsidR="00077F75" w:rsidRPr="00077F75">
              <w:rPr>
                <w:rFonts w:hint="eastAsia"/>
                <w:noProof/>
                <w:sz w:val="20"/>
                <w:szCs w:val="20"/>
                <w:rPrChange w:id="1109" w:author="Boo Dajeong" w:date="2020-06-18T13:35:00Z">
                  <w:rPr>
                    <w:rFonts w:hint="eastAsia"/>
                    <w:b/>
                    <w:bCs/>
                    <w:noProof/>
                  </w:rPr>
                </w:rPrChange>
              </w:rPr>
              <w:t xml:space="preserve"> </w:t>
            </w:r>
            <w:r w:rsidR="00077F75" w:rsidRPr="00077F75">
              <w:rPr>
                <w:rFonts w:hint="eastAsia"/>
                <w:noProof/>
                <w:sz w:val="20"/>
                <w:szCs w:val="20"/>
                <w:rPrChange w:id="1110" w:author="Boo Dajeong" w:date="2020-06-18T13:35:00Z">
                  <w:rPr>
                    <w:rFonts w:hint="eastAsia"/>
                    <w:b/>
                    <w:bCs/>
                    <w:noProof/>
                  </w:rPr>
                </w:rPrChange>
              </w:rPr>
              <w:t>잘못되었습니다</w:t>
            </w:r>
            <w:r w:rsidR="00077F75" w:rsidRPr="00077F75">
              <w:rPr>
                <w:rFonts w:hint="eastAsia"/>
                <w:noProof/>
                <w:sz w:val="20"/>
                <w:szCs w:val="20"/>
                <w:rPrChange w:id="1111" w:author="Boo Dajeong" w:date="2020-06-18T13:35:00Z">
                  <w:rPr>
                    <w:rFonts w:hint="eastAsia"/>
                    <w:b/>
                    <w:bCs/>
                    <w:noProof/>
                  </w:rPr>
                </w:rPrChange>
              </w:rPr>
              <w:t>.</w:t>
            </w:r>
          </w:ins>
          <w:del w:id="1112" w:author="Boo Dajeong" w:date="2020-06-18T13:32:00Z">
            <w:r w:rsidR="00FF1965" w:rsidRPr="00077F75" w:rsidDel="001A3FDA">
              <w:rPr>
                <w:rStyle w:val="a5"/>
                <w:rFonts w:ascii="Cambria" w:hAnsi="Cambria"/>
                <w:noProof/>
                <w:sz w:val="18"/>
                <w:szCs w:val="18"/>
                <w:rPrChange w:id="1113" w:author="Boo Dajeong" w:date="2020-06-18T13:35:00Z">
                  <w:rPr>
                    <w:rStyle w:val="a5"/>
                    <w:rFonts w:ascii="Cambria" w:hAnsi="Cambria"/>
                    <w:noProof/>
                    <w:sz w:val="20"/>
                    <w:szCs w:val="20"/>
                  </w:rPr>
                </w:rPrChange>
              </w:rPr>
              <w:delText>6.2.2</w:delText>
            </w:r>
            <w:r w:rsidR="00AC390E" w:rsidRPr="00077F75" w:rsidDel="001A3FDA">
              <w:rPr>
                <w:rStyle w:val="a5"/>
                <w:rFonts w:ascii="Cambria" w:hAnsi="Cambria"/>
                <w:noProof/>
                <w:sz w:val="18"/>
                <w:szCs w:val="18"/>
                <w:rPrChange w:id="1114"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115" w:author="Boo Dajeong" w:date="2020-06-18T13:35:00Z">
                  <w:rPr>
                    <w:rStyle w:val="a5"/>
                    <w:rFonts w:ascii="Cambria" w:hAnsi="Cambria"/>
                    <w:noProof/>
                    <w:sz w:val="20"/>
                    <w:szCs w:val="20"/>
                  </w:rPr>
                </w:rPrChange>
              </w:rPr>
              <w:delText>Comparator cohort(s)</w:delText>
            </w:r>
            <w:r w:rsidR="00FF1965" w:rsidRPr="00077F75" w:rsidDel="001A3FDA">
              <w:rPr>
                <w:noProof/>
                <w:webHidden/>
                <w:sz w:val="18"/>
                <w:szCs w:val="18"/>
                <w:rPrChange w:id="1116" w:author="Boo Dajeong" w:date="2020-06-18T13:35:00Z">
                  <w:rPr>
                    <w:noProof/>
                    <w:webHidden/>
                    <w:sz w:val="20"/>
                    <w:szCs w:val="20"/>
                  </w:rPr>
                </w:rPrChange>
              </w:rPr>
              <w:tab/>
            </w:r>
            <w:r w:rsidR="00FF1965" w:rsidRPr="00077F75" w:rsidDel="001A3FDA">
              <w:rPr>
                <w:noProof/>
                <w:webHidden/>
                <w:sz w:val="18"/>
                <w:szCs w:val="18"/>
                <w:rPrChange w:id="1117" w:author="Boo Dajeong" w:date="2020-06-18T13:35:00Z">
                  <w:rPr>
                    <w:noProof/>
                    <w:webHidden/>
                    <w:sz w:val="20"/>
                    <w:szCs w:val="20"/>
                  </w:rPr>
                </w:rPrChange>
              </w:rPr>
              <w:fldChar w:fldCharType="begin"/>
            </w:r>
            <w:r w:rsidR="00FF1965" w:rsidRPr="00077F75" w:rsidDel="001A3FDA">
              <w:rPr>
                <w:noProof/>
                <w:webHidden/>
                <w:sz w:val="18"/>
                <w:szCs w:val="18"/>
                <w:rPrChange w:id="1118" w:author="Boo Dajeong" w:date="2020-06-18T13:35:00Z">
                  <w:rPr>
                    <w:noProof/>
                    <w:webHidden/>
                    <w:sz w:val="20"/>
                    <w:szCs w:val="20"/>
                  </w:rPr>
                </w:rPrChange>
              </w:rPr>
              <w:delInstrText xml:space="preserve"> PAGEREF _Toc39663629 \h </w:delInstrText>
            </w:r>
            <w:r w:rsidR="00FF1965" w:rsidRPr="00077F75" w:rsidDel="001A3FDA">
              <w:rPr>
                <w:noProof/>
                <w:webHidden/>
                <w:sz w:val="18"/>
                <w:szCs w:val="18"/>
                <w:rPrChange w:id="1119" w:author="Boo Dajeong" w:date="2020-06-18T13:35:00Z">
                  <w:rPr>
                    <w:noProof/>
                    <w:webHidden/>
                    <w:sz w:val="20"/>
                    <w:szCs w:val="20"/>
                  </w:rPr>
                </w:rPrChange>
              </w:rPr>
            </w:r>
            <w:r w:rsidR="00FF1965" w:rsidRPr="00077F75" w:rsidDel="001A3FDA">
              <w:rPr>
                <w:noProof/>
                <w:webHidden/>
                <w:sz w:val="18"/>
                <w:szCs w:val="18"/>
                <w:rPrChange w:id="1120" w:author="Boo Dajeong" w:date="2020-06-18T13:35:00Z">
                  <w:rPr>
                    <w:noProof/>
                    <w:webHidden/>
                    <w:sz w:val="20"/>
                    <w:szCs w:val="20"/>
                  </w:rPr>
                </w:rPrChange>
              </w:rPr>
              <w:fldChar w:fldCharType="separate"/>
            </w:r>
            <w:r w:rsidR="00FF1965" w:rsidRPr="00077F75" w:rsidDel="001A3FDA">
              <w:rPr>
                <w:noProof/>
                <w:webHidden/>
                <w:sz w:val="18"/>
                <w:szCs w:val="18"/>
                <w:rPrChange w:id="1121" w:author="Boo Dajeong" w:date="2020-06-18T13:35:00Z">
                  <w:rPr>
                    <w:noProof/>
                    <w:webHidden/>
                    <w:sz w:val="20"/>
                    <w:szCs w:val="20"/>
                  </w:rPr>
                </w:rPrChange>
              </w:rPr>
              <w:delText>4</w:delText>
            </w:r>
            <w:r w:rsidR="00FF1965" w:rsidRPr="00077F75" w:rsidDel="001A3FDA">
              <w:rPr>
                <w:noProof/>
                <w:webHidden/>
                <w:sz w:val="18"/>
                <w:szCs w:val="18"/>
                <w:rPrChange w:id="1122" w:author="Boo Dajeong" w:date="2020-06-18T13:35:00Z">
                  <w:rPr>
                    <w:noProof/>
                    <w:webHidden/>
                    <w:sz w:val="20"/>
                    <w:szCs w:val="20"/>
                  </w:rPr>
                </w:rPrChange>
              </w:rPr>
              <w:fldChar w:fldCharType="end"/>
            </w:r>
            <w:r w:rsidRPr="00077F75" w:rsidDel="001A3FDA">
              <w:rPr>
                <w:noProof/>
                <w:sz w:val="18"/>
                <w:szCs w:val="18"/>
                <w:rPrChange w:id="1123" w:author="Boo Dajeong" w:date="2020-06-18T13:35:00Z">
                  <w:rPr>
                    <w:noProof/>
                    <w:sz w:val="20"/>
                    <w:szCs w:val="20"/>
                  </w:rPr>
                </w:rPrChange>
              </w:rPr>
              <w:fldChar w:fldCharType="end"/>
            </w:r>
          </w:del>
        </w:p>
        <w:p w14:paraId="1636C89E" w14:textId="60B9C1D9" w:rsidR="00FF1965" w:rsidRPr="00077F75" w:rsidDel="001A3FDA" w:rsidRDefault="00EC0E53" w:rsidP="00AC390E">
          <w:pPr>
            <w:pStyle w:val="10"/>
            <w:ind w:left="220" w:firstLineChars="50" w:firstLine="100"/>
            <w:rPr>
              <w:del w:id="1124" w:author="Boo Dajeong" w:date="2020-06-18T13:32:00Z"/>
              <w:rFonts w:cstheme="minorBidi"/>
              <w:noProof/>
              <w:kern w:val="2"/>
              <w:sz w:val="16"/>
              <w:szCs w:val="18"/>
              <w:rPrChange w:id="1125" w:author="Boo Dajeong" w:date="2020-06-18T13:35:00Z">
                <w:rPr>
                  <w:del w:id="1126" w:author="Boo Dajeong" w:date="2020-06-18T13:32:00Z"/>
                  <w:rFonts w:cstheme="minorBidi"/>
                  <w:noProof/>
                  <w:kern w:val="2"/>
                  <w:sz w:val="18"/>
                  <w:szCs w:val="20"/>
                </w:rPr>
              </w:rPrChange>
            </w:rPr>
          </w:pPr>
          <w:del w:id="1127" w:author="Boo Dajeong" w:date="2020-06-18T13:32:00Z">
            <w:r w:rsidRPr="00077F75" w:rsidDel="001A3FDA">
              <w:rPr>
                <w:noProof/>
                <w:sz w:val="20"/>
                <w:szCs w:val="20"/>
                <w:rPrChange w:id="1128" w:author="Boo Dajeong" w:date="2020-06-18T13:35:00Z">
                  <w:rPr>
                    <w:noProof/>
                  </w:rPr>
                </w:rPrChange>
              </w:rPr>
              <w:fldChar w:fldCharType="begin"/>
            </w:r>
            <w:r w:rsidRPr="00077F75" w:rsidDel="001A3FDA">
              <w:rPr>
                <w:noProof/>
                <w:sz w:val="20"/>
                <w:szCs w:val="20"/>
                <w:rPrChange w:id="1129" w:author="Boo Dajeong" w:date="2020-06-18T13:35:00Z">
                  <w:rPr>
                    <w:noProof/>
                  </w:rPr>
                </w:rPrChange>
              </w:rPr>
              <w:delInstrText xml:space="preserve"> HYPERLINK \l "_Toc39663630" </w:delInstrText>
            </w:r>
            <w:r w:rsidRPr="00077F75" w:rsidDel="001A3FDA">
              <w:rPr>
                <w:noProof/>
                <w:sz w:val="20"/>
                <w:szCs w:val="20"/>
                <w:rPrChange w:id="1130" w:author="Boo Dajeong" w:date="2020-06-18T13:35:00Z">
                  <w:rPr>
                    <w:noProof/>
                  </w:rPr>
                </w:rPrChange>
              </w:rPr>
              <w:fldChar w:fldCharType="separate"/>
            </w:r>
          </w:del>
          <w:ins w:id="1131" w:author="Boo Dajeong" w:date="2020-06-18T13:34:00Z">
            <w:r w:rsidR="00077F75" w:rsidRPr="00077F75">
              <w:rPr>
                <w:rFonts w:hint="eastAsia"/>
                <w:noProof/>
                <w:sz w:val="20"/>
                <w:szCs w:val="20"/>
                <w:rPrChange w:id="1132" w:author="Boo Dajeong" w:date="2020-06-18T13:35:00Z">
                  <w:rPr>
                    <w:rFonts w:hint="eastAsia"/>
                    <w:b/>
                    <w:bCs/>
                    <w:noProof/>
                  </w:rPr>
                </w:rPrChange>
              </w:rPr>
              <w:t>오류</w:t>
            </w:r>
            <w:r w:rsidR="00077F75" w:rsidRPr="00077F75">
              <w:rPr>
                <w:rFonts w:hint="eastAsia"/>
                <w:noProof/>
                <w:sz w:val="20"/>
                <w:szCs w:val="20"/>
                <w:rPrChange w:id="1133" w:author="Boo Dajeong" w:date="2020-06-18T13:35:00Z">
                  <w:rPr>
                    <w:rFonts w:hint="eastAsia"/>
                    <w:b/>
                    <w:bCs/>
                    <w:noProof/>
                  </w:rPr>
                </w:rPrChange>
              </w:rPr>
              <w:t xml:space="preserve">! </w:t>
            </w:r>
            <w:r w:rsidR="00077F75" w:rsidRPr="00077F75">
              <w:rPr>
                <w:rFonts w:hint="eastAsia"/>
                <w:noProof/>
                <w:sz w:val="20"/>
                <w:szCs w:val="20"/>
                <w:rPrChange w:id="1134" w:author="Boo Dajeong" w:date="2020-06-18T13:35:00Z">
                  <w:rPr>
                    <w:rFonts w:hint="eastAsia"/>
                    <w:b/>
                    <w:bCs/>
                    <w:noProof/>
                  </w:rPr>
                </w:rPrChange>
              </w:rPr>
              <w:t>하이퍼링크</w:t>
            </w:r>
            <w:r w:rsidR="00077F75" w:rsidRPr="00077F75">
              <w:rPr>
                <w:rFonts w:hint="eastAsia"/>
                <w:noProof/>
                <w:sz w:val="20"/>
                <w:szCs w:val="20"/>
                <w:rPrChange w:id="1135" w:author="Boo Dajeong" w:date="2020-06-18T13:35:00Z">
                  <w:rPr>
                    <w:rFonts w:hint="eastAsia"/>
                    <w:b/>
                    <w:bCs/>
                    <w:noProof/>
                  </w:rPr>
                </w:rPrChange>
              </w:rPr>
              <w:t xml:space="preserve"> </w:t>
            </w:r>
            <w:r w:rsidR="00077F75" w:rsidRPr="00077F75">
              <w:rPr>
                <w:rFonts w:hint="eastAsia"/>
                <w:noProof/>
                <w:sz w:val="20"/>
                <w:szCs w:val="20"/>
                <w:rPrChange w:id="1136" w:author="Boo Dajeong" w:date="2020-06-18T13:35:00Z">
                  <w:rPr>
                    <w:rFonts w:hint="eastAsia"/>
                    <w:b/>
                    <w:bCs/>
                    <w:noProof/>
                  </w:rPr>
                </w:rPrChange>
              </w:rPr>
              <w:t>참조가</w:t>
            </w:r>
            <w:r w:rsidR="00077F75" w:rsidRPr="00077F75">
              <w:rPr>
                <w:rFonts w:hint="eastAsia"/>
                <w:noProof/>
                <w:sz w:val="20"/>
                <w:szCs w:val="20"/>
                <w:rPrChange w:id="1137" w:author="Boo Dajeong" w:date="2020-06-18T13:35:00Z">
                  <w:rPr>
                    <w:rFonts w:hint="eastAsia"/>
                    <w:b/>
                    <w:bCs/>
                    <w:noProof/>
                  </w:rPr>
                </w:rPrChange>
              </w:rPr>
              <w:t xml:space="preserve"> </w:t>
            </w:r>
            <w:r w:rsidR="00077F75" w:rsidRPr="00077F75">
              <w:rPr>
                <w:rFonts w:hint="eastAsia"/>
                <w:noProof/>
                <w:sz w:val="20"/>
                <w:szCs w:val="20"/>
                <w:rPrChange w:id="1138" w:author="Boo Dajeong" w:date="2020-06-18T13:35:00Z">
                  <w:rPr>
                    <w:rFonts w:hint="eastAsia"/>
                    <w:b/>
                    <w:bCs/>
                    <w:noProof/>
                  </w:rPr>
                </w:rPrChange>
              </w:rPr>
              <w:t>잘못되었습니다</w:t>
            </w:r>
            <w:r w:rsidR="00077F75" w:rsidRPr="00077F75">
              <w:rPr>
                <w:rFonts w:hint="eastAsia"/>
                <w:noProof/>
                <w:sz w:val="20"/>
                <w:szCs w:val="20"/>
                <w:rPrChange w:id="1139" w:author="Boo Dajeong" w:date="2020-06-18T13:35:00Z">
                  <w:rPr>
                    <w:rFonts w:hint="eastAsia"/>
                    <w:b/>
                    <w:bCs/>
                    <w:noProof/>
                  </w:rPr>
                </w:rPrChange>
              </w:rPr>
              <w:t>.</w:t>
            </w:r>
          </w:ins>
          <w:del w:id="1140" w:author="Boo Dajeong" w:date="2020-06-18T13:32:00Z">
            <w:r w:rsidR="00FF1965" w:rsidRPr="00077F75" w:rsidDel="001A3FDA">
              <w:rPr>
                <w:rStyle w:val="a5"/>
                <w:rFonts w:ascii="Cambria" w:hAnsi="Cambria"/>
                <w:noProof/>
                <w:sz w:val="18"/>
                <w:szCs w:val="18"/>
                <w:rPrChange w:id="1141" w:author="Boo Dajeong" w:date="2020-06-18T13:35:00Z">
                  <w:rPr>
                    <w:rStyle w:val="a5"/>
                    <w:rFonts w:ascii="Cambria" w:hAnsi="Cambria"/>
                    <w:noProof/>
                    <w:sz w:val="20"/>
                    <w:szCs w:val="20"/>
                  </w:rPr>
                </w:rPrChange>
              </w:rPr>
              <w:delText>6.3</w:delText>
            </w:r>
            <w:r w:rsidR="00FF1965" w:rsidRPr="00077F75" w:rsidDel="001A3FDA">
              <w:rPr>
                <w:rFonts w:cstheme="minorBidi"/>
                <w:noProof/>
                <w:kern w:val="2"/>
                <w:sz w:val="16"/>
                <w:szCs w:val="18"/>
                <w:rPrChange w:id="1142"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143" w:author="Boo Dajeong" w:date="2020-06-18T13:35:00Z">
                  <w:rPr>
                    <w:rStyle w:val="a5"/>
                    <w:rFonts w:ascii="Cambria" w:hAnsi="Cambria"/>
                    <w:noProof/>
                    <w:sz w:val="20"/>
                    <w:szCs w:val="20"/>
                  </w:rPr>
                </w:rPrChange>
              </w:rPr>
              <w:delText>Exposures</w:delText>
            </w:r>
            <w:r w:rsidR="00FF1965" w:rsidRPr="00077F75" w:rsidDel="001A3FDA">
              <w:rPr>
                <w:noProof/>
                <w:webHidden/>
                <w:sz w:val="18"/>
                <w:szCs w:val="18"/>
                <w:rPrChange w:id="1144" w:author="Boo Dajeong" w:date="2020-06-18T13:35:00Z">
                  <w:rPr>
                    <w:noProof/>
                    <w:webHidden/>
                    <w:sz w:val="20"/>
                    <w:szCs w:val="20"/>
                  </w:rPr>
                </w:rPrChange>
              </w:rPr>
              <w:tab/>
            </w:r>
            <w:r w:rsidR="00FF1965" w:rsidRPr="00077F75" w:rsidDel="001A3FDA">
              <w:rPr>
                <w:noProof/>
                <w:webHidden/>
                <w:sz w:val="18"/>
                <w:szCs w:val="18"/>
                <w:rPrChange w:id="1145" w:author="Boo Dajeong" w:date="2020-06-18T13:35:00Z">
                  <w:rPr>
                    <w:noProof/>
                    <w:webHidden/>
                    <w:sz w:val="20"/>
                    <w:szCs w:val="20"/>
                  </w:rPr>
                </w:rPrChange>
              </w:rPr>
              <w:fldChar w:fldCharType="begin"/>
            </w:r>
            <w:r w:rsidR="00FF1965" w:rsidRPr="00077F75" w:rsidDel="001A3FDA">
              <w:rPr>
                <w:noProof/>
                <w:webHidden/>
                <w:sz w:val="18"/>
                <w:szCs w:val="18"/>
                <w:rPrChange w:id="1146" w:author="Boo Dajeong" w:date="2020-06-18T13:35:00Z">
                  <w:rPr>
                    <w:noProof/>
                    <w:webHidden/>
                    <w:sz w:val="20"/>
                    <w:szCs w:val="20"/>
                  </w:rPr>
                </w:rPrChange>
              </w:rPr>
              <w:delInstrText xml:space="preserve"> PAGEREF _Toc39663630 \h </w:delInstrText>
            </w:r>
            <w:r w:rsidR="00FF1965" w:rsidRPr="00077F75" w:rsidDel="001A3FDA">
              <w:rPr>
                <w:noProof/>
                <w:webHidden/>
                <w:sz w:val="18"/>
                <w:szCs w:val="18"/>
                <w:rPrChange w:id="1147" w:author="Boo Dajeong" w:date="2020-06-18T13:35:00Z">
                  <w:rPr>
                    <w:noProof/>
                    <w:webHidden/>
                    <w:sz w:val="20"/>
                    <w:szCs w:val="20"/>
                  </w:rPr>
                </w:rPrChange>
              </w:rPr>
            </w:r>
            <w:r w:rsidR="00FF1965" w:rsidRPr="00077F75" w:rsidDel="001A3FDA">
              <w:rPr>
                <w:noProof/>
                <w:webHidden/>
                <w:sz w:val="18"/>
                <w:szCs w:val="18"/>
                <w:rPrChange w:id="1148" w:author="Boo Dajeong" w:date="2020-06-18T13:35:00Z">
                  <w:rPr>
                    <w:noProof/>
                    <w:webHidden/>
                    <w:sz w:val="20"/>
                    <w:szCs w:val="20"/>
                  </w:rPr>
                </w:rPrChange>
              </w:rPr>
              <w:fldChar w:fldCharType="separate"/>
            </w:r>
            <w:r w:rsidR="00FF1965" w:rsidRPr="00077F75" w:rsidDel="001A3FDA">
              <w:rPr>
                <w:noProof/>
                <w:webHidden/>
                <w:sz w:val="18"/>
                <w:szCs w:val="18"/>
                <w:rPrChange w:id="1149" w:author="Boo Dajeong" w:date="2020-06-18T13:35:00Z">
                  <w:rPr>
                    <w:noProof/>
                    <w:webHidden/>
                    <w:sz w:val="20"/>
                    <w:szCs w:val="20"/>
                  </w:rPr>
                </w:rPrChange>
              </w:rPr>
              <w:delText>5</w:delText>
            </w:r>
            <w:r w:rsidR="00FF1965" w:rsidRPr="00077F75" w:rsidDel="001A3FDA">
              <w:rPr>
                <w:noProof/>
                <w:webHidden/>
                <w:sz w:val="18"/>
                <w:szCs w:val="18"/>
                <w:rPrChange w:id="1150" w:author="Boo Dajeong" w:date="2020-06-18T13:35:00Z">
                  <w:rPr>
                    <w:noProof/>
                    <w:webHidden/>
                    <w:sz w:val="20"/>
                    <w:szCs w:val="20"/>
                  </w:rPr>
                </w:rPrChange>
              </w:rPr>
              <w:fldChar w:fldCharType="end"/>
            </w:r>
            <w:r w:rsidRPr="00077F75" w:rsidDel="001A3FDA">
              <w:rPr>
                <w:noProof/>
                <w:sz w:val="18"/>
                <w:szCs w:val="18"/>
                <w:rPrChange w:id="1151" w:author="Boo Dajeong" w:date="2020-06-18T13:35:00Z">
                  <w:rPr>
                    <w:noProof/>
                    <w:sz w:val="20"/>
                    <w:szCs w:val="20"/>
                  </w:rPr>
                </w:rPrChange>
              </w:rPr>
              <w:fldChar w:fldCharType="end"/>
            </w:r>
          </w:del>
        </w:p>
        <w:p w14:paraId="4EBB0594" w14:textId="4FB98FCE" w:rsidR="00FF1965" w:rsidRPr="00077F75" w:rsidDel="001A3FDA" w:rsidRDefault="00EC0E53" w:rsidP="00AC390E">
          <w:pPr>
            <w:pStyle w:val="10"/>
            <w:ind w:left="220" w:firstLineChars="100" w:firstLine="200"/>
            <w:rPr>
              <w:del w:id="1152" w:author="Boo Dajeong" w:date="2020-06-18T13:32:00Z"/>
              <w:rFonts w:cstheme="minorBidi"/>
              <w:noProof/>
              <w:kern w:val="2"/>
              <w:sz w:val="16"/>
              <w:szCs w:val="18"/>
              <w:rPrChange w:id="1153" w:author="Boo Dajeong" w:date="2020-06-18T13:35:00Z">
                <w:rPr>
                  <w:del w:id="1154" w:author="Boo Dajeong" w:date="2020-06-18T13:32:00Z"/>
                  <w:rFonts w:cstheme="minorBidi"/>
                  <w:noProof/>
                  <w:kern w:val="2"/>
                  <w:sz w:val="18"/>
                  <w:szCs w:val="20"/>
                </w:rPr>
              </w:rPrChange>
            </w:rPr>
          </w:pPr>
          <w:del w:id="1155" w:author="Boo Dajeong" w:date="2020-06-18T13:32:00Z">
            <w:r w:rsidRPr="00077F75" w:rsidDel="001A3FDA">
              <w:rPr>
                <w:noProof/>
                <w:sz w:val="20"/>
                <w:szCs w:val="20"/>
                <w:rPrChange w:id="1156" w:author="Boo Dajeong" w:date="2020-06-18T13:35:00Z">
                  <w:rPr>
                    <w:noProof/>
                  </w:rPr>
                </w:rPrChange>
              </w:rPr>
              <w:fldChar w:fldCharType="begin"/>
            </w:r>
            <w:r w:rsidRPr="00077F75" w:rsidDel="001A3FDA">
              <w:rPr>
                <w:noProof/>
                <w:sz w:val="20"/>
                <w:szCs w:val="20"/>
                <w:rPrChange w:id="1157" w:author="Boo Dajeong" w:date="2020-06-18T13:35:00Z">
                  <w:rPr>
                    <w:noProof/>
                  </w:rPr>
                </w:rPrChange>
              </w:rPr>
              <w:delInstrText xml:space="preserve"> HYPERLINK \l "_Toc39663631" </w:delInstrText>
            </w:r>
            <w:r w:rsidRPr="00077F75" w:rsidDel="001A3FDA">
              <w:rPr>
                <w:noProof/>
                <w:sz w:val="20"/>
                <w:szCs w:val="20"/>
                <w:rPrChange w:id="1158" w:author="Boo Dajeong" w:date="2020-06-18T13:35:00Z">
                  <w:rPr>
                    <w:noProof/>
                  </w:rPr>
                </w:rPrChange>
              </w:rPr>
              <w:fldChar w:fldCharType="separate"/>
            </w:r>
          </w:del>
          <w:ins w:id="1159" w:author="Boo Dajeong" w:date="2020-06-18T13:34:00Z">
            <w:r w:rsidR="00077F75" w:rsidRPr="00077F75">
              <w:rPr>
                <w:rFonts w:hint="eastAsia"/>
                <w:noProof/>
                <w:sz w:val="20"/>
                <w:szCs w:val="20"/>
                <w:rPrChange w:id="1160" w:author="Boo Dajeong" w:date="2020-06-18T13:35:00Z">
                  <w:rPr>
                    <w:rFonts w:hint="eastAsia"/>
                    <w:b/>
                    <w:bCs/>
                    <w:noProof/>
                  </w:rPr>
                </w:rPrChange>
              </w:rPr>
              <w:t>오류</w:t>
            </w:r>
            <w:r w:rsidR="00077F75" w:rsidRPr="00077F75">
              <w:rPr>
                <w:rFonts w:hint="eastAsia"/>
                <w:noProof/>
                <w:sz w:val="20"/>
                <w:szCs w:val="20"/>
                <w:rPrChange w:id="1161" w:author="Boo Dajeong" w:date="2020-06-18T13:35:00Z">
                  <w:rPr>
                    <w:rFonts w:hint="eastAsia"/>
                    <w:b/>
                    <w:bCs/>
                    <w:noProof/>
                  </w:rPr>
                </w:rPrChange>
              </w:rPr>
              <w:t xml:space="preserve">! </w:t>
            </w:r>
            <w:r w:rsidR="00077F75" w:rsidRPr="00077F75">
              <w:rPr>
                <w:rFonts w:hint="eastAsia"/>
                <w:noProof/>
                <w:sz w:val="20"/>
                <w:szCs w:val="20"/>
                <w:rPrChange w:id="1162" w:author="Boo Dajeong" w:date="2020-06-18T13:35:00Z">
                  <w:rPr>
                    <w:rFonts w:hint="eastAsia"/>
                    <w:b/>
                    <w:bCs/>
                    <w:noProof/>
                  </w:rPr>
                </w:rPrChange>
              </w:rPr>
              <w:t>하이퍼링크</w:t>
            </w:r>
            <w:r w:rsidR="00077F75" w:rsidRPr="00077F75">
              <w:rPr>
                <w:rFonts w:hint="eastAsia"/>
                <w:noProof/>
                <w:sz w:val="20"/>
                <w:szCs w:val="20"/>
                <w:rPrChange w:id="1163" w:author="Boo Dajeong" w:date="2020-06-18T13:35:00Z">
                  <w:rPr>
                    <w:rFonts w:hint="eastAsia"/>
                    <w:b/>
                    <w:bCs/>
                    <w:noProof/>
                  </w:rPr>
                </w:rPrChange>
              </w:rPr>
              <w:t xml:space="preserve"> </w:t>
            </w:r>
            <w:r w:rsidR="00077F75" w:rsidRPr="00077F75">
              <w:rPr>
                <w:rFonts w:hint="eastAsia"/>
                <w:noProof/>
                <w:sz w:val="20"/>
                <w:szCs w:val="20"/>
                <w:rPrChange w:id="1164" w:author="Boo Dajeong" w:date="2020-06-18T13:35:00Z">
                  <w:rPr>
                    <w:rFonts w:hint="eastAsia"/>
                    <w:b/>
                    <w:bCs/>
                    <w:noProof/>
                  </w:rPr>
                </w:rPrChange>
              </w:rPr>
              <w:t>참조가</w:t>
            </w:r>
            <w:r w:rsidR="00077F75" w:rsidRPr="00077F75">
              <w:rPr>
                <w:rFonts w:hint="eastAsia"/>
                <w:noProof/>
                <w:sz w:val="20"/>
                <w:szCs w:val="20"/>
                <w:rPrChange w:id="1165" w:author="Boo Dajeong" w:date="2020-06-18T13:35:00Z">
                  <w:rPr>
                    <w:rFonts w:hint="eastAsia"/>
                    <w:b/>
                    <w:bCs/>
                    <w:noProof/>
                  </w:rPr>
                </w:rPrChange>
              </w:rPr>
              <w:t xml:space="preserve"> </w:t>
            </w:r>
            <w:r w:rsidR="00077F75" w:rsidRPr="00077F75">
              <w:rPr>
                <w:rFonts w:hint="eastAsia"/>
                <w:noProof/>
                <w:sz w:val="20"/>
                <w:szCs w:val="20"/>
                <w:rPrChange w:id="1166" w:author="Boo Dajeong" w:date="2020-06-18T13:35:00Z">
                  <w:rPr>
                    <w:rFonts w:hint="eastAsia"/>
                    <w:b/>
                    <w:bCs/>
                    <w:noProof/>
                  </w:rPr>
                </w:rPrChange>
              </w:rPr>
              <w:t>잘못되었습니다</w:t>
            </w:r>
            <w:r w:rsidR="00077F75" w:rsidRPr="00077F75">
              <w:rPr>
                <w:rFonts w:hint="eastAsia"/>
                <w:noProof/>
                <w:sz w:val="20"/>
                <w:szCs w:val="20"/>
                <w:rPrChange w:id="1167" w:author="Boo Dajeong" w:date="2020-06-18T13:35:00Z">
                  <w:rPr>
                    <w:rFonts w:hint="eastAsia"/>
                    <w:b/>
                    <w:bCs/>
                    <w:noProof/>
                  </w:rPr>
                </w:rPrChange>
              </w:rPr>
              <w:t>.</w:t>
            </w:r>
          </w:ins>
          <w:del w:id="1168" w:author="Boo Dajeong" w:date="2020-06-18T13:32:00Z">
            <w:r w:rsidR="00FF1965" w:rsidRPr="00077F75" w:rsidDel="001A3FDA">
              <w:rPr>
                <w:rStyle w:val="a5"/>
                <w:rFonts w:ascii="Cambria" w:hAnsi="Cambria"/>
                <w:noProof/>
                <w:sz w:val="18"/>
                <w:szCs w:val="18"/>
                <w:rPrChange w:id="1169" w:author="Boo Dajeong" w:date="2020-06-18T13:35:00Z">
                  <w:rPr>
                    <w:rStyle w:val="a5"/>
                    <w:rFonts w:ascii="Cambria" w:hAnsi="Cambria"/>
                    <w:noProof/>
                    <w:sz w:val="20"/>
                    <w:szCs w:val="20"/>
                  </w:rPr>
                </w:rPrChange>
              </w:rPr>
              <w:delText>6.3.1</w:delText>
            </w:r>
            <w:r w:rsidR="00AC390E" w:rsidRPr="00077F75" w:rsidDel="001A3FDA">
              <w:rPr>
                <w:rStyle w:val="a5"/>
                <w:rFonts w:ascii="Cambria" w:hAnsi="Cambria"/>
                <w:noProof/>
                <w:sz w:val="18"/>
                <w:szCs w:val="18"/>
                <w:rPrChange w:id="1170"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171" w:author="Boo Dajeong" w:date="2020-06-18T13:35:00Z">
                  <w:rPr>
                    <w:rStyle w:val="a5"/>
                    <w:rFonts w:ascii="Cambria" w:hAnsi="Cambria"/>
                    <w:noProof/>
                    <w:sz w:val="20"/>
                    <w:szCs w:val="20"/>
                  </w:rPr>
                </w:rPrChange>
              </w:rPr>
              <w:delText>I-131 therapy Concept Sets</w:delText>
            </w:r>
            <w:r w:rsidR="00FF1965" w:rsidRPr="00077F75" w:rsidDel="001A3FDA">
              <w:rPr>
                <w:noProof/>
                <w:webHidden/>
                <w:sz w:val="18"/>
                <w:szCs w:val="18"/>
                <w:rPrChange w:id="1172" w:author="Boo Dajeong" w:date="2020-06-18T13:35:00Z">
                  <w:rPr>
                    <w:noProof/>
                    <w:webHidden/>
                    <w:sz w:val="20"/>
                    <w:szCs w:val="20"/>
                  </w:rPr>
                </w:rPrChange>
              </w:rPr>
              <w:tab/>
            </w:r>
            <w:r w:rsidR="00FF1965" w:rsidRPr="00077F75" w:rsidDel="001A3FDA">
              <w:rPr>
                <w:noProof/>
                <w:webHidden/>
                <w:sz w:val="18"/>
                <w:szCs w:val="18"/>
                <w:rPrChange w:id="1173" w:author="Boo Dajeong" w:date="2020-06-18T13:35:00Z">
                  <w:rPr>
                    <w:noProof/>
                    <w:webHidden/>
                    <w:sz w:val="20"/>
                    <w:szCs w:val="20"/>
                  </w:rPr>
                </w:rPrChange>
              </w:rPr>
              <w:fldChar w:fldCharType="begin"/>
            </w:r>
            <w:r w:rsidR="00FF1965" w:rsidRPr="00077F75" w:rsidDel="001A3FDA">
              <w:rPr>
                <w:noProof/>
                <w:webHidden/>
                <w:sz w:val="18"/>
                <w:szCs w:val="18"/>
                <w:rPrChange w:id="1174" w:author="Boo Dajeong" w:date="2020-06-18T13:35:00Z">
                  <w:rPr>
                    <w:noProof/>
                    <w:webHidden/>
                    <w:sz w:val="20"/>
                    <w:szCs w:val="20"/>
                  </w:rPr>
                </w:rPrChange>
              </w:rPr>
              <w:delInstrText xml:space="preserve"> PAGEREF _Toc39663631 \h </w:delInstrText>
            </w:r>
            <w:r w:rsidR="00FF1965" w:rsidRPr="00077F75" w:rsidDel="001A3FDA">
              <w:rPr>
                <w:noProof/>
                <w:webHidden/>
                <w:sz w:val="18"/>
                <w:szCs w:val="18"/>
                <w:rPrChange w:id="1175" w:author="Boo Dajeong" w:date="2020-06-18T13:35:00Z">
                  <w:rPr>
                    <w:noProof/>
                    <w:webHidden/>
                    <w:sz w:val="20"/>
                    <w:szCs w:val="20"/>
                  </w:rPr>
                </w:rPrChange>
              </w:rPr>
            </w:r>
            <w:r w:rsidR="00FF1965" w:rsidRPr="00077F75" w:rsidDel="001A3FDA">
              <w:rPr>
                <w:noProof/>
                <w:webHidden/>
                <w:sz w:val="18"/>
                <w:szCs w:val="18"/>
                <w:rPrChange w:id="1176" w:author="Boo Dajeong" w:date="2020-06-18T13:35:00Z">
                  <w:rPr>
                    <w:noProof/>
                    <w:webHidden/>
                    <w:sz w:val="20"/>
                    <w:szCs w:val="20"/>
                  </w:rPr>
                </w:rPrChange>
              </w:rPr>
              <w:fldChar w:fldCharType="separate"/>
            </w:r>
            <w:r w:rsidR="00FF1965" w:rsidRPr="00077F75" w:rsidDel="001A3FDA">
              <w:rPr>
                <w:noProof/>
                <w:webHidden/>
                <w:sz w:val="18"/>
                <w:szCs w:val="18"/>
                <w:rPrChange w:id="1177" w:author="Boo Dajeong" w:date="2020-06-18T13:35:00Z">
                  <w:rPr>
                    <w:noProof/>
                    <w:webHidden/>
                    <w:sz w:val="20"/>
                    <w:szCs w:val="20"/>
                  </w:rPr>
                </w:rPrChange>
              </w:rPr>
              <w:delText>5</w:delText>
            </w:r>
            <w:r w:rsidR="00FF1965" w:rsidRPr="00077F75" w:rsidDel="001A3FDA">
              <w:rPr>
                <w:noProof/>
                <w:webHidden/>
                <w:sz w:val="18"/>
                <w:szCs w:val="18"/>
                <w:rPrChange w:id="1178" w:author="Boo Dajeong" w:date="2020-06-18T13:35:00Z">
                  <w:rPr>
                    <w:noProof/>
                    <w:webHidden/>
                    <w:sz w:val="20"/>
                    <w:szCs w:val="20"/>
                  </w:rPr>
                </w:rPrChange>
              </w:rPr>
              <w:fldChar w:fldCharType="end"/>
            </w:r>
            <w:r w:rsidRPr="00077F75" w:rsidDel="001A3FDA">
              <w:rPr>
                <w:noProof/>
                <w:sz w:val="18"/>
                <w:szCs w:val="18"/>
                <w:rPrChange w:id="1179" w:author="Boo Dajeong" w:date="2020-06-18T13:35:00Z">
                  <w:rPr>
                    <w:noProof/>
                    <w:sz w:val="20"/>
                    <w:szCs w:val="20"/>
                  </w:rPr>
                </w:rPrChange>
              </w:rPr>
              <w:fldChar w:fldCharType="end"/>
            </w:r>
          </w:del>
        </w:p>
        <w:p w14:paraId="77D1D0BC" w14:textId="3FAE1CBE" w:rsidR="00FF1965" w:rsidRPr="00077F75" w:rsidDel="001A3FDA" w:rsidRDefault="00EC0E53" w:rsidP="00AC390E">
          <w:pPr>
            <w:pStyle w:val="10"/>
            <w:ind w:left="220" w:firstLineChars="100" w:firstLine="200"/>
            <w:rPr>
              <w:del w:id="1180" w:author="Boo Dajeong" w:date="2020-06-18T13:32:00Z"/>
              <w:rFonts w:cstheme="minorBidi"/>
              <w:noProof/>
              <w:kern w:val="2"/>
              <w:sz w:val="16"/>
              <w:szCs w:val="18"/>
              <w:rPrChange w:id="1181" w:author="Boo Dajeong" w:date="2020-06-18T13:35:00Z">
                <w:rPr>
                  <w:del w:id="1182" w:author="Boo Dajeong" w:date="2020-06-18T13:32:00Z"/>
                  <w:rFonts w:cstheme="minorBidi"/>
                  <w:noProof/>
                  <w:kern w:val="2"/>
                  <w:sz w:val="18"/>
                  <w:szCs w:val="20"/>
                </w:rPr>
              </w:rPrChange>
            </w:rPr>
          </w:pPr>
          <w:del w:id="1183" w:author="Boo Dajeong" w:date="2020-06-18T13:32:00Z">
            <w:r w:rsidRPr="00077F75" w:rsidDel="001A3FDA">
              <w:rPr>
                <w:noProof/>
                <w:sz w:val="20"/>
                <w:szCs w:val="20"/>
                <w:rPrChange w:id="1184" w:author="Boo Dajeong" w:date="2020-06-18T13:35:00Z">
                  <w:rPr>
                    <w:noProof/>
                  </w:rPr>
                </w:rPrChange>
              </w:rPr>
              <w:fldChar w:fldCharType="begin"/>
            </w:r>
            <w:r w:rsidRPr="00077F75" w:rsidDel="001A3FDA">
              <w:rPr>
                <w:noProof/>
                <w:sz w:val="20"/>
                <w:szCs w:val="20"/>
                <w:rPrChange w:id="1185" w:author="Boo Dajeong" w:date="2020-06-18T13:35:00Z">
                  <w:rPr>
                    <w:noProof/>
                  </w:rPr>
                </w:rPrChange>
              </w:rPr>
              <w:delInstrText xml:space="preserve"> HYPERLINK \l "_Toc39663632" </w:delInstrText>
            </w:r>
            <w:r w:rsidRPr="00077F75" w:rsidDel="001A3FDA">
              <w:rPr>
                <w:noProof/>
                <w:sz w:val="20"/>
                <w:szCs w:val="20"/>
                <w:rPrChange w:id="1186" w:author="Boo Dajeong" w:date="2020-06-18T13:35:00Z">
                  <w:rPr>
                    <w:noProof/>
                  </w:rPr>
                </w:rPrChange>
              </w:rPr>
              <w:fldChar w:fldCharType="separate"/>
            </w:r>
          </w:del>
          <w:ins w:id="1187" w:author="Boo Dajeong" w:date="2020-06-18T13:34:00Z">
            <w:r w:rsidR="00077F75" w:rsidRPr="00077F75">
              <w:rPr>
                <w:rFonts w:hint="eastAsia"/>
                <w:noProof/>
                <w:sz w:val="20"/>
                <w:szCs w:val="20"/>
                <w:rPrChange w:id="1188" w:author="Boo Dajeong" w:date="2020-06-18T13:35:00Z">
                  <w:rPr>
                    <w:rFonts w:hint="eastAsia"/>
                    <w:b/>
                    <w:bCs/>
                    <w:noProof/>
                  </w:rPr>
                </w:rPrChange>
              </w:rPr>
              <w:t>오류</w:t>
            </w:r>
            <w:r w:rsidR="00077F75" w:rsidRPr="00077F75">
              <w:rPr>
                <w:rFonts w:hint="eastAsia"/>
                <w:noProof/>
                <w:sz w:val="20"/>
                <w:szCs w:val="20"/>
                <w:rPrChange w:id="1189" w:author="Boo Dajeong" w:date="2020-06-18T13:35:00Z">
                  <w:rPr>
                    <w:rFonts w:hint="eastAsia"/>
                    <w:b/>
                    <w:bCs/>
                    <w:noProof/>
                  </w:rPr>
                </w:rPrChange>
              </w:rPr>
              <w:t xml:space="preserve">! </w:t>
            </w:r>
            <w:r w:rsidR="00077F75" w:rsidRPr="00077F75">
              <w:rPr>
                <w:rFonts w:hint="eastAsia"/>
                <w:noProof/>
                <w:sz w:val="20"/>
                <w:szCs w:val="20"/>
                <w:rPrChange w:id="1190" w:author="Boo Dajeong" w:date="2020-06-18T13:35:00Z">
                  <w:rPr>
                    <w:rFonts w:hint="eastAsia"/>
                    <w:b/>
                    <w:bCs/>
                    <w:noProof/>
                  </w:rPr>
                </w:rPrChange>
              </w:rPr>
              <w:t>하이퍼링크</w:t>
            </w:r>
            <w:r w:rsidR="00077F75" w:rsidRPr="00077F75">
              <w:rPr>
                <w:rFonts w:hint="eastAsia"/>
                <w:noProof/>
                <w:sz w:val="20"/>
                <w:szCs w:val="20"/>
                <w:rPrChange w:id="1191" w:author="Boo Dajeong" w:date="2020-06-18T13:35:00Z">
                  <w:rPr>
                    <w:rFonts w:hint="eastAsia"/>
                    <w:b/>
                    <w:bCs/>
                    <w:noProof/>
                  </w:rPr>
                </w:rPrChange>
              </w:rPr>
              <w:t xml:space="preserve"> </w:t>
            </w:r>
            <w:r w:rsidR="00077F75" w:rsidRPr="00077F75">
              <w:rPr>
                <w:rFonts w:hint="eastAsia"/>
                <w:noProof/>
                <w:sz w:val="20"/>
                <w:szCs w:val="20"/>
                <w:rPrChange w:id="1192" w:author="Boo Dajeong" w:date="2020-06-18T13:35:00Z">
                  <w:rPr>
                    <w:rFonts w:hint="eastAsia"/>
                    <w:b/>
                    <w:bCs/>
                    <w:noProof/>
                  </w:rPr>
                </w:rPrChange>
              </w:rPr>
              <w:t>참조가</w:t>
            </w:r>
            <w:r w:rsidR="00077F75" w:rsidRPr="00077F75">
              <w:rPr>
                <w:rFonts w:hint="eastAsia"/>
                <w:noProof/>
                <w:sz w:val="20"/>
                <w:szCs w:val="20"/>
                <w:rPrChange w:id="1193" w:author="Boo Dajeong" w:date="2020-06-18T13:35:00Z">
                  <w:rPr>
                    <w:rFonts w:hint="eastAsia"/>
                    <w:b/>
                    <w:bCs/>
                    <w:noProof/>
                  </w:rPr>
                </w:rPrChange>
              </w:rPr>
              <w:t xml:space="preserve"> </w:t>
            </w:r>
            <w:r w:rsidR="00077F75" w:rsidRPr="00077F75">
              <w:rPr>
                <w:rFonts w:hint="eastAsia"/>
                <w:noProof/>
                <w:sz w:val="20"/>
                <w:szCs w:val="20"/>
                <w:rPrChange w:id="1194" w:author="Boo Dajeong" w:date="2020-06-18T13:35:00Z">
                  <w:rPr>
                    <w:rFonts w:hint="eastAsia"/>
                    <w:b/>
                    <w:bCs/>
                    <w:noProof/>
                  </w:rPr>
                </w:rPrChange>
              </w:rPr>
              <w:t>잘못되었습니다</w:t>
            </w:r>
            <w:r w:rsidR="00077F75" w:rsidRPr="00077F75">
              <w:rPr>
                <w:rFonts w:hint="eastAsia"/>
                <w:noProof/>
                <w:sz w:val="20"/>
                <w:szCs w:val="20"/>
                <w:rPrChange w:id="1195" w:author="Boo Dajeong" w:date="2020-06-18T13:35:00Z">
                  <w:rPr>
                    <w:rFonts w:hint="eastAsia"/>
                    <w:b/>
                    <w:bCs/>
                    <w:noProof/>
                  </w:rPr>
                </w:rPrChange>
              </w:rPr>
              <w:t>.</w:t>
            </w:r>
          </w:ins>
          <w:del w:id="1196" w:author="Boo Dajeong" w:date="2020-06-18T13:32:00Z">
            <w:r w:rsidR="00FF1965" w:rsidRPr="00077F75" w:rsidDel="001A3FDA">
              <w:rPr>
                <w:rStyle w:val="a5"/>
                <w:rFonts w:ascii="Cambria" w:hAnsi="Cambria"/>
                <w:noProof/>
                <w:sz w:val="18"/>
                <w:szCs w:val="18"/>
                <w:rPrChange w:id="1197" w:author="Boo Dajeong" w:date="2020-06-18T13:35:00Z">
                  <w:rPr>
                    <w:rStyle w:val="a5"/>
                    <w:rFonts w:ascii="Cambria" w:hAnsi="Cambria"/>
                    <w:noProof/>
                    <w:sz w:val="20"/>
                    <w:szCs w:val="20"/>
                  </w:rPr>
                </w:rPrChange>
              </w:rPr>
              <w:delText>6.3.2</w:delText>
            </w:r>
            <w:r w:rsidR="00AC390E" w:rsidRPr="00077F75" w:rsidDel="001A3FDA">
              <w:rPr>
                <w:rStyle w:val="a5"/>
                <w:rFonts w:ascii="Cambria" w:hAnsi="Cambria"/>
                <w:noProof/>
                <w:sz w:val="18"/>
                <w:szCs w:val="18"/>
                <w:rPrChange w:id="1198"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199" w:author="Boo Dajeong" w:date="2020-06-18T13:35:00Z">
                  <w:rPr>
                    <w:rStyle w:val="a5"/>
                    <w:rFonts w:ascii="Cambria" w:hAnsi="Cambria"/>
                    <w:noProof/>
                    <w:sz w:val="20"/>
                    <w:szCs w:val="20"/>
                  </w:rPr>
                </w:rPrChange>
              </w:rPr>
              <w:delText>Thyroidectomy Concept Sets</w:delText>
            </w:r>
            <w:r w:rsidR="00FF1965" w:rsidRPr="00077F75" w:rsidDel="001A3FDA">
              <w:rPr>
                <w:noProof/>
                <w:webHidden/>
                <w:sz w:val="18"/>
                <w:szCs w:val="18"/>
                <w:rPrChange w:id="1200" w:author="Boo Dajeong" w:date="2020-06-18T13:35:00Z">
                  <w:rPr>
                    <w:noProof/>
                    <w:webHidden/>
                    <w:sz w:val="20"/>
                    <w:szCs w:val="20"/>
                  </w:rPr>
                </w:rPrChange>
              </w:rPr>
              <w:tab/>
            </w:r>
            <w:r w:rsidR="00FF1965" w:rsidRPr="00077F75" w:rsidDel="001A3FDA">
              <w:rPr>
                <w:noProof/>
                <w:webHidden/>
                <w:sz w:val="18"/>
                <w:szCs w:val="18"/>
                <w:rPrChange w:id="1201" w:author="Boo Dajeong" w:date="2020-06-18T13:35:00Z">
                  <w:rPr>
                    <w:noProof/>
                    <w:webHidden/>
                    <w:sz w:val="20"/>
                    <w:szCs w:val="20"/>
                  </w:rPr>
                </w:rPrChange>
              </w:rPr>
              <w:fldChar w:fldCharType="begin"/>
            </w:r>
            <w:r w:rsidR="00FF1965" w:rsidRPr="00077F75" w:rsidDel="001A3FDA">
              <w:rPr>
                <w:noProof/>
                <w:webHidden/>
                <w:sz w:val="18"/>
                <w:szCs w:val="18"/>
                <w:rPrChange w:id="1202" w:author="Boo Dajeong" w:date="2020-06-18T13:35:00Z">
                  <w:rPr>
                    <w:noProof/>
                    <w:webHidden/>
                    <w:sz w:val="20"/>
                    <w:szCs w:val="20"/>
                  </w:rPr>
                </w:rPrChange>
              </w:rPr>
              <w:delInstrText xml:space="preserve"> PAGEREF _Toc39663632 \h </w:delInstrText>
            </w:r>
            <w:r w:rsidR="00FF1965" w:rsidRPr="00077F75" w:rsidDel="001A3FDA">
              <w:rPr>
                <w:noProof/>
                <w:webHidden/>
                <w:sz w:val="18"/>
                <w:szCs w:val="18"/>
                <w:rPrChange w:id="1203" w:author="Boo Dajeong" w:date="2020-06-18T13:35:00Z">
                  <w:rPr>
                    <w:noProof/>
                    <w:webHidden/>
                    <w:sz w:val="20"/>
                    <w:szCs w:val="20"/>
                  </w:rPr>
                </w:rPrChange>
              </w:rPr>
            </w:r>
            <w:r w:rsidR="00FF1965" w:rsidRPr="00077F75" w:rsidDel="001A3FDA">
              <w:rPr>
                <w:noProof/>
                <w:webHidden/>
                <w:sz w:val="18"/>
                <w:szCs w:val="18"/>
                <w:rPrChange w:id="1204" w:author="Boo Dajeong" w:date="2020-06-18T13:35:00Z">
                  <w:rPr>
                    <w:noProof/>
                    <w:webHidden/>
                    <w:sz w:val="20"/>
                    <w:szCs w:val="20"/>
                  </w:rPr>
                </w:rPrChange>
              </w:rPr>
              <w:fldChar w:fldCharType="separate"/>
            </w:r>
            <w:r w:rsidR="00FF1965" w:rsidRPr="00077F75" w:rsidDel="001A3FDA">
              <w:rPr>
                <w:noProof/>
                <w:webHidden/>
                <w:sz w:val="18"/>
                <w:szCs w:val="18"/>
                <w:rPrChange w:id="1205" w:author="Boo Dajeong" w:date="2020-06-18T13:35:00Z">
                  <w:rPr>
                    <w:noProof/>
                    <w:webHidden/>
                    <w:sz w:val="20"/>
                    <w:szCs w:val="20"/>
                  </w:rPr>
                </w:rPrChange>
              </w:rPr>
              <w:delText>5</w:delText>
            </w:r>
            <w:r w:rsidR="00FF1965" w:rsidRPr="00077F75" w:rsidDel="001A3FDA">
              <w:rPr>
                <w:noProof/>
                <w:webHidden/>
                <w:sz w:val="18"/>
                <w:szCs w:val="18"/>
                <w:rPrChange w:id="1206" w:author="Boo Dajeong" w:date="2020-06-18T13:35:00Z">
                  <w:rPr>
                    <w:noProof/>
                    <w:webHidden/>
                    <w:sz w:val="20"/>
                    <w:szCs w:val="20"/>
                  </w:rPr>
                </w:rPrChange>
              </w:rPr>
              <w:fldChar w:fldCharType="end"/>
            </w:r>
            <w:r w:rsidRPr="00077F75" w:rsidDel="001A3FDA">
              <w:rPr>
                <w:noProof/>
                <w:sz w:val="18"/>
                <w:szCs w:val="18"/>
                <w:rPrChange w:id="1207" w:author="Boo Dajeong" w:date="2020-06-18T13:35:00Z">
                  <w:rPr>
                    <w:noProof/>
                    <w:sz w:val="20"/>
                    <w:szCs w:val="20"/>
                  </w:rPr>
                </w:rPrChange>
              </w:rPr>
              <w:fldChar w:fldCharType="end"/>
            </w:r>
          </w:del>
        </w:p>
        <w:p w14:paraId="4741B18F" w14:textId="0BB69F33" w:rsidR="00FF1965" w:rsidRPr="00077F75" w:rsidDel="001A3FDA" w:rsidRDefault="00EC0E53" w:rsidP="00AC390E">
          <w:pPr>
            <w:pStyle w:val="10"/>
            <w:ind w:left="220" w:firstLineChars="100" w:firstLine="200"/>
            <w:rPr>
              <w:del w:id="1208" w:author="Boo Dajeong" w:date="2020-06-18T13:32:00Z"/>
              <w:rFonts w:cstheme="minorBidi"/>
              <w:noProof/>
              <w:kern w:val="2"/>
              <w:sz w:val="16"/>
              <w:szCs w:val="18"/>
              <w:rPrChange w:id="1209" w:author="Boo Dajeong" w:date="2020-06-18T13:35:00Z">
                <w:rPr>
                  <w:del w:id="1210" w:author="Boo Dajeong" w:date="2020-06-18T13:32:00Z"/>
                  <w:rFonts w:cstheme="minorBidi"/>
                  <w:noProof/>
                  <w:kern w:val="2"/>
                  <w:sz w:val="18"/>
                  <w:szCs w:val="20"/>
                </w:rPr>
              </w:rPrChange>
            </w:rPr>
          </w:pPr>
          <w:del w:id="1211" w:author="Boo Dajeong" w:date="2020-06-18T13:32:00Z">
            <w:r w:rsidRPr="00077F75" w:rsidDel="001A3FDA">
              <w:rPr>
                <w:noProof/>
                <w:sz w:val="20"/>
                <w:szCs w:val="20"/>
                <w:rPrChange w:id="1212" w:author="Boo Dajeong" w:date="2020-06-18T13:35:00Z">
                  <w:rPr>
                    <w:noProof/>
                  </w:rPr>
                </w:rPrChange>
              </w:rPr>
              <w:fldChar w:fldCharType="begin"/>
            </w:r>
            <w:r w:rsidRPr="00077F75" w:rsidDel="001A3FDA">
              <w:rPr>
                <w:noProof/>
                <w:sz w:val="20"/>
                <w:szCs w:val="20"/>
                <w:rPrChange w:id="1213" w:author="Boo Dajeong" w:date="2020-06-18T13:35:00Z">
                  <w:rPr>
                    <w:noProof/>
                  </w:rPr>
                </w:rPrChange>
              </w:rPr>
              <w:delInstrText xml:space="preserve"> HYPERLINK \l "_Toc39663633" </w:delInstrText>
            </w:r>
            <w:r w:rsidRPr="00077F75" w:rsidDel="001A3FDA">
              <w:rPr>
                <w:noProof/>
                <w:sz w:val="20"/>
                <w:szCs w:val="20"/>
                <w:rPrChange w:id="1214" w:author="Boo Dajeong" w:date="2020-06-18T13:35:00Z">
                  <w:rPr>
                    <w:noProof/>
                  </w:rPr>
                </w:rPrChange>
              </w:rPr>
              <w:fldChar w:fldCharType="separate"/>
            </w:r>
          </w:del>
          <w:ins w:id="1215" w:author="Boo Dajeong" w:date="2020-06-18T13:34:00Z">
            <w:r w:rsidR="00077F75" w:rsidRPr="00077F75">
              <w:rPr>
                <w:rFonts w:hint="eastAsia"/>
                <w:noProof/>
                <w:sz w:val="20"/>
                <w:szCs w:val="20"/>
                <w:rPrChange w:id="1216" w:author="Boo Dajeong" w:date="2020-06-18T13:35:00Z">
                  <w:rPr>
                    <w:rFonts w:hint="eastAsia"/>
                    <w:b/>
                    <w:bCs/>
                    <w:noProof/>
                  </w:rPr>
                </w:rPrChange>
              </w:rPr>
              <w:t>오류</w:t>
            </w:r>
            <w:r w:rsidR="00077F75" w:rsidRPr="00077F75">
              <w:rPr>
                <w:rFonts w:hint="eastAsia"/>
                <w:noProof/>
                <w:sz w:val="20"/>
                <w:szCs w:val="20"/>
                <w:rPrChange w:id="1217" w:author="Boo Dajeong" w:date="2020-06-18T13:35:00Z">
                  <w:rPr>
                    <w:rFonts w:hint="eastAsia"/>
                    <w:b/>
                    <w:bCs/>
                    <w:noProof/>
                  </w:rPr>
                </w:rPrChange>
              </w:rPr>
              <w:t xml:space="preserve">! </w:t>
            </w:r>
            <w:r w:rsidR="00077F75" w:rsidRPr="00077F75">
              <w:rPr>
                <w:rFonts w:hint="eastAsia"/>
                <w:noProof/>
                <w:sz w:val="20"/>
                <w:szCs w:val="20"/>
                <w:rPrChange w:id="1218" w:author="Boo Dajeong" w:date="2020-06-18T13:35:00Z">
                  <w:rPr>
                    <w:rFonts w:hint="eastAsia"/>
                    <w:b/>
                    <w:bCs/>
                    <w:noProof/>
                  </w:rPr>
                </w:rPrChange>
              </w:rPr>
              <w:t>하이퍼링크</w:t>
            </w:r>
            <w:r w:rsidR="00077F75" w:rsidRPr="00077F75">
              <w:rPr>
                <w:rFonts w:hint="eastAsia"/>
                <w:noProof/>
                <w:sz w:val="20"/>
                <w:szCs w:val="20"/>
                <w:rPrChange w:id="1219" w:author="Boo Dajeong" w:date="2020-06-18T13:35:00Z">
                  <w:rPr>
                    <w:rFonts w:hint="eastAsia"/>
                    <w:b/>
                    <w:bCs/>
                    <w:noProof/>
                  </w:rPr>
                </w:rPrChange>
              </w:rPr>
              <w:t xml:space="preserve"> </w:t>
            </w:r>
            <w:r w:rsidR="00077F75" w:rsidRPr="00077F75">
              <w:rPr>
                <w:rFonts w:hint="eastAsia"/>
                <w:noProof/>
                <w:sz w:val="20"/>
                <w:szCs w:val="20"/>
                <w:rPrChange w:id="1220" w:author="Boo Dajeong" w:date="2020-06-18T13:35:00Z">
                  <w:rPr>
                    <w:rFonts w:hint="eastAsia"/>
                    <w:b/>
                    <w:bCs/>
                    <w:noProof/>
                  </w:rPr>
                </w:rPrChange>
              </w:rPr>
              <w:t>참조가</w:t>
            </w:r>
            <w:r w:rsidR="00077F75" w:rsidRPr="00077F75">
              <w:rPr>
                <w:rFonts w:hint="eastAsia"/>
                <w:noProof/>
                <w:sz w:val="20"/>
                <w:szCs w:val="20"/>
                <w:rPrChange w:id="1221" w:author="Boo Dajeong" w:date="2020-06-18T13:35:00Z">
                  <w:rPr>
                    <w:rFonts w:hint="eastAsia"/>
                    <w:b/>
                    <w:bCs/>
                    <w:noProof/>
                  </w:rPr>
                </w:rPrChange>
              </w:rPr>
              <w:t xml:space="preserve"> </w:t>
            </w:r>
            <w:r w:rsidR="00077F75" w:rsidRPr="00077F75">
              <w:rPr>
                <w:rFonts w:hint="eastAsia"/>
                <w:noProof/>
                <w:sz w:val="20"/>
                <w:szCs w:val="20"/>
                <w:rPrChange w:id="1222" w:author="Boo Dajeong" w:date="2020-06-18T13:35:00Z">
                  <w:rPr>
                    <w:rFonts w:hint="eastAsia"/>
                    <w:b/>
                    <w:bCs/>
                    <w:noProof/>
                  </w:rPr>
                </w:rPrChange>
              </w:rPr>
              <w:t>잘못되었습니다</w:t>
            </w:r>
            <w:r w:rsidR="00077F75" w:rsidRPr="00077F75">
              <w:rPr>
                <w:rFonts w:hint="eastAsia"/>
                <w:noProof/>
                <w:sz w:val="20"/>
                <w:szCs w:val="20"/>
                <w:rPrChange w:id="1223" w:author="Boo Dajeong" w:date="2020-06-18T13:35:00Z">
                  <w:rPr>
                    <w:rFonts w:hint="eastAsia"/>
                    <w:b/>
                    <w:bCs/>
                    <w:noProof/>
                  </w:rPr>
                </w:rPrChange>
              </w:rPr>
              <w:t>.</w:t>
            </w:r>
          </w:ins>
          <w:del w:id="1224" w:author="Boo Dajeong" w:date="2020-06-18T13:32:00Z">
            <w:r w:rsidR="00FF1965" w:rsidRPr="00077F75" w:rsidDel="001A3FDA">
              <w:rPr>
                <w:rStyle w:val="a5"/>
                <w:rFonts w:ascii="Cambria" w:hAnsi="Cambria"/>
                <w:noProof/>
                <w:sz w:val="18"/>
                <w:szCs w:val="18"/>
                <w:rPrChange w:id="1225" w:author="Boo Dajeong" w:date="2020-06-18T13:35:00Z">
                  <w:rPr>
                    <w:rStyle w:val="a5"/>
                    <w:rFonts w:ascii="Cambria" w:hAnsi="Cambria"/>
                    <w:noProof/>
                    <w:sz w:val="20"/>
                    <w:szCs w:val="20"/>
                  </w:rPr>
                </w:rPrChange>
              </w:rPr>
              <w:delText>6.3.3</w:delText>
            </w:r>
            <w:r w:rsidR="00AC390E" w:rsidRPr="00077F75" w:rsidDel="001A3FDA">
              <w:rPr>
                <w:rStyle w:val="a5"/>
                <w:rFonts w:ascii="Cambria" w:hAnsi="Cambria"/>
                <w:noProof/>
                <w:sz w:val="18"/>
                <w:szCs w:val="18"/>
                <w:rPrChange w:id="1226"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227" w:author="Boo Dajeong" w:date="2020-06-18T13:35:00Z">
                  <w:rPr>
                    <w:rStyle w:val="a5"/>
                    <w:rFonts w:ascii="Cambria" w:hAnsi="Cambria"/>
                    <w:noProof/>
                    <w:sz w:val="20"/>
                    <w:szCs w:val="20"/>
                  </w:rPr>
                </w:rPrChange>
              </w:rPr>
              <w:delText>Thyroid cancer Concept Sets</w:delText>
            </w:r>
            <w:r w:rsidR="00FF1965" w:rsidRPr="00077F75" w:rsidDel="001A3FDA">
              <w:rPr>
                <w:noProof/>
                <w:webHidden/>
                <w:sz w:val="18"/>
                <w:szCs w:val="18"/>
                <w:rPrChange w:id="1228" w:author="Boo Dajeong" w:date="2020-06-18T13:35:00Z">
                  <w:rPr>
                    <w:noProof/>
                    <w:webHidden/>
                    <w:sz w:val="20"/>
                    <w:szCs w:val="20"/>
                  </w:rPr>
                </w:rPrChange>
              </w:rPr>
              <w:tab/>
            </w:r>
            <w:r w:rsidR="00FF1965" w:rsidRPr="00077F75" w:rsidDel="001A3FDA">
              <w:rPr>
                <w:noProof/>
                <w:webHidden/>
                <w:sz w:val="18"/>
                <w:szCs w:val="18"/>
                <w:rPrChange w:id="1229" w:author="Boo Dajeong" w:date="2020-06-18T13:35:00Z">
                  <w:rPr>
                    <w:noProof/>
                    <w:webHidden/>
                    <w:sz w:val="20"/>
                    <w:szCs w:val="20"/>
                  </w:rPr>
                </w:rPrChange>
              </w:rPr>
              <w:fldChar w:fldCharType="begin"/>
            </w:r>
            <w:r w:rsidR="00FF1965" w:rsidRPr="00077F75" w:rsidDel="001A3FDA">
              <w:rPr>
                <w:noProof/>
                <w:webHidden/>
                <w:sz w:val="18"/>
                <w:szCs w:val="18"/>
                <w:rPrChange w:id="1230" w:author="Boo Dajeong" w:date="2020-06-18T13:35:00Z">
                  <w:rPr>
                    <w:noProof/>
                    <w:webHidden/>
                    <w:sz w:val="20"/>
                    <w:szCs w:val="20"/>
                  </w:rPr>
                </w:rPrChange>
              </w:rPr>
              <w:delInstrText xml:space="preserve"> PAGEREF _Toc39663633 \h </w:delInstrText>
            </w:r>
            <w:r w:rsidR="00FF1965" w:rsidRPr="00077F75" w:rsidDel="001A3FDA">
              <w:rPr>
                <w:noProof/>
                <w:webHidden/>
                <w:sz w:val="18"/>
                <w:szCs w:val="18"/>
                <w:rPrChange w:id="1231" w:author="Boo Dajeong" w:date="2020-06-18T13:35:00Z">
                  <w:rPr>
                    <w:noProof/>
                    <w:webHidden/>
                    <w:sz w:val="20"/>
                    <w:szCs w:val="20"/>
                  </w:rPr>
                </w:rPrChange>
              </w:rPr>
            </w:r>
            <w:r w:rsidR="00FF1965" w:rsidRPr="00077F75" w:rsidDel="001A3FDA">
              <w:rPr>
                <w:noProof/>
                <w:webHidden/>
                <w:sz w:val="18"/>
                <w:szCs w:val="18"/>
                <w:rPrChange w:id="1232" w:author="Boo Dajeong" w:date="2020-06-18T13:35:00Z">
                  <w:rPr>
                    <w:noProof/>
                    <w:webHidden/>
                    <w:sz w:val="20"/>
                    <w:szCs w:val="20"/>
                  </w:rPr>
                </w:rPrChange>
              </w:rPr>
              <w:fldChar w:fldCharType="separate"/>
            </w:r>
            <w:r w:rsidR="00FF1965" w:rsidRPr="00077F75" w:rsidDel="001A3FDA">
              <w:rPr>
                <w:noProof/>
                <w:webHidden/>
                <w:sz w:val="18"/>
                <w:szCs w:val="18"/>
                <w:rPrChange w:id="1233" w:author="Boo Dajeong" w:date="2020-06-18T13:35:00Z">
                  <w:rPr>
                    <w:noProof/>
                    <w:webHidden/>
                    <w:sz w:val="20"/>
                    <w:szCs w:val="20"/>
                  </w:rPr>
                </w:rPrChange>
              </w:rPr>
              <w:delText>5</w:delText>
            </w:r>
            <w:r w:rsidR="00FF1965" w:rsidRPr="00077F75" w:rsidDel="001A3FDA">
              <w:rPr>
                <w:noProof/>
                <w:webHidden/>
                <w:sz w:val="18"/>
                <w:szCs w:val="18"/>
                <w:rPrChange w:id="1234" w:author="Boo Dajeong" w:date="2020-06-18T13:35:00Z">
                  <w:rPr>
                    <w:noProof/>
                    <w:webHidden/>
                    <w:sz w:val="20"/>
                    <w:szCs w:val="20"/>
                  </w:rPr>
                </w:rPrChange>
              </w:rPr>
              <w:fldChar w:fldCharType="end"/>
            </w:r>
            <w:r w:rsidRPr="00077F75" w:rsidDel="001A3FDA">
              <w:rPr>
                <w:noProof/>
                <w:sz w:val="18"/>
                <w:szCs w:val="18"/>
                <w:rPrChange w:id="1235" w:author="Boo Dajeong" w:date="2020-06-18T13:35:00Z">
                  <w:rPr>
                    <w:noProof/>
                    <w:sz w:val="20"/>
                    <w:szCs w:val="20"/>
                  </w:rPr>
                </w:rPrChange>
              </w:rPr>
              <w:fldChar w:fldCharType="end"/>
            </w:r>
          </w:del>
        </w:p>
        <w:p w14:paraId="3E459F21" w14:textId="1DBF819B" w:rsidR="00FF1965" w:rsidRPr="00077F75" w:rsidDel="001A3FDA" w:rsidRDefault="00EC0E53" w:rsidP="00AC390E">
          <w:pPr>
            <w:pStyle w:val="10"/>
            <w:ind w:left="220" w:firstLineChars="50" w:firstLine="100"/>
            <w:rPr>
              <w:del w:id="1236" w:author="Boo Dajeong" w:date="2020-06-18T13:32:00Z"/>
              <w:rFonts w:cstheme="minorBidi"/>
              <w:noProof/>
              <w:kern w:val="2"/>
              <w:sz w:val="16"/>
              <w:szCs w:val="18"/>
              <w:rPrChange w:id="1237" w:author="Boo Dajeong" w:date="2020-06-18T13:35:00Z">
                <w:rPr>
                  <w:del w:id="1238" w:author="Boo Dajeong" w:date="2020-06-18T13:32:00Z"/>
                  <w:rFonts w:cstheme="minorBidi"/>
                  <w:noProof/>
                  <w:kern w:val="2"/>
                  <w:sz w:val="18"/>
                  <w:szCs w:val="20"/>
                </w:rPr>
              </w:rPrChange>
            </w:rPr>
          </w:pPr>
          <w:del w:id="1239" w:author="Boo Dajeong" w:date="2020-06-18T13:32:00Z">
            <w:r w:rsidRPr="00077F75" w:rsidDel="001A3FDA">
              <w:rPr>
                <w:noProof/>
                <w:sz w:val="20"/>
                <w:szCs w:val="20"/>
                <w:rPrChange w:id="1240" w:author="Boo Dajeong" w:date="2020-06-18T13:35:00Z">
                  <w:rPr>
                    <w:noProof/>
                  </w:rPr>
                </w:rPrChange>
              </w:rPr>
              <w:fldChar w:fldCharType="begin"/>
            </w:r>
            <w:r w:rsidRPr="00077F75" w:rsidDel="001A3FDA">
              <w:rPr>
                <w:noProof/>
                <w:sz w:val="20"/>
                <w:szCs w:val="20"/>
                <w:rPrChange w:id="1241" w:author="Boo Dajeong" w:date="2020-06-18T13:35:00Z">
                  <w:rPr>
                    <w:noProof/>
                  </w:rPr>
                </w:rPrChange>
              </w:rPr>
              <w:delInstrText xml:space="preserve"> HYPERLINK \l "_Toc39663634" </w:delInstrText>
            </w:r>
            <w:r w:rsidRPr="00077F75" w:rsidDel="001A3FDA">
              <w:rPr>
                <w:noProof/>
                <w:sz w:val="20"/>
                <w:szCs w:val="20"/>
                <w:rPrChange w:id="1242" w:author="Boo Dajeong" w:date="2020-06-18T13:35:00Z">
                  <w:rPr>
                    <w:noProof/>
                  </w:rPr>
                </w:rPrChange>
              </w:rPr>
              <w:fldChar w:fldCharType="separate"/>
            </w:r>
          </w:del>
          <w:ins w:id="1243" w:author="Boo Dajeong" w:date="2020-06-18T13:34:00Z">
            <w:r w:rsidR="00077F75" w:rsidRPr="00077F75">
              <w:rPr>
                <w:rFonts w:hint="eastAsia"/>
                <w:noProof/>
                <w:sz w:val="20"/>
                <w:szCs w:val="20"/>
                <w:rPrChange w:id="1244" w:author="Boo Dajeong" w:date="2020-06-18T13:35:00Z">
                  <w:rPr>
                    <w:rFonts w:hint="eastAsia"/>
                    <w:b/>
                    <w:bCs/>
                    <w:noProof/>
                  </w:rPr>
                </w:rPrChange>
              </w:rPr>
              <w:t>오류</w:t>
            </w:r>
            <w:r w:rsidR="00077F75" w:rsidRPr="00077F75">
              <w:rPr>
                <w:rFonts w:hint="eastAsia"/>
                <w:noProof/>
                <w:sz w:val="20"/>
                <w:szCs w:val="20"/>
                <w:rPrChange w:id="1245" w:author="Boo Dajeong" w:date="2020-06-18T13:35:00Z">
                  <w:rPr>
                    <w:rFonts w:hint="eastAsia"/>
                    <w:b/>
                    <w:bCs/>
                    <w:noProof/>
                  </w:rPr>
                </w:rPrChange>
              </w:rPr>
              <w:t xml:space="preserve">! </w:t>
            </w:r>
            <w:r w:rsidR="00077F75" w:rsidRPr="00077F75">
              <w:rPr>
                <w:rFonts w:hint="eastAsia"/>
                <w:noProof/>
                <w:sz w:val="20"/>
                <w:szCs w:val="20"/>
                <w:rPrChange w:id="1246" w:author="Boo Dajeong" w:date="2020-06-18T13:35:00Z">
                  <w:rPr>
                    <w:rFonts w:hint="eastAsia"/>
                    <w:b/>
                    <w:bCs/>
                    <w:noProof/>
                  </w:rPr>
                </w:rPrChange>
              </w:rPr>
              <w:t>하이퍼링크</w:t>
            </w:r>
            <w:r w:rsidR="00077F75" w:rsidRPr="00077F75">
              <w:rPr>
                <w:rFonts w:hint="eastAsia"/>
                <w:noProof/>
                <w:sz w:val="20"/>
                <w:szCs w:val="20"/>
                <w:rPrChange w:id="1247" w:author="Boo Dajeong" w:date="2020-06-18T13:35:00Z">
                  <w:rPr>
                    <w:rFonts w:hint="eastAsia"/>
                    <w:b/>
                    <w:bCs/>
                    <w:noProof/>
                  </w:rPr>
                </w:rPrChange>
              </w:rPr>
              <w:t xml:space="preserve"> </w:t>
            </w:r>
            <w:r w:rsidR="00077F75" w:rsidRPr="00077F75">
              <w:rPr>
                <w:rFonts w:hint="eastAsia"/>
                <w:noProof/>
                <w:sz w:val="20"/>
                <w:szCs w:val="20"/>
                <w:rPrChange w:id="1248" w:author="Boo Dajeong" w:date="2020-06-18T13:35:00Z">
                  <w:rPr>
                    <w:rFonts w:hint="eastAsia"/>
                    <w:b/>
                    <w:bCs/>
                    <w:noProof/>
                  </w:rPr>
                </w:rPrChange>
              </w:rPr>
              <w:t>참조가</w:t>
            </w:r>
            <w:r w:rsidR="00077F75" w:rsidRPr="00077F75">
              <w:rPr>
                <w:rFonts w:hint="eastAsia"/>
                <w:noProof/>
                <w:sz w:val="20"/>
                <w:szCs w:val="20"/>
                <w:rPrChange w:id="1249" w:author="Boo Dajeong" w:date="2020-06-18T13:35:00Z">
                  <w:rPr>
                    <w:rFonts w:hint="eastAsia"/>
                    <w:b/>
                    <w:bCs/>
                    <w:noProof/>
                  </w:rPr>
                </w:rPrChange>
              </w:rPr>
              <w:t xml:space="preserve"> </w:t>
            </w:r>
            <w:r w:rsidR="00077F75" w:rsidRPr="00077F75">
              <w:rPr>
                <w:rFonts w:hint="eastAsia"/>
                <w:noProof/>
                <w:sz w:val="20"/>
                <w:szCs w:val="20"/>
                <w:rPrChange w:id="1250" w:author="Boo Dajeong" w:date="2020-06-18T13:35:00Z">
                  <w:rPr>
                    <w:rFonts w:hint="eastAsia"/>
                    <w:b/>
                    <w:bCs/>
                    <w:noProof/>
                  </w:rPr>
                </w:rPrChange>
              </w:rPr>
              <w:t>잘못되었습니다</w:t>
            </w:r>
            <w:r w:rsidR="00077F75" w:rsidRPr="00077F75">
              <w:rPr>
                <w:rFonts w:hint="eastAsia"/>
                <w:noProof/>
                <w:sz w:val="20"/>
                <w:szCs w:val="20"/>
                <w:rPrChange w:id="1251" w:author="Boo Dajeong" w:date="2020-06-18T13:35:00Z">
                  <w:rPr>
                    <w:rFonts w:hint="eastAsia"/>
                    <w:b/>
                    <w:bCs/>
                    <w:noProof/>
                  </w:rPr>
                </w:rPrChange>
              </w:rPr>
              <w:t>.</w:t>
            </w:r>
          </w:ins>
          <w:del w:id="1252" w:author="Boo Dajeong" w:date="2020-06-18T13:32:00Z">
            <w:r w:rsidR="00FF1965" w:rsidRPr="00077F75" w:rsidDel="001A3FDA">
              <w:rPr>
                <w:rStyle w:val="a5"/>
                <w:rFonts w:ascii="Cambria" w:hAnsi="Cambria"/>
                <w:noProof/>
                <w:sz w:val="18"/>
                <w:szCs w:val="18"/>
                <w:rPrChange w:id="1253" w:author="Boo Dajeong" w:date="2020-06-18T13:35:00Z">
                  <w:rPr>
                    <w:rStyle w:val="a5"/>
                    <w:rFonts w:ascii="Cambria" w:hAnsi="Cambria"/>
                    <w:noProof/>
                    <w:sz w:val="20"/>
                    <w:szCs w:val="20"/>
                  </w:rPr>
                </w:rPrChange>
              </w:rPr>
              <w:delText>6.4</w:delText>
            </w:r>
            <w:r w:rsidR="00FF1965" w:rsidRPr="00077F75" w:rsidDel="001A3FDA">
              <w:rPr>
                <w:rFonts w:cstheme="minorBidi"/>
                <w:noProof/>
                <w:kern w:val="2"/>
                <w:sz w:val="16"/>
                <w:szCs w:val="18"/>
                <w:rPrChange w:id="1254"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255" w:author="Boo Dajeong" w:date="2020-06-18T13:35:00Z">
                  <w:rPr>
                    <w:rStyle w:val="a5"/>
                    <w:rFonts w:ascii="Cambria" w:hAnsi="Cambria"/>
                    <w:noProof/>
                    <w:sz w:val="20"/>
                    <w:szCs w:val="20"/>
                  </w:rPr>
                </w:rPrChange>
              </w:rPr>
              <w:delText>Outcomes</w:delText>
            </w:r>
            <w:r w:rsidR="00FF1965" w:rsidRPr="00077F75" w:rsidDel="001A3FDA">
              <w:rPr>
                <w:noProof/>
                <w:webHidden/>
                <w:sz w:val="18"/>
                <w:szCs w:val="18"/>
                <w:rPrChange w:id="1256" w:author="Boo Dajeong" w:date="2020-06-18T13:35:00Z">
                  <w:rPr>
                    <w:noProof/>
                    <w:webHidden/>
                    <w:sz w:val="20"/>
                    <w:szCs w:val="20"/>
                  </w:rPr>
                </w:rPrChange>
              </w:rPr>
              <w:tab/>
            </w:r>
            <w:r w:rsidR="00FF1965" w:rsidRPr="00077F75" w:rsidDel="001A3FDA">
              <w:rPr>
                <w:noProof/>
                <w:webHidden/>
                <w:sz w:val="18"/>
                <w:szCs w:val="18"/>
                <w:rPrChange w:id="1257" w:author="Boo Dajeong" w:date="2020-06-18T13:35:00Z">
                  <w:rPr>
                    <w:noProof/>
                    <w:webHidden/>
                    <w:sz w:val="20"/>
                    <w:szCs w:val="20"/>
                  </w:rPr>
                </w:rPrChange>
              </w:rPr>
              <w:fldChar w:fldCharType="begin"/>
            </w:r>
            <w:r w:rsidR="00FF1965" w:rsidRPr="00077F75" w:rsidDel="001A3FDA">
              <w:rPr>
                <w:noProof/>
                <w:webHidden/>
                <w:sz w:val="18"/>
                <w:szCs w:val="18"/>
                <w:rPrChange w:id="1258" w:author="Boo Dajeong" w:date="2020-06-18T13:35:00Z">
                  <w:rPr>
                    <w:noProof/>
                    <w:webHidden/>
                    <w:sz w:val="20"/>
                    <w:szCs w:val="20"/>
                  </w:rPr>
                </w:rPrChange>
              </w:rPr>
              <w:delInstrText xml:space="preserve"> PAGEREF _Toc39663634 \h </w:delInstrText>
            </w:r>
            <w:r w:rsidR="00FF1965" w:rsidRPr="00077F75" w:rsidDel="001A3FDA">
              <w:rPr>
                <w:noProof/>
                <w:webHidden/>
                <w:sz w:val="18"/>
                <w:szCs w:val="18"/>
                <w:rPrChange w:id="1259" w:author="Boo Dajeong" w:date="2020-06-18T13:35:00Z">
                  <w:rPr>
                    <w:noProof/>
                    <w:webHidden/>
                    <w:sz w:val="20"/>
                    <w:szCs w:val="20"/>
                  </w:rPr>
                </w:rPrChange>
              </w:rPr>
            </w:r>
            <w:r w:rsidR="00FF1965" w:rsidRPr="00077F75" w:rsidDel="001A3FDA">
              <w:rPr>
                <w:noProof/>
                <w:webHidden/>
                <w:sz w:val="18"/>
                <w:szCs w:val="18"/>
                <w:rPrChange w:id="1260" w:author="Boo Dajeong" w:date="2020-06-18T13:35:00Z">
                  <w:rPr>
                    <w:noProof/>
                    <w:webHidden/>
                    <w:sz w:val="20"/>
                    <w:szCs w:val="20"/>
                  </w:rPr>
                </w:rPrChange>
              </w:rPr>
              <w:fldChar w:fldCharType="separate"/>
            </w:r>
            <w:r w:rsidR="00FF1965" w:rsidRPr="00077F75" w:rsidDel="001A3FDA">
              <w:rPr>
                <w:noProof/>
                <w:webHidden/>
                <w:sz w:val="18"/>
                <w:szCs w:val="18"/>
                <w:rPrChange w:id="1261" w:author="Boo Dajeong" w:date="2020-06-18T13:35:00Z">
                  <w:rPr>
                    <w:noProof/>
                    <w:webHidden/>
                    <w:sz w:val="20"/>
                    <w:szCs w:val="20"/>
                  </w:rPr>
                </w:rPrChange>
              </w:rPr>
              <w:delText>6</w:delText>
            </w:r>
            <w:r w:rsidR="00FF1965" w:rsidRPr="00077F75" w:rsidDel="001A3FDA">
              <w:rPr>
                <w:noProof/>
                <w:webHidden/>
                <w:sz w:val="18"/>
                <w:szCs w:val="18"/>
                <w:rPrChange w:id="1262" w:author="Boo Dajeong" w:date="2020-06-18T13:35:00Z">
                  <w:rPr>
                    <w:noProof/>
                    <w:webHidden/>
                    <w:sz w:val="20"/>
                    <w:szCs w:val="20"/>
                  </w:rPr>
                </w:rPrChange>
              </w:rPr>
              <w:fldChar w:fldCharType="end"/>
            </w:r>
            <w:r w:rsidRPr="00077F75" w:rsidDel="001A3FDA">
              <w:rPr>
                <w:noProof/>
                <w:sz w:val="18"/>
                <w:szCs w:val="18"/>
                <w:rPrChange w:id="1263" w:author="Boo Dajeong" w:date="2020-06-18T13:35:00Z">
                  <w:rPr>
                    <w:noProof/>
                    <w:sz w:val="20"/>
                    <w:szCs w:val="20"/>
                  </w:rPr>
                </w:rPrChange>
              </w:rPr>
              <w:fldChar w:fldCharType="end"/>
            </w:r>
          </w:del>
        </w:p>
        <w:p w14:paraId="0FF68936" w14:textId="4BBCB323" w:rsidR="00FF1965" w:rsidRPr="00077F75" w:rsidDel="001A3FDA" w:rsidRDefault="00EC0E53" w:rsidP="00AC390E">
          <w:pPr>
            <w:pStyle w:val="10"/>
            <w:ind w:left="220" w:firstLineChars="100" w:firstLine="200"/>
            <w:rPr>
              <w:del w:id="1264" w:author="Boo Dajeong" w:date="2020-06-18T13:32:00Z"/>
              <w:rFonts w:cstheme="minorBidi"/>
              <w:noProof/>
              <w:kern w:val="2"/>
              <w:sz w:val="16"/>
              <w:szCs w:val="18"/>
              <w:rPrChange w:id="1265" w:author="Boo Dajeong" w:date="2020-06-18T13:35:00Z">
                <w:rPr>
                  <w:del w:id="1266" w:author="Boo Dajeong" w:date="2020-06-18T13:32:00Z"/>
                  <w:rFonts w:cstheme="minorBidi"/>
                  <w:noProof/>
                  <w:kern w:val="2"/>
                  <w:sz w:val="18"/>
                  <w:szCs w:val="20"/>
                </w:rPr>
              </w:rPrChange>
            </w:rPr>
          </w:pPr>
          <w:del w:id="1267" w:author="Boo Dajeong" w:date="2020-06-18T13:32:00Z">
            <w:r w:rsidRPr="00077F75" w:rsidDel="001A3FDA">
              <w:rPr>
                <w:noProof/>
                <w:sz w:val="20"/>
                <w:szCs w:val="20"/>
                <w:rPrChange w:id="1268" w:author="Boo Dajeong" w:date="2020-06-18T13:35:00Z">
                  <w:rPr>
                    <w:noProof/>
                  </w:rPr>
                </w:rPrChange>
              </w:rPr>
              <w:fldChar w:fldCharType="begin"/>
            </w:r>
            <w:r w:rsidRPr="00077F75" w:rsidDel="001A3FDA">
              <w:rPr>
                <w:noProof/>
                <w:sz w:val="20"/>
                <w:szCs w:val="20"/>
                <w:rPrChange w:id="1269" w:author="Boo Dajeong" w:date="2020-06-18T13:35:00Z">
                  <w:rPr>
                    <w:noProof/>
                  </w:rPr>
                </w:rPrChange>
              </w:rPr>
              <w:delInstrText xml:space="preserve"> HYPERLINK \l "_Toc39663635" </w:delInstrText>
            </w:r>
            <w:r w:rsidRPr="00077F75" w:rsidDel="001A3FDA">
              <w:rPr>
                <w:noProof/>
                <w:sz w:val="20"/>
                <w:szCs w:val="20"/>
                <w:rPrChange w:id="1270" w:author="Boo Dajeong" w:date="2020-06-18T13:35:00Z">
                  <w:rPr>
                    <w:noProof/>
                  </w:rPr>
                </w:rPrChange>
              </w:rPr>
              <w:fldChar w:fldCharType="separate"/>
            </w:r>
          </w:del>
          <w:ins w:id="1271" w:author="Boo Dajeong" w:date="2020-06-18T13:34:00Z">
            <w:r w:rsidR="00077F75" w:rsidRPr="00077F75">
              <w:rPr>
                <w:rFonts w:hint="eastAsia"/>
                <w:noProof/>
                <w:sz w:val="20"/>
                <w:szCs w:val="20"/>
                <w:rPrChange w:id="1272" w:author="Boo Dajeong" w:date="2020-06-18T13:35:00Z">
                  <w:rPr>
                    <w:rFonts w:hint="eastAsia"/>
                    <w:b/>
                    <w:bCs/>
                    <w:noProof/>
                  </w:rPr>
                </w:rPrChange>
              </w:rPr>
              <w:t>오류</w:t>
            </w:r>
            <w:r w:rsidR="00077F75" w:rsidRPr="00077F75">
              <w:rPr>
                <w:rFonts w:hint="eastAsia"/>
                <w:noProof/>
                <w:sz w:val="20"/>
                <w:szCs w:val="20"/>
                <w:rPrChange w:id="1273" w:author="Boo Dajeong" w:date="2020-06-18T13:35:00Z">
                  <w:rPr>
                    <w:rFonts w:hint="eastAsia"/>
                    <w:b/>
                    <w:bCs/>
                    <w:noProof/>
                  </w:rPr>
                </w:rPrChange>
              </w:rPr>
              <w:t xml:space="preserve">! </w:t>
            </w:r>
            <w:r w:rsidR="00077F75" w:rsidRPr="00077F75">
              <w:rPr>
                <w:rFonts w:hint="eastAsia"/>
                <w:noProof/>
                <w:sz w:val="20"/>
                <w:szCs w:val="20"/>
                <w:rPrChange w:id="1274" w:author="Boo Dajeong" w:date="2020-06-18T13:35:00Z">
                  <w:rPr>
                    <w:rFonts w:hint="eastAsia"/>
                    <w:b/>
                    <w:bCs/>
                    <w:noProof/>
                  </w:rPr>
                </w:rPrChange>
              </w:rPr>
              <w:t>하이퍼링크</w:t>
            </w:r>
            <w:r w:rsidR="00077F75" w:rsidRPr="00077F75">
              <w:rPr>
                <w:rFonts w:hint="eastAsia"/>
                <w:noProof/>
                <w:sz w:val="20"/>
                <w:szCs w:val="20"/>
                <w:rPrChange w:id="1275" w:author="Boo Dajeong" w:date="2020-06-18T13:35:00Z">
                  <w:rPr>
                    <w:rFonts w:hint="eastAsia"/>
                    <w:b/>
                    <w:bCs/>
                    <w:noProof/>
                  </w:rPr>
                </w:rPrChange>
              </w:rPr>
              <w:t xml:space="preserve"> </w:t>
            </w:r>
            <w:r w:rsidR="00077F75" w:rsidRPr="00077F75">
              <w:rPr>
                <w:rFonts w:hint="eastAsia"/>
                <w:noProof/>
                <w:sz w:val="20"/>
                <w:szCs w:val="20"/>
                <w:rPrChange w:id="1276" w:author="Boo Dajeong" w:date="2020-06-18T13:35:00Z">
                  <w:rPr>
                    <w:rFonts w:hint="eastAsia"/>
                    <w:b/>
                    <w:bCs/>
                    <w:noProof/>
                  </w:rPr>
                </w:rPrChange>
              </w:rPr>
              <w:t>참조가</w:t>
            </w:r>
            <w:r w:rsidR="00077F75" w:rsidRPr="00077F75">
              <w:rPr>
                <w:rFonts w:hint="eastAsia"/>
                <w:noProof/>
                <w:sz w:val="20"/>
                <w:szCs w:val="20"/>
                <w:rPrChange w:id="1277" w:author="Boo Dajeong" w:date="2020-06-18T13:35:00Z">
                  <w:rPr>
                    <w:rFonts w:hint="eastAsia"/>
                    <w:b/>
                    <w:bCs/>
                    <w:noProof/>
                  </w:rPr>
                </w:rPrChange>
              </w:rPr>
              <w:t xml:space="preserve"> </w:t>
            </w:r>
            <w:r w:rsidR="00077F75" w:rsidRPr="00077F75">
              <w:rPr>
                <w:rFonts w:hint="eastAsia"/>
                <w:noProof/>
                <w:sz w:val="20"/>
                <w:szCs w:val="20"/>
                <w:rPrChange w:id="1278" w:author="Boo Dajeong" w:date="2020-06-18T13:35:00Z">
                  <w:rPr>
                    <w:rFonts w:hint="eastAsia"/>
                    <w:b/>
                    <w:bCs/>
                    <w:noProof/>
                  </w:rPr>
                </w:rPrChange>
              </w:rPr>
              <w:t>잘못되었습니다</w:t>
            </w:r>
            <w:r w:rsidR="00077F75" w:rsidRPr="00077F75">
              <w:rPr>
                <w:rFonts w:hint="eastAsia"/>
                <w:noProof/>
                <w:sz w:val="20"/>
                <w:szCs w:val="20"/>
                <w:rPrChange w:id="1279" w:author="Boo Dajeong" w:date="2020-06-18T13:35:00Z">
                  <w:rPr>
                    <w:rFonts w:hint="eastAsia"/>
                    <w:b/>
                    <w:bCs/>
                    <w:noProof/>
                  </w:rPr>
                </w:rPrChange>
              </w:rPr>
              <w:t>.</w:t>
            </w:r>
          </w:ins>
          <w:del w:id="1280" w:author="Boo Dajeong" w:date="2020-06-18T13:32:00Z">
            <w:r w:rsidR="00FF1965" w:rsidRPr="00077F75" w:rsidDel="001A3FDA">
              <w:rPr>
                <w:rStyle w:val="a5"/>
                <w:rFonts w:ascii="Cambria" w:hAnsi="Cambria"/>
                <w:noProof/>
                <w:sz w:val="18"/>
                <w:szCs w:val="18"/>
                <w:rPrChange w:id="1281" w:author="Boo Dajeong" w:date="2020-06-18T13:35:00Z">
                  <w:rPr>
                    <w:rStyle w:val="a5"/>
                    <w:rFonts w:ascii="Cambria" w:hAnsi="Cambria"/>
                    <w:noProof/>
                    <w:sz w:val="20"/>
                    <w:szCs w:val="20"/>
                  </w:rPr>
                </w:rPrChange>
              </w:rPr>
              <w:delText>6.4.1</w:delText>
            </w:r>
            <w:r w:rsidR="00AC390E" w:rsidRPr="00077F75" w:rsidDel="001A3FDA">
              <w:rPr>
                <w:rStyle w:val="a5"/>
                <w:rFonts w:ascii="Cambria" w:hAnsi="Cambria"/>
                <w:noProof/>
                <w:sz w:val="18"/>
                <w:szCs w:val="18"/>
                <w:rPrChange w:id="1282"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283" w:author="Boo Dajeong" w:date="2020-06-18T13:35:00Z">
                  <w:rPr>
                    <w:rStyle w:val="a5"/>
                    <w:rFonts w:ascii="Cambria" w:hAnsi="Cambria"/>
                    <w:noProof/>
                    <w:sz w:val="20"/>
                    <w:szCs w:val="20"/>
                  </w:rPr>
                </w:rPrChange>
              </w:rPr>
              <w:delText>Primary outcome: Second cancers after thyroid cancer</w:delText>
            </w:r>
            <w:r w:rsidR="00FF1965" w:rsidRPr="00077F75" w:rsidDel="001A3FDA">
              <w:rPr>
                <w:noProof/>
                <w:webHidden/>
                <w:sz w:val="18"/>
                <w:szCs w:val="18"/>
                <w:rPrChange w:id="1284" w:author="Boo Dajeong" w:date="2020-06-18T13:35:00Z">
                  <w:rPr>
                    <w:noProof/>
                    <w:webHidden/>
                    <w:sz w:val="20"/>
                    <w:szCs w:val="20"/>
                  </w:rPr>
                </w:rPrChange>
              </w:rPr>
              <w:tab/>
            </w:r>
            <w:r w:rsidR="00FF1965" w:rsidRPr="00077F75" w:rsidDel="001A3FDA">
              <w:rPr>
                <w:noProof/>
                <w:webHidden/>
                <w:sz w:val="18"/>
                <w:szCs w:val="18"/>
                <w:rPrChange w:id="1285" w:author="Boo Dajeong" w:date="2020-06-18T13:35:00Z">
                  <w:rPr>
                    <w:noProof/>
                    <w:webHidden/>
                    <w:sz w:val="20"/>
                    <w:szCs w:val="20"/>
                  </w:rPr>
                </w:rPrChange>
              </w:rPr>
              <w:fldChar w:fldCharType="begin"/>
            </w:r>
            <w:r w:rsidR="00FF1965" w:rsidRPr="00077F75" w:rsidDel="001A3FDA">
              <w:rPr>
                <w:noProof/>
                <w:webHidden/>
                <w:sz w:val="18"/>
                <w:szCs w:val="18"/>
                <w:rPrChange w:id="1286" w:author="Boo Dajeong" w:date="2020-06-18T13:35:00Z">
                  <w:rPr>
                    <w:noProof/>
                    <w:webHidden/>
                    <w:sz w:val="20"/>
                    <w:szCs w:val="20"/>
                  </w:rPr>
                </w:rPrChange>
              </w:rPr>
              <w:delInstrText xml:space="preserve"> PAGEREF _Toc39663635 \h </w:delInstrText>
            </w:r>
            <w:r w:rsidR="00FF1965" w:rsidRPr="00077F75" w:rsidDel="001A3FDA">
              <w:rPr>
                <w:noProof/>
                <w:webHidden/>
                <w:sz w:val="18"/>
                <w:szCs w:val="18"/>
                <w:rPrChange w:id="1287" w:author="Boo Dajeong" w:date="2020-06-18T13:35:00Z">
                  <w:rPr>
                    <w:noProof/>
                    <w:webHidden/>
                    <w:sz w:val="20"/>
                    <w:szCs w:val="20"/>
                  </w:rPr>
                </w:rPrChange>
              </w:rPr>
            </w:r>
            <w:r w:rsidR="00FF1965" w:rsidRPr="00077F75" w:rsidDel="001A3FDA">
              <w:rPr>
                <w:noProof/>
                <w:webHidden/>
                <w:sz w:val="18"/>
                <w:szCs w:val="18"/>
                <w:rPrChange w:id="1288" w:author="Boo Dajeong" w:date="2020-06-18T13:35:00Z">
                  <w:rPr>
                    <w:noProof/>
                    <w:webHidden/>
                    <w:sz w:val="20"/>
                    <w:szCs w:val="20"/>
                  </w:rPr>
                </w:rPrChange>
              </w:rPr>
              <w:fldChar w:fldCharType="separate"/>
            </w:r>
            <w:r w:rsidR="00FF1965" w:rsidRPr="00077F75" w:rsidDel="001A3FDA">
              <w:rPr>
                <w:noProof/>
                <w:webHidden/>
                <w:sz w:val="18"/>
                <w:szCs w:val="18"/>
                <w:rPrChange w:id="1289" w:author="Boo Dajeong" w:date="2020-06-18T13:35:00Z">
                  <w:rPr>
                    <w:noProof/>
                    <w:webHidden/>
                    <w:sz w:val="20"/>
                    <w:szCs w:val="20"/>
                  </w:rPr>
                </w:rPrChange>
              </w:rPr>
              <w:delText>6</w:delText>
            </w:r>
            <w:r w:rsidR="00FF1965" w:rsidRPr="00077F75" w:rsidDel="001A3FDA">
              <w:rPr>
                <w:noProof/>
                <w:webHidden/>
                <w:sz w:val="18"/>
                <w:szCs w:val="18"/>
                <w:rPrChange w:id="1290" w:author="Boo Dajeong" w:date="2020-06-18T13:35:00Z">
                  <w:rPr>
                    <w:noProof/>
                    <w:webHidden/>
                    <w:sz w:val="20"/>
                    <w:szCs w:val="20"/>
                  </w:rPr>
                </w:rPrChange>
              </w:rPr>
              <w:fldChar w:fldCharType="end"/>
            </w:r>
            <w:r w:rsidRPr="00077F75" w:rsidDel="001A3FDA">
              <w:rPr>
                <w:noProof/>
                <w:sz w:val="18"/>
                <w:szCs w:val="18"/>
                <w:rPrChange w:id="1291" w:author="Boo Dajeong" w:date="2020-06-18T13:35:00Z">
                  <w:rPr>
                    <w:noProof/>
                    <w:sz w:val="20"/>
                    <w:szCs w:val="20"/>
                  </w:rPr>
                </w:rPrChange>
              </w:rPr>
              <w:fldChar w:fldCharType="end"/>
            </w:r>
          </w:del>
        </w:p>
        <w:p w14:paraId="7FFA9662" w14:textId="734CAB00" w:rsidR="00FF1965" w:rsidRPr="00077F75" w:rsidDel="001A3FDA" w:rsidRDefault="00EC0E53" w:rsidP="00AC390E">
          <w:pPr>
            <w:pStyle w:val="10"/>
            <w:ind w:left="220" w:firstLineChars="100" w:firstLine="200"/>
            <w:rPr>
              <w:del w:id="1292" w:author="Boo Dajeong" w:date="2020-06-18T13:32:00Z"/>
              <w:rFonts w:cstheme="minorBidi"/>
              <w:noProof/>
              <w:kern w:val="2"/>
              <w:sz w:val="16"/>
              <w:szCs w:val="18"/>
              <w:rPrChange w:id="1293" w:author="Boo Dajeong" w:date="2020-06-18T13:35:00Z">
                <w:rPr>
                  <w:del w:id="1294" w:author="Boo Dajeong" w:date="2020-06-18T13:32:00Z"/>
                  <w:rFonts w:cstheme="minorBidi"/>
                  <w:noProof/>
                  <w:kern w:val="2"/>
                  <w:sz w:val="18"/>
                  <w:szCs w:val="20"/>
                </w:rPr>
              </w:rPrChange>
            </w:rPr>
          </w:pPr>
          <w:del w:id="1295" w:author="Boo Dajeong" w:date="2020-06-18T13:32:00Z">
            <w:r w:rsidRPr="00077F75" w:rsidDel="001A3FDA">
              <w:rPr>
                <w:noProof/>
                <w:sz w:val="20"/>
                <w:szCs w:val="20"/>
                <w:rPrChange w:id="1296" w:author="Boo Dajeong" w:date="2020-06-18T13:35:00Z">
                  <w:rPr>
                    <w:noProof/>
                  </w:rPr>
                </w:rPrChange>
              </w:rPr>
              <w:fldChar w:fldCharType="begin"/>
            </w:r>
            <w:r w:rsidRPr="00077F75" w:rsidDel="001A3FDA">
              <w:rPr>
                <w:noProof/>
                <w:sz w:val="20"/>
                <w:szCs w:val="20"/>
                <w:rPrChange w:id="1297" w:author="Boo Dajeong" w:date="2020-06-18T13:35:00Z">
                  <w:rPr>
                    <w:noProof/>
                  </w:rPr>
                </w:rPrChange>
              </w:rPr>
              <w:delInstrText xml:space="preserve"> HYP</w:delInstrText>
            </w:r>
            <w:r w:rsidRPr="00077F75" w:rsidDel="001A3FDA">
              <w:rPr>
                <w:noProof/>
                <w:sz w:val="20"/>
                <w:szCs w:val="20"/>
                <w:rPrChange w:id="1298" w:author="Boo Dajeong" w:date="2020-06-18T13:35:00Z">
                  <w:rPr>
                    <w:noProof/>
                  </w:rPr>
                </w:rPrChange>
              </w:rPr>
              <w:delInstrText xml:space="preserve">ERLINK \l "_Toc39663636" </w:delInstrText>
            </w:r>
            <w:r w:rsidRPr="00077F75" w:rsidDel="001A3FDA">
              <w:rPr>
                <w:noProof/>
                <w:sz w:val="20"/>
                <w:szCs w:val="20"/>
                <w:rPrChange w:id="1299" w:author="Boo Dajeong" w:date="2020-06-18T13:35:00Z">
                  <w:rPr>
                    <w:noProof/>
                  </w:rPr>
                </w:rPrChange>
              </w:rPr>
              <w:fldChar w:fldCharType="separate"/>
            </w:r>
          </w:del>
          <w:ins w:id="1300" w:author="Boo Dajeong" w:date="2020-06-18T13:34:00Z">
            <w:r w:rsidR="00077F75" w:rsidRPr="00077F75">
              <w:rPr>
                <w:rFonts w:hint="eastAsia"/>
                <w:noProof/>
                <w:sz w:val="20"/>
                <w:szCs w:val="20"/>
                <w:rPrChange w:id="1301" w:author="Boo Dajeong" w:date="2020-06-18T13:35:00Z">
                  <w:rPr>
                    <w:rFonts w:hint="eastAsia"/>
                    <w:b/>
                    <w:bCs/>
                    <w:noProof/>
                  </w:rPr>
                </w:rPrChange>
              </w:rPr>
              <w:t>오류</w:t>
            </w:r>
            <w:r w:rsidR="00077F75" w:rsidRPr="00077F75">
              <w:rPr>
                <w:rFonts w:hint="eastAsia"/>
                <w:noProof/>
                <w:sz w:val="20"/>
                <w:szCs w:val="20"/>
                <w:rPrChange w:id="1302" w:author="Boo Dajeong" w:date="2020-06-18T13:35:00Z">
                  <w:rPr>
                    <w:rFonts w:hint="eastAsia"/>
                    <w:b/>
                    <w:bCs/>
                    <w:noProof/>
                  </w:rPr>
                </w:rPrChange>
              </w:rPr>
              <w:t xml:space="preserve">! </w:t>
            </w:r>
            <w:r w:rsidR="00077F75" w:rsidRPr="00077F75">
              <w:rPr>
                <w:rFonts w:hint="eastAsia"/>
                <w:noProof/>
                <w:sz w:val="20"/>
                <w:szCs w:val="20"/>
                <w:rPrChange w:id="1303" w:author="Boo Dajeong" w:date="2020-06-18T13:35:00Z">
                  <w:rPr>
                    <w:rFonts w:hint="eastAsia"/>
                    <w:b/>
                    <w:bCs/>
                    <w:noProof/>
                  </w:rPr>
                </w:rPrChange>
              </w:rPr>
              <w:t>하이퍼링크</w:t>
            </w:r>
            <w:r w:rsidR="00077F75" w:rsidRPr="00077F75">
              <w:rPr>
                <w:rFonts w:hint="eastAsia"/>
                <w:noProof/>
                <w:sz w:val="20"/>
                <w:szCs w:val="20"/>
                <w:rPrChange w:id="1304" w:author="Boo Dajeong" w:date="2020-06-18T13:35:00Z">
                  <w:rPr>
                    <w:rFonts w:hint="eastAsia"/>
                    <w:b/>
                    <w:bCs/>
                    <w:noProof/>
                  </w:rPr>
                </w:rPrChange>
              </w:rPr>
              <w:t xml:space="preserve"> </w:t>
            </w:r>
            <w:r w:rsidR="00077F75" w:rsidRPr="00077F75">
              <w:rPr>
                <w:rFonts w:hint="eastAsia"/>
                <w:noProof/>
                <w:sz w:val="20"/>
                <w:szCs w:val="20"/>
                <w:rPrChange w:id="1305" w:author="Boo Dajeong" w:date="2020-06-18T13:35:00Z">
                  <w:rPr>
                    <w:rFonts w:hint="eastAsia"/>
                    <w:b/>
                    <w:bCs/>
                    <w:noProof/>
                  </w:rPr>
                </w:rPrChange>
              </w:rPr>
              <w:t>참조가</w:t>
            </w:r>
            <w:r w:rsidR="00077F75" w:rsidRPr="00077F75">
              <w:rPr>
                <w:rFonts w:hint="eastAsia"/>
                <w:noProof/>
                <w:sz w:val="20"/>
                <w:szCs w:val="20"/>
                <w:rPrChange w:id="1306" w:author="Boo Dajeong" w:date="2020-06-18T13:35:00Z">
                  <w:rPr>
                    <w:rFonts w:hint="eastAsia"/>
                    <w:b/>
                    <w:bCs/>
                    <w:noProof/>
                  </w:rPr>
                </w:rPrChange>
              </w:rPr>
              <w:t xml:space="preserve"> </w:t>
            </w:r>
            <w:r w:rsidR="00077F75" w:rsidRPr="00077F75">
              <w:rPr>
                <w:rFonts w:hint="eastAsia"/>
                <w:noProof/>
                <w:sz w:val="20"/>
                <w:szCs w:val="20"/>
                <w:rPrChange w:id="1307" w:author="Boo Dajeong" w:date="2020-06-18T13:35:00Z">
                  <w:rPr>
                    <w:rFonts w:hint="eastAsia"/>
                    <w:b/>
                    <w:bCs/>
                    <w:noProof/>
                  </w:rPr>
                </w:rPrChange>
              </w:rPr>
              <w:t>잘못되었습니다</w:t>
            </w:r>
            <w:r w:rsidR="00077F75" w:rsidRPr="00077F75">
              <w:rPr>
                <w:rFonts w:hint="eastAsia"/>
                <w:noProof/>
                <w:sz w:val="20"/>
                <w:szCs w:val="20"/>
                <w:rPrChange w:id="1308" w:author="Boo Dajeong" w:date="2020-06-18T13:35:00Z">
                  <w:rPr>
                    <w:rFonts w:hint="eastAsia"/>
                    <w:b/>
                    <w:bCs/>
                    <w:noProof/>
                  </w:rPr>
                </w:rPrChange>
              </w:rPr>
              <w:t>.</w:t>
            </w:r>
          </w:ins>
          <w:del w:id="1309" w:author="Boo Dajeong" w:date="2020-06-18T13:32:00Z">
            <w:r w:rsidR="00FF1965" w:rsidRPr="00077F75" w:rsidDel="001A3FDA">
              <w:rPr>
                <w:rStyle w:val="a5"/>
                <w:rFonts w:ascii="Cambria" w:hAnsi="Cambria"/>
                <w:noProof/>
                <w:sz w:val="18"/>
                <w:szCs w:val="18"/>
                <w:rPrChange w:id="1310" w:author="Boo Dajeong" w:date="2020-06-18T13:35:00Z">
                  <w:rPr>
                    <w:rStyle w:val="a5"/>
                    <w:rFonts w:ascii="Cambria" w:hAnsi="Cambria"/>
                    <w:noProof/>
                    <w:sz w:val="20"/>
                    <w:szCs w:val="20"/>
                  </w:rPr>
                </w:rPrChange>
              </w:rPr>
              <w:delText>6.4.2</w:delText>
            </w:r>
            <w:r w:rsidR="00AC390E" w:rsidRPr="00077F75" w:rsidDel="001A3FDA">
              <w:rPr>
                <w:rStyle w:val="a5"/>
                <w:rFonts w:ascii="Cambria" w:hAnsi="Cambria"/>
                <w:noProof/>
                <w:sz w:val="18"/>
                <w:szCs w:val="18"/>
                <w:rPrChange w:id="1311"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312" w:author="Boo Dajeong" w:date="2020-06-18T13:35:00Z">
                  <w:rPr>
                    <w:rStyle w:val="a5"/>
                    <w:rFonts w:ascii="Cambria" w:hAnsi="Cambria"/>
                    <w:noProof/>
                    <w:sz w:val="20"/>
                    <w:szCs w:val="20"/>
                  </w:rPr>
                </w:rPrChange>
              </w:rPr>
              <w:delText>Negative Controls</w:delText>
            </w:r>
            <w:r w:rsidR="00FF1965" w:rsidRPr="00077F75" w:rsidDel="001A3FDA">
              <w:rPr>
                <w:noProof/>
                <w:webHidden/>
                <w:sz w:val="18"/>
                <w:szCs w:val="18"/>
                <w:rPrChange w:id="1313" w:author="Boo Dajeong" w:date="2020-06-18T13:35:00Z">
                  <w:rPr>
                    <w:noProof/>
                    <w:webHidden/>
                    <w:sz w:val="20"/>
                    <w:szCs w:val="20"/>
                  </w:rPr>
                </w:rPrChange>
              </w:rPr>
              <w:tab/>
            </w:r>
            <w:r w:rsidR="00FF1965" w:rsidRPr="00077F75" w:rsidDel="001A3FDA">
              <w:rPr>
                <w:noProof/>
                <w:webHidden/>
                <w:sz w:val="18"/>
                <w:szCs w:val="18"/>
                <w:rPrChange w:id="1314" w:author="Boo Dajeong" w:date="2020-06-18T13:35:00Z">
                  <w:rPr>
                    <w:noProof/>
                    <w:webHidden/>
                    <w:sz w:val="20"/>
                    <w:szCs w:val="20"/>
                  </w:rPr>
                </w:rPrChange>
              </w:rPr>
              <w:fldChar w:fldCharType="begin"/>
            </w:r>
            <w:r w:rsidR="00FF1965" w:rsidRPr="00077F75" w:rsidDel="001A3FDA">
              <w:rPr>
                <w:noProof/>
                <w:webHidden/>
                <w:sz w:val="18"/>
                <w:szCs w:val="18"/>
                <w:rPrChange w:id="1315" w:author="Boo Dajeong" w:date="2020-06-18T13:35:00Z">
                  <w:rPr>
                    <w:noProof/>
                    <w:webHidden/>
                    <w:sz w:val="20"/>
                    <w:szCs w:val="20"/>
                  </w:rPr>
                </w:rPrChange>
              </w:rPr>
              <w:delInstrText xml:space="preserve"> PAGEREF _Toc39663636 \h </w:delInstrText>
            </w:r>
            <w:r w:rsidR="00FF1965" w:rsidRPr="00077F75" w:rsidDel="001A3FDA">
              <w:rPr>
                <w:noProof/>
                <w:webHidden/>
                <w:sz w:val="18"/>
                <w:szCs w:val="18"/>
                <w:rPrChange w:id="1316" w:author="Boo Dajeong" w:date="2020-06-18T13:35:00Z">
                  <w:rPr>
                    <w:noProof/>
                    <w:webHidden/>
                    <w:sz w:val="20"/>
                    <w:szCs w:val="20"/>
                  </w:rPr>
                </w:rPrChange>
              </w:rPr>
            </w:r>
            <w:r w:rsidR="00FF1965" w:rsidRPr="00077F75" w:rsidDel="001A3FDA">
              <w:rPr>
                <w:noProof/>
                <w:webHidden/>
                <w:sz w:val="18"/>
                <w:szCs w:val="18"/>
                <w:rPrChange w:id="1317" w:author="Boo Dajeong" w:date="2020-06-18T13:35:00Z">
                  <w:rPr>
                    <w:noProof/>
                    <w:webHidden/>
                    <w:sz w:val="20"/>
                    <w:szCs w:val="20"/>
                  </w:rPr>
                </w:rPrChange>
              </w:rPr>
              <w:fldChar w:fldCharType="separate"/>
            </w:r>
            <w:r w:rsidR="00FF1965" w:rsidRPr="00077F75" w:rsidDel="001A3FDA">
              <w:rPr>
                <w:noProof/>
                <w:webHidden/>
                <w:sz w:val="18"/>
                <w:szCs w:val="18"/>
                <w:rPrChange w:id="1318" w:author="Boo Dajeong" w:date="2020-06-18T13:35:00Z">
                  <w:rPr>
                    <w:noProof/>
                    <w:webHidden/>
                    <w:sz w:val="20"/>
                    <w:szCs w:val="20"/>
                  </w:rPr>
                </w:rPrChange>
              </w:rPr>
              <w:delText>6</w:delText>
            </w:r>
            <w:r w:rsidR="00FF1965" w:rsidRPr="00077F75" w:rsidDel="001A3FDA">
              <w:rPr>
                <w:noProof/>
                <w:webHidden/>
                <w:sz w:val="18"/>
                <w:szCs w:val="18"/>
                <w:rPrChange w:id="1319" w:author="Boo Dajeong" w:date="2020-06-18T13:35:00Z">
                  <w:rPr>
                    <w:noProof/>
                    <w:webHidden/>
                    <w:sz w:val="20"/>
                    <w:szCs w:val="20"/>
                  </w:rPr>
                </w:rPrChange>
              </w:rPr>
              <w:fldChar w:fldCharType="end"/>
            </w:r>
            <w:r w:rsidRPr="00077F75" w:rsidDel="001A3FDA">
              <w:rPr>
                <w:noProof/>
                <w:sz w:val="18"/>
                <w:szCs w:val="18"/>
                <w:rPrChange w:id="1320" w:author="Boo Dajeong" w:date="2020-06-18T13:35:00Z">
                  <w:rPr>
                    <w:noProof/>
                    <w:sz w:val="20"/>
                    <w:szCs w:val="20"/>
                  </w:rPr>
                </w:rPrChange>
              </w:rPr>
              <w:fldChar w:fldCharType="end"/>
            </w:r>
          </w:del>
        </w:p>
        <w:p w14:paraId="4B682F87" w14:textId="0ED81256" w:rsidR="00FF1965" w:rsidRPr="00077F75" w:rsidDel="001A3FDA" w:rsidRDefault="00EC0E53" w:rsidP="00AC390E">
          <w:pPr>
            <w:pStyle w:val="10"/>
            <w:ind w:left="220" w:firstLineChars="50" w:firstLine="100"/>
            <w:rPr>
              <w:del w:id="1321" w:author="Boo Dajeong" w:date="2020-06-18T13:32:00Z"/>
              <w:rFonts w:cstheme="minorBidi"/>
              <w:noProof/>
              <w:kern w:val="2"/>
              <w:sz w:val="16"/>
              <w:szCs w:val="18"/>
              <w:rPrChange w:id="1322" w:author="Boo Dajeong" w:date="2020-06-18T13:35:00Z">
                <w:rPr>
                  <w:del w:id="1323" w:author="Boo Dajeong" w:date="2020-06-18T13:32:00Z"/>
                  <w:rFonts w:cstheme="minorBidi"/>
                  <w:noProof/>
                  <w:kern w:val="2"/>
                  <w:sz w:val="18"/>
                  <w:szCs w:val="20"/>
                </w:rPr>
              </w:rPrChange>
            </w:rPr>
          </w:pPr>
          <w:del w:id="1324" w:author="Boo Dajeong" w:date="2020-06-18T13:32:00Z">
            <w:r w:rsidRPr="00077F75" w:rsidDel="001A3FDA">
              <w:rPr>
                <w:noProof/>
                <w:sz w:val="20"/>
                <w:szCs w:val="20"/>
                <w:rPrChange w:id="1325" w:author="Boo Dajeong" w:date="2020-06-18T13:35:00Z">
                  <w:rPr>
                    <w:noProof/>
                  </w:rPr>
                </w:rPrChange>
              </w:rPr>
              <w:fldChar w:fldCharType="begin"/>
            </w:r>
            <w:r w:rsidRPr="00077F75" w:rsidDel="001A3FDA">
              <w:rPr>
                <w:noProof/>
                <w:sz w:val="20"/>
                <w:szCs w:val="20"/>
                <w:rPrChange w:id="1326" w:author="Boo Dajeong" w:date="2020-06-18T13:35:00Z">
                  <w:rPr>
                    <w:noProof/>
                  </w:rPr>
                </w:rPrChange>
              </w:rPr>
              <w:delInstrText xml:space="preserve"> HYPERLINK \l "_Toc39663637" </w:delInstrText>
            </w:r>
            <w:r w:rsidRPr="00077F75" w:rsidDel="001A3FDA">
              <w:rPr>
                <w:noProof/>
                <w:sz w:val="20"/>
                <w:szCs w:val="20"/>
                <w:rPrChange w:id="1327" w:author="Boo Dajeong" w:date="2020-06-18T13:35:00Z">
                  <w:rPr>
                    <w:noProof/>
                  </w:rPr>
                </w:rPrChange>
              </w:rPr>
              <w:fldChar w:fldCharType="separate"/>
            </w:r>
          </w:del>
          <w:ins w:id="1328" w:author="Boo Dajeong" w:date="2020-06-18T13:34:00Z">
            <w:r w:rsidR="00077F75" w:rsidRPr="00077F75">
              <w:rPr>
                <w:rFonts w:hint="eastAsia"/>
                <w:noProof/>
                <w:sz w:val="20"/>
                <w:szCs w:val="20"/>
                <w:rPrChange w:id="1329" w:author="Boo Dajeong" w:date="2020-06-18T13:35:00Z">
                  <w:rPr>
                    <w:rFonts w:hint="eastAsia"/>
                    <w:b/>
                    <w:bCs/>
                    <w:noProof/>
                  </w:rPr>
                </w:rPrChange>
              </w:rPr>
              <w:t>오류</w:t>
            </w:r>
            <w:r w:rsidR="00077F75" w:rsidRPr="00077F75">
              <w:rPr>
                <w:rFonts w:hint="eastAsia"/>
                <w:noProof/>
                <w:sz w:val="20"/>
                <w:szCs w:val="20"/>
                <w:rPrChange w:id="1330" w:author="Boo Dajeong" w:date="2020-06-18T13:35:00Z">
                  <w:rPr>
                    <w:rFonts w:hint="eastAsia"/>
                    <w:b/>
                    <w:bCs/>
                    <w:noProof/>
                  </w:rPr>
                </w:rPrChange>
              </w:rPr>
              <w:t xml:space="preserve">! </w:t>
            </w:r>
            <w:r w:rsidR="00077F75" w:rsidRPr="00077F75">
              <w:rPr>
                <w:rFonts w:hint="eastAsia"/>
                <w:noProof/>
                <w:sz w:val="20"/>
                <w:szCs w:val="20"/>
                <w:rPrChange w:id="1331" w:author="Boo Dajeong" w:date="2020-06-18T13:35:00Z">
                  <w:rPr>
                    <w:rFonts w:hint="eastAsia"/>
                    <w:b/>
                    <w:bCs/>
                    <w:noProof/>
                  </w:rPr>
                </w:rPrChange>
              </w:rPr>
              <w:t>하이퍼링크</w:t>
            </w:r>
            <w:r w:rsidR="00077F75" w:rsidRPr="00077F75">
              <w:rPr>
                <w:rFonts w:hint="eastAsia"/>
                <w:noProof/>
                <w:sz w:val="20"/>
                <w:szCs w:val="20"/>
                <w:rPrChange w:id="1332" w:author="Boo Dajeong" w:date="2020-06-18T13:35:00Z">
                  <w:rPr>
                    <w:rFonts w:hint="eastAsia"/>
                    <w:b/>
                    <w:bCs/>
                    <w:noProof/>
                  </w:rPr>
                </w:rPrChange>
              </w:rPr>
              <w:t xml:space="preserve"> </w:t>
            </w:r>
            <w:r w:rsidR="00077F75" w:rsidRPr="00077F75">
              <w:rPr>
                <w:rFonts w:hint="eastAsia"/>
                <w:noProof/>
                <w:sz w:val="20"/>
                <w:szCs w:val="20"/>
                <w:rPrChange w:id="1333" w:author="Boo Dajeong" w:date="2020-06-18T13:35:00Z">
                  <w:rPr>
                    <w:rFonts w:hint="eastAsia"/>
                    <w:b/>
                    <w:bCs/>
                    <w:noProof/>
                  </w:rPr>
                </w:rPrChange>
              </w:rPr>
              <w:t>참조가</w:t>
            </w:r>
            <w:r w:rsidR="00077F75" w:rsidRPr="00077F75">
              <w:rPr>
                <w:rFonts w:hint="eastAsia"/>
                <w:noProof/>
                <w:sz w:val="20"/>
                <w:szCs w:val="20"/>
                <w:rPrChange w:id="1334" w:author="Boo Dajeong" w:date="2020-06-18T13:35:00Z">
                  <w:rPr>
                    <w:rFonts w:hint="eastAsia"/>
                    <w:b/>
                    <w:bCs/>
                    <w:noProof/>
                  </w:rPr>
                </w:rPrChange>
              </w:rPr>
              <w:t xml:space="preserve"> </w:t>
            </w:r>
            <w:r w:rsidR="00077F75" w:rsidRPr="00077F75">
              <w:rPr>
                <w:rFonts w:hint="eastAsia"/>
                <w:noProof/>
                <w:sz w:val="20"/>
                <w:szCs w:val="20"/>
                <w:rPrChange w:id="1335" w:author="Boo Dajeong" w:date="2020-06-18T13:35:00Z">
                  <w:rPr>
                    <w:rFonts w:hint="eastAsia"/>
                    <w:b/>
                    <w:bCs/>
                    <w:noProof/>
                  </w:rPr>
                </w:rPrChange>
              </w:rPr>
              <w:t>잘못되었습니다</w:t>
            </w:r>
            <w:r w:rsidR="00077F75" w:rsidRPr="00077F75">
              <w:rPr>
                <w:rFonts w:hint="eastAsia"/>
                <w:noProof/>
                <w:sz w:val="20"/>
                <w:szCs w:val="20"/>
                <w:rPrChange w:id="1336" w:author="Boo Dajeong" w:date="2020-06-18T13:35:00Z">
                  <w:rPr>
                    <w:rFonts w:hint="eastAsia"/>
                    <w:b/>
                    <w:bCs/>
                    <w:noProof/>
                  </w:rPr>
                </w:rPrChange>
              </w:rPr>
              <w:t>.</w:t>
            </w:r>
          </w:ins>
          <w:del w:id="1337" w:author="Boo Dajeong" w:date="2020-06-18T13:32:00Z">
            <w:r w:rsidR="00FF1965" w:rsidRPr="00077F75" w:rsidDel="001A3FDA">
              <w:rPr>
                <w:rStyle w:val="a5"/>
                <w:rFonts w:ascii="Cambria" w:hAnsi="Cambria"/>
                <w:noProof/>
                <w:sz w:val="18"/>
                <w:szCs w:val="18"/>
                <w:rPrChange w:id="1338" w:author="Boo Dajeong" w:date="2020-06-18T13:35:00Z">
                  <w:rPr>
                    <w:rStyle w:val="a5"/>
                    <w:rFonts w:ascii="Cambria" w:hAnsi="Cambria"/>
                    <w:noProof/>
                    <w:sz w:val="20"/>
                    <w:szCs w:val="20"/>
                  </w:rPr>
                </w:rPrChange>
              </w:rPr>
              <w:delText>6.5</w:delText>
            </w:r>
            <w:r w:rsidR="00FF1965" w:rsidRPr="00077F75" w:rsidDel="001A3FDA">
              <w:rPr>
                <w:rFonts w:cstheme="minorBidi"/>
                <w:noProof/>
                <w:kern w:val="2"/>
                <w:sz w:val="16"/>
                <w:szCs w:val="18"/>
                <w:rPrChange w:id="1339"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340" w:author="Boo Dajeong" w:date="2020-06-18T13:35:00Z">
                  <w:rPr>
                    <w:rStyle w:val="a5"/>
                    <w:rFonts w:ascii="Cambria" w:hAnsi="Cambria"/>
                    <w:noProof/>
                    <w:sz w:val="20"/>
                    <w:szCs w:val="20"/>
                  </w:rPr>
                </w:rPrChange>
              </w:rPr>
              <w:delText>Covariates</w:delText>
            </w:r>
            <w:r w:rsidR="00FF1965" w:rsidRPr="00077F75" w:rsidDel="001A3FDA">
              <w:rPr>
                <w:noProof/>
                <w:webHidden/>
                <w:sz w:val="18"/>
                <w:szCs w:val="18"/>
                <w:rPrChange w:id="1341" w:author="Boo Dajeong" w:date="2020-06-18T13:35:00Z">
                  <w:rPr>
                    <w:noProof/>
                    <w:webHidden/>
                    <w:sz w:val="20"/>
                    <w:szCs w:val="20"/>
                  </w:rPr>
                </w:rPrChange>
              </w:rPr>
              <w:tab/>
            </w:r>
            <w:r w:rsidR="00FF1965" w:rsidRPr="00077F75" w:rsidDel="001A3FDA">
              <w:rPr>
                <w:noProof/>
                <w:webHidden/>
                <w:sz w:val="18"/>
                <w:szCs w:val="18"/>
                <w:rPrChange w:id="1342" w:author="Boo Dajeong" w:date="2020-06-18T13:35:00Z">
                  <w:rPr>
                    <w:noProof/>
                    <w:webHidden/>
                    <w:sz w:val="20"/>
                    <w:szCs w:val="20"/>
                  </w:rPr>
                </w:rPrChange>
              </w:rPr>
              <w:fldChar w:fldCharType="begin"/>
            </w:r>
            <w:r w:rsidR="00FF1965" w:rsidRPr="00077F75" w:rsidDel="001A3FDA">
              <w:rPr>
                <w:noProof/>
                <w:webHidden/>
                <w:sz w:val="18"/>
                <w:szCs w:val="18"/>
                <w:rPrChange w:id="1343" w:author="Boo Dajeong" w:date="2020-06-18T13:35:00Z">
                  <w:rPr>
                    <w:noProof/>
                    <w:webHidden/>
                    <w:sz w:val="20"/>
                    <w:szCs w:val="20"/>
                  </w:rPr>
                </w:rPrChange>
              </w:rPr>
              <w:delInstrText xml:space="preserve"> PAGEREF _Toc39663637 \h </w:delInstrText>
            </w:r>
            <w:r w:rsidR="00FF1965" w:rsidRPr="00077F75" w:rsidDel="001A3FDA">
              <w:rPr>
                <w:noProof/>
                <w:webHidden/>
                <w:sz w:val="18"/>
                <w:szCs w:val="18"/>
                <w:rPrChange w:id="1344" w:author="Boo Dajeong" w:date="2020-06-18T13:35:00Z">
                  <w:rPr>
                    <w:noProof/>
                    <w:webHidden/>
                    <w:sz w:val="20"/>
                    <w:szCs w:val="20"/>
                  </w:rPr>
                </w:rPrChange>
              </w:rPr>
            </w:r>
            <w:r w:rsidR="00FF1965" w:rsidRPr="00077F75" w:rsidDel="001A3FDA">
              <w:rPr>
                <w:noProof/>
                <w:webHidden/>
                <w:sz w:val="18"/>
                <w:szCs w:val="18"/>
                <w:rPrChange w:id="1345" w:author="Boo Dajeong" w:date="2020-06-18T13:35:00Z">
                  <w:rPr>
                    <w:noProof/>
                    <w:webHidden/>
                    <w:sz w:val="20"/>
                    <w:szCs w:val="20"/>
                  </w:rPr>
                </w:rPrChange>
              </w:rPr>
              <w:fldChar w:fldCharType="separate"/>
            </w:r>
            <w:r w:rsidR="00FF1965" w:rsidRPr="00077F75" w:rsidDel="001A3FDA">
              <w:rPr>
                <w:noProof/>
                <w:webHidden/>
                <w:sz w:val="18"/>
                <w:szCs w:val="18"/>
                <w:rPrChange w:id="1346" w:author="Boo Dajeong" w:date="2020-06-18T13:35:00Z">
                  <w:rPr>
                    <w:noProof/>
                    <w:webHidden/>
                    <w:sz w:val="20"/>
                    <w:szCs w:val="20"/>
                  </w:rPr>
                </w:rPrChange>
              </w:rPr>
              <w:delText>8</w:delText>
            </w:r>
            <w:r w:rsidR="00FF1965" w:rsidRPr="00077F75" w:rsidDel="001A3FDA">
              <w:rPr>
                <w:noProof/>
                <w:webHidden/>
                <w:sz w:val="18"/>
                <w:szCs w:val="18"/>
                <w:rPrChange w:id="1347" w:author="Boo Dajeong" w:date="2020-06-18T13:35:00Z">
                  <w:rPr>
                    <w:noProof/>
                    <w:webHidden/>
                    <w:sz w:val="20"/>
                    <w:szCs w:val="20"/>
                  </w:rPr>
                </w:rPrChange>
              </w:rPr>
              <w:fldChar w:fldCharType="end"/>
            </w:r>
            <w:r w:rsidRPr="00077F75" w:rsidDel="001A3FDA">
              <w:rPr>
                <w:noProof/>
                <w:sz w:val="18"/>
                <w:szCs w:val="18"/>
                <w:rPrChange w:id="1348" w:author="Boo Dajeong" w:date="2020-06-18T13:35:00Z">
                  <w:rPr>
                    <w:noProof/>
                    <w:sz w:val="20"/>
                    <w:szCs w:val="20"/>
                  </w:rPr>
                </w:rPrChange>
              </w:rPr>
              <w:fldChar w:fldCharType="end"/>
            </w:r>
          </w:del>
        </w:p>
        <w:p w14:paraId="76F426AE" w14:textId="5C431205" w:rsidR="00FF1965" w:rsidRPr="00077F75" w:rsidDel="001A3FDA" w:rsidRDefault="00EC0E53" w:rsidP="00AC390E">
          <w:pPr>
            <w:pStyle w:val="10"/>
            <w:ind w:left="220" w:firstLineChars="100" w:firstLine="200"/>
            <w:rPr>
              <w:del w:id="1349" w:author="Boo Dajeong" w:date="2020-06-18T13:32:00Z"/>
              <w:rFonts w:cstheme="minorBidi"/>
              <w:noProof/>
              <w:kern w:val="2"/>
              <w:sz w:val="16"/>
              <w:szCs w:val="18"/>
              <w:rPrChange w:id="1350" w:author="Boo Dajeong" w:date="2020-06-18T13:35:00Z">
                <w:rPr>
                  <w:del w:id="1351" w:author="Boo Dajeong" w:date="2020-06-18T13:32:00Z"/>
                  <w:rFonts w:cstheme="minorBidi"/>
                  <w:noProof/>
                  <w:kern w:val="2"/>
                  <w:sz w:val="18"/>
                  <w:szCs w:val="20"/>
                </w:rPr>
              </w:rPrChange>
            </w:rPr>
          </w:pPr>
          <w:del w:id="1352" w:author="Boo Dajeong" w:date="2020-06-18T13:32:00Z">
            <w:r w:rsidRPr="00077F75" w:rsidDel="001A3FDA">
              <w:rPr>
                <w:noProof/>
                <w:sz w:val="20"/>
                <w:szCs w:val="20"/>
                <w:rPrChange w:id="1353" w:author="Boo Dajeong" w:date="2020-06-18T13:35:00Z">
                  <w:rPr>
                    <w:noProof/>
                  </w:rPr>
                </w:rPrChange>
              </w:rPr>
              <w:fldChar w:fldCharType="begin"/>
            </w:r>
            <w:r w:rsidRPr="00077F75" w:rsidDel="001A3FDA">
              <w:rPr>
                <w:noProof/>
                <w:sz w:val="20"/>
                <w:szCs w:val="20"/>
                <w:rPrChange w:id="1354" w:author="Boo Dajeong" w:date="2020-06-18T13:35:00Z">
                  <w:rPr>
                    <w:noProof/>
                  </w:rPr>
                </w:rPrChange>
              </w:rPr>
              <w:delInstrText xml:space="preserve"> HYPERLINK \l "_Toc39663638" </w:delInstrText>
            </w:r>
            <w:r w:rsidRPr="00077F75" w:rsidDel="001A3FDA">
              <w:rPr>
                <w:noProof/>
                <w:sz w:val="20"/>
                <w:szCs w:val="20"/>
                <w:rPrChange w:id="1355" w:author="Boo Dajeong" w:date="2020-06-18T13:35:00Z">
                  <w:rPr>
                    <w:noProof/>
                  </w:rPr>
                </w:rPrChange>
              </w:rPr>
              <w:fldChar w:fldCharType="separate"/>
            </w:r>
          </w:del>
          <w:ins w:id="1356" w:author="Boo Dajeong" w:date="2020-06-18T13:34:00Z">
            <w:r w:rsidR="00077F75" w:rsidRPr="00077F75">
              <w:rPr>
                <w:rFonts w:hint="eastAsia"/>
                <w:noProof/>
                <w:sz w:val="20"/>
                <w:szCs w:val="20"/>
                <w:rPrChange w:id="1357" w:author="Boo Dajeong" w:date="2020-06-18T13:35:00Z">
                  <w:rPr>
                    <w:rFonts w:hint="eastAsia"/>
                    <w:b/>
                    <w:bCs/>
                    <w:noProof/>
                  </w:rPr>
                </w:rPrChange>
              </w:rPr>
              <w:t>오류</w:t>
            </w:r>
            <w:r w:rsidR="00077F75" w:rsidRPr="00077F75">
              <w:rPr>
                <w:rFonts w:hint="eastAsia"/>
                <w:noProof/>
                <w:sz w:val="20"/>
                <w:szCs w:val="20"/>
                <w:rPrChange w:id="1358" w:author="Boo Dajeong" w:date="2020-06-18T13:35:00Z">
                  <w:rPr>
                    <w:rFonts w:hint="eastAsia"/>
                    <w:b/>
                    <w:bCs/>
                    <w:noProof/>
                  </w:rPr>
                </w:rPrChange>
              </w:rPr>
              <w:t xml:space="preserve">! </w:t>
            </w:r>
            <w:r w:rsidR="00077F75" w:rsidRPr="00077F75">
              <w:rPr>
                <w:rFonts w:hint="eastAsia"/>
                <w:noProof/>
                <w:sz w:val="20"/>
                <w:szCs w:val="20"/>
                <w:rPrChange w:id="1359" w:author="Boo Dajeong" w:date="2020-06-18T13:35:00Z">
                  <w:rPr>
                    <w:rFonts w:hint="eastAsia"/>
                    <w:b/>
                    <w:bCs/>
                    <w:noProof/>
                  </w:rPr>
                </w:rPrChange>
              </w:rPr>
              <w:t>하이퍼링크</w:t>
            </w:r>
            <w:r w:rsidR="00077F75" w:rsidRPr="00077F75">
              <w:rPr>
                <w:rFonts w:hint="eastAsia"/>
                <w:noProof/>
                <w:sz w:val="20"/>
                <w:szCs w:val="20"/>
                <w:rPrChange w:id="1360" w:author="Boo Dajeong" w:date="2020-06-18T13:35:00Z">
                  <w:rPr>
                    <w:rFonts w:hint="eastAsia"/>
                    <w:b/>
                    <w:bCs/>
                    <w:noProof/>
                  </w:rPr>
                </w:rPrChange>
              </w:rPr>
              <w:t xml:space="preserve"> </w:t>
            </w:r>
            <w:r w:rsidR="00077F75" w:rsidRPr="00077F75">
              <w:rPr>
                <w:rFonts w:hint="eastAsia"/>
                <w:noProof/>
                <w:sz w:val="20"/>
                <w:szCs w:val="20"/>
                <w:rPrChange w:id="1361" w:author="Boo Dajeong" w:date="2020-06-18T13:35:00Z">
                  <w:rPr>
                    <w:rFonts w:hint="eastAsia"/>
                    <w:b/>
                    <w:bCs/>
                    <w:noProof/>
                  </w:rPr>
                </w:rPrChange>
              </w:rPr>
              <w:t>참조가</w:t>
            </w:r>
            <w:r w:rsidR="00077F75" w:rsidRPr="00077F75">
              <w:rPr>
                <w:rFonts w:hint="eastAsia"/>
                <w:noProof/>
                <w:sz w:val="20"/>
                <w:szCs w:val="20"/>
                <w:rPrChange w:id="1362" w:author="Boo Dajeong" w:date="2020-06-18T13:35:00Z">
                  <w:rPr>
                    <w:rFonts w:hint="eastAsia"/>
                    <w:b/>
                    <w:bCs/>
                    <w:noProof/>
                  </w:rPr>
                </w:rPrChange>
              </w:rPr>
              <w:t xml:space="preserve"> </w:t>
            </w:r>
            <w:r w:rsidR="00077F75" w:rsidRPr="00077F75">
              <w:rPr>
                <w:rFonts w:hint="eastAsia"/>
                <w:noProof/>
                <w:sz w:val="20"/>
                <w:szCs w:val="20"/>
                <w:rPrChange w:id="1363" w:author="Boo Dajeong" w:date="2020-06-18T13:35:00Z">
                  <w:rPr>
                    <w:rFonts w:hint="eastAsia"/>
                    <w:b/>
                    <w:bCs/>
                    <w:noProof/>
                  </w:rPr>
                </w:rPrChange>
              </w:rPr>
              <w:t>잘못되었습니다</w:t>
            </w:r>
            <w:r w:rsidR="00077F75" w:rsidRPr="00077F75">
              <w:rPr>
                <w:rFonts w:hint="eastAsia"/>
                <w:noProof/>
                <w:sz w:val="20"/>
                <w:szCs w:val="20"/>
                <w:rPrChange w:id="1364" w:author="Boo Dajeong" w:date="2020-06-18T13:35:00Z">
                  <w:rPr>
                    <w:rFonts w:hint="eastAsia"/>
                    <w:b/>
                    <w:bCs/>
                    <w:noProof/>
                  </w:rPr>
                </w:rPrChange>
              </w:rPr>
              <w:t>.</w:t>
            </w:r>
          </w:ins>
          <w:del w:id="1365" w:author="Boo Dajeong" w:date="2020-06-18T13:32:00Z">
            <w:r w:rsidR="00FF1965" w:rsidRPr="00077F75" w:rsidDel="001A3FDA">
              <w:rPr>
                <w:rStyle w:val="a5"/>
                <w:rFonts w:ascii="Cambria" w:hAnsi="Cambria"/>
                <w:noProof/>
                <w:sz w:val="18"/>
                <w:szCs w:val="18"/>
                <w:rPrChange w:id="1366" w:author="Boo Dajeong" w:date="2020-06-18T13:35:00Z">
                  <w:rPr>
                    <w:rStyle w:val="a5"/>
                    <w:rFonts w:ascii="Cambria" w:hAnsi="Cambria"/>
                    <w:noProof/>
                    <w:sz w:val="20"/>
                    <w:szCs w:val="20"/>
                  </w:rPr>
                </w:rPrChange>
              </w:rPr>
              <w:delText>6.5.1</w:delText>
            </w:r>
            <w:r w:rsidR="00AC390E" w:rsidRPr="00077F75" w:rsidDel="001A3FDA">
              <w:rPr>
                <w:rStyle w:val="a5"/>
                <w:rFonts w:ascii="Cambria" w:hAnsi="Cambria"/>
                <w:noProof/>
                <w:sz w:val="18"/>
                <w:szCs w:val="18"/>
                <w:rPrChange w:id="1367"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368" w:author="Boo Dajeong" w:date="2020-06-18T13:35:00Z">
                  <w:rPr>
                    <w:rStyle w:val="a5"/>
                    <w:rFonts w:ascii="Cambria" w:hAnsi="Cambria"/>
                    <w:noProof/>
                    <w:sz w:val="20"/>
                    <w:szCs w:val="20"/>
                  </w:rPr>
                </w:rPrChange>
              </w:rPr>
              <w:delText>Propensity score covariate</w:delText>
            </w:r>
            <w:r w:rsidR="00FF1965" w:rsidRPr="00077F75" w:rsidDel="001A3FDA">
              <w:rPr>
                <w:noProof/>
                <w:webHidden/>
                <w:sz w:val="18"/>
                <w:szCs w:val="18"/>
                <w:rPrChange w:id="1369" w:author="Boo Dajeong" w:date="2020-06-18T13:35:00Z">
                  <w:rPr>
                    <w:noProof/>
                    <w:webHidden/>
                    <w:sz w:val="20"/>
                    <w:szCs w:val="20"/>
                  </w:rPr>
                </w:rPrChange>
              </w:rPr>
              <w:tab/>
            </w:r>
            <w:r w:rsidR="00FF1965" w:rsidRPr="00077F75" w:rsidDel="001A3FDA">
              <w:rPr>
                <w:noProof/>
                <w:webHidden/>
                <w:sz w:val="18"/>
                <w:szCs w:val="18"/>
                <w:rPrChange w:id="1370" w:author="Boo Dajeong" w:date="2020-06-18T13:35:00Z">
                  <w:rPr>
                    <w:noProof/>
                    <w:webHidden/>
                    <w:sz w:val="20"/>
                    <w:szCs w:val="20"/>
                  </w:rPr>
                </w:rPrChange>
              </w:rPr>
              <w:fldChar w:fldCharType="begin"/>
            </w:r>
            <w:r w:rsidR="00FF1965" w:rsidRPr="00077F75" w:rsidDel="001A3FDA">
              <w:rPr>
                <w:noProof/>
                <w:webHidden/>
                <w:sz w:val="18"/>
                <w:szCs w:val="18"/>
                <w:rPrChange w:id="1371" w:author="Boo Dajeong" w:date="2020-06-18T13:35:00Z">
                  <w:rPr>
                    <w:noProof/>
                    <w:webHidden/>
                    <w:sz w:val="20"/>
                    <w:szCs w:val="20"/>
                  </w:rPr>
                </w:rPrChange>
              </w:rPr>
              <w:delInstrText xml:space="preserve"> PAGEREF _Toc39663638 \h </w:delInstrText>
            </w:r>
            <w:r w:rsidR="00FF1965" w:rsidRPr="00077F75" w:rsidDel="001A3FDA">
              <w:rPr>
                <w:noProof/>
                <w:webHidden/>
                <w:sz w:val="18"/>
                <w:szCs w:val="18"/>
                <w:rPrChange w:id="1372" w:author="Boo Dajeong" w:date="2020-06-18T13:35:00Z">
                  <w:rPr>
                    <w:noProof/>
                    <w:webHidden/>
                    <w:sz w:val="20"/>
                    <w:szCs w:val="20"/>
                  </w:rPr>
                </w:rPrChange>
              </w:rPr>
            </w:r>
            <w:r w:rsidR="00FF1965" w:rsidRPr="00077F75" w:rsidDel="001A3FDA">
              <w:rPr>
                <w:noProof/>
                <w:webHidden/>
                <w:sz w:val="18"/>
                <w:szCs w:val="18"/>
                <w:rPrChange w:id="1373" w:author="Boo Dajeong" w:date="2020-06-18T13:35:00Z">
                  <w:rPr>
                    <w:noProof/>
                    <w:webHidden/>
                    <w:sz w:val="20"/>
                    <w:szCs w:val="20"/>
                  </w:rPr>
                </w:rPrChange>
              </w:rPr>
              <w:fldChar w:fldCharType="separate"/>
            </w:r>
            <w:r w:rsidR="00FF1965" w:rsidRPr="00077F75" w:rsidDel="001A3FDA">
              <w:rPr>
                <w:noProof/>
                <w:webHidden/>
                <w:sz w:val="18"/>
                <w:szCs w:val="18"/>
                <w:rPrChange w:id="1374" w:author="Boo Dajeong" w:date="2020-06-18T13:35:00Z">
                  <w:rPr>
                    <w:noProof/>
                    <w:webHidden/>
                    <w:sz w:val="20"/>
                    <w:szCs w:val="20"/>
                  </w:rPr>
                </w:rPrChange>
              </w:rPr>
              <w:delText>8</w:delText>
            </w:r>
            <w:r w:rsidR="00FF1965" w:rsidRPr="00077F75" w:rsidDel="001A3FDA">
              <w:rPr>
                <w:noProof/>
                <w:webHidden/>
                <w:sz w:val="18"/>
                <w:szCs w:val="18"/>
                <w:rPrChange w:id="1375" w:author="Boo Dajeong" w:date="2020-06-18T13:35:00Z">
                  <w:rPr>
                    <w:noProof/>
                    <w:webHidden/>
                    <w:sz w:val="20"/>
                    <w:szCs w:val="20"/>
                  </w:rPr>
                </w:rPrChange>
              </w:rPr>
              <w:fldChar w:fldCharType="end"/>
            </w:r>
            <w:r w:rsidRPr="00077F75" w:rsidDel="001A3FDA">
              <w:rPr>
                <w:noProof/>
                <w:sz w:val="18"/>
                <w:szCs w:val="18"/>
                <w:rPrChange w:id="1376" w:author="Boo Dajeong" w:date="2020-06-18T13:35:00Z">
                  <w:rPr>
                    <w:noProof/>
                    <w:sz w:val="20"/>
                    <w:szCs w:val="20"/>
                  </w:rPr>
                </w:rPrChange>
              </w:rPr>
              <w:fldChar w:fldCharType="end"/>
            </w:r>
          </w:del>
        </w:p>
        <w:p w14:paraId="0F7CDCD9" w14:textId="5A5A6C30" w:rsidR="00FF1965" w:rsidRPr="00077F75" w:rsidDel="001A3FDA" w:rsidRDefault="00EC0E53" w:rsidP="00AC390E">
          <w:pPr>
            <w:pStyle w:val="10"/>
            <w:ind w:left="220"/>
            <w:rPr>
              <w:del w:id="1377" w:author="Boo Dajeong" w:date="2020-06-18T13:32:00Z"/>
              <w:rFonts w:cstheme="minorBidi"/>
              <w:noProof/>
              <w:kern w:val="2"/>
              <w:sz w:val="16"/>
              <w:szCs w:val="18"/>
              <w:rPrChange w:id="1378" w:author="Boo Dajeong" w:date="2020-06-18T13:35:00Z">
                <w:rPr>
                  <w:del w:id="1379" w:author="Boo Dajeong" w:date="2020-06-18T13:32:00Z"/>
                  <w:rFonts w:cstheme="minorBidi"/>
                  <w:noProof/>
                  <w:kern w:val="2"/>
                  <w:sz w:val="18"/>
                  <w:szCs w:val="20"/>
                </w:rPr>
              </w:rPrChange>
            </w:rPr>
          </w:pPr>
          <w:del w:id="1380" w:author="Boo Dajeong" w:date="2020-06-18T13:32:00Z">
            <w:r w:rsidRPr="00077F75" w:rsidDel="001A3FDA">
              <w:rPr>
                <w:noProof/>
                <w:sz w:val="20"/>
                <w:szCs w:val="20"/>
                <w:rPrChange w:id="1381" w:author="Boo Dajeong" w:date="2020-06-18T13:35:00Z">
                  <w:rPr>
                    <w:noProof/>
                  </w:rPr>
                </w:rPrChange>
              </w:rPr>
              <w:fldChar w:fldCharType="begin"/>
            </w:r>
            <w:r w:rsidRPr="00077F75" w:rsidDel="001A3FDA">
              <w:rPr>
                <w:noProof/>
                <w:sz w:val="20"/>
                <w:szCs w:val="20"/>
                <w:rPrChange w:id="1382" w:author="Boo Dajeong" w:date="2020-06-18T13:35:00Z">
                  <w:rPr>
                    <w:noProof/>
                  </w:rPr>
                </w:rPrChange>
              </w:rPr>
              <w:delInstrText xml:space="preserve"> HYPERLINK \l "_Toc39663639" </w:delInstrText>
            </w:r>
            <w:r w:rsidRPr="00077F75" w:rsidDel="001A3FDA">
              <w:rPr>
                <w:noProof/>
                <w:sz w:val="20"/>
                <w:szCs w:val="20"/>
                <w:rPrChange w:id="1383" w:author="Boo Dajeong" w:date="2020-06-18T13:35:00Z">
                  <w:rPr>
                    <w:noProof/>
                  </w:rPr>
                </w:rPrChange>
              </w:rPr>
              <w:fldChar w:fldCharType="separate"/>
            </w:r>
          </w:del>
          <w:ins w:id="1384" w:author="Boo Dajeong" w:date="2020-06-18T13:34:00Z">
            <w:r w:rsidR="00077F75" w:rsidRPr="00077F75">
              <w:rPr>
                <w:rFonts w:hint="eastAsia"/>
                <w:noProof/>
                <w:sz w:val="20"/>
                <w:szCs w:val="20"/>
                <w:rPrChange w:id="1385" w:author="Boo Dajeong" w:date="2020-06-18T13:35:00Z">
                  <w:rPr>
                    <w:rFonts w:hint="eastAsia"/>
                    <w:b/>
                    <w:bCs/>
                    <w:noProof/>
                  </w:rPr>
                </w:rPrChange>
              </w:rPr>
              <w:t>오류</w:t>
            </w:r>
            <w:r w:rsidR="00077F75" w:rsidRPr="00077F75">
              <w:rPr>
                <w:rFonts w:hint="eastAsia"/>
                <w:noProof/>
                <w:sz w:val="20"/>
                <w:szCs w:val="20"/>
                <w:rPrChange w:id="1386" w:author="Boo Dajeong" w:date="2020-06-18T13:35:00Z">
                  <w:rPr>
                    <w:rFonts w:hint="eastAsia"/>
                    <w:b/>
                    <w:bCs/>
                    <w:noProof/>
                  </w:rPr>
                </w:rPrChange>
              </w:rPr>
              <w:t xml:space="preserve">! </w:t>
            </w:r>
            <w:r w:rsidR="00077F75" w:rsidRPr="00077F75">
              <w:rPr>
                <w:rFonts w:hint="eastAsia"/>
                <w:noProof/>
                <w:sz w:val="20"/>
                <w:szCs w:val="20"/>
                <w:rPrChange w:id="1387" w:author="Boo Dajeong" w:date="2020-06-18T13:35:00Z">
                  <w:rPr>
                    <w:rFonts w:hint="eastAsia"/>
                    <w:b/>
                    <w:bCs/>
                    <w:noProof/>
                  </w:rPr>
                </w:rPrChange>
              </w:rPr>
              <w:t>하이퍼링크</w:t>
            </w:r>
            <w:r w:rsidR="00077F75" w:rsidRPr="00077F75">
              <w:rPr>
                <w:rFonts w:hint="eastAsia"/>
                <w:noProof/>
                <w:sz w:val="20"/>
                <w:szCs w:val="20"/>
                <w:rPrChange w:id="1388" w:author="Boo Dajeong" w:date="2020-06-18T13:35:00Z">
                  <w:rPr>
                    <w:rFonts w:hint="eastAsia"/>
                    <w:b/>
                    <w:bCs/>
                    <w:noProof/>
                  </w:rPr>
                </w:rPrChange>
              </w:rPr>
              <w:t xml:space="preserve"> </w:t>
            </w:r>
            <w:r w:rsidR="00077F75" w:rsidRPr="00077F75">
              <w:rPr>
                <w:rFonts w:hint="eastAsia"/>
                <w:noProof/>
                <w:sz w:val="20"/>
                <w:szCs w:val="20"/>
                <w:rPrChange w:id="1389" w:author="Boo Dajeong" w:date="2020-06-18T13:35:00Z">
                  <w:rPr>
                    <w:rFonts w:hint="eastAsia"/>
                    <w:b/>
                    <w:bCs/>
                    <w:noProof/>
                  </w:rPr>
                </w:rPrChange>
              </w:rPr>
              <w:t>참조가</w:t>
            </w:r>
            <w:r w:rsidR="00077F75" w:rsidRPr="00077F75">
              <w:rPr>
                <w:rFonts w:hint="eastAsia"/>
                <w:noProof/>
                <w:sz w:val="20"/>
                <w:szCs w:val="20"/>
                <w:rPrChange w:id="1390" w:author="Boo Dajeong" w:date="2020-06-18T13:35:00Z">
                  <w:rPr>
                    <w:rFonts w:hint="eastAsia"/>
                    <w:b/>
                    <w:bCs/>
                    <w:noProof/>
                  </w:rPr>
                </w:rPrChange>
              </w:rPr>
              <w:t xml:space="preserve"> </w:t>
            </w:r>
            <w:r w:rsidR="00077F75" w:rsidRPr="00077F75">
              <w:rPr>
                <w:rFonts w:hint="eastAsia"/>
                <w:noProof/>
                <w:sz w:val="20"/>
                <w:szCs w:val="20"/>
                <w:rPrChange w:id="1391" w:author="Boo Dajeong" w:date="2020-06-18T13:35:00Z">
                  <w:rPr>
                    <w:rFonts w:hint="eastAsia"/>
                    <w:b/>
                    <w:bCs/>
                    <w:noProof/>
                  </w:rPr>
                </w:rPrChange>
              </w:rPr>
              <w:t>잘못되었습니다</w:t>
            </w:r>
            <w:r w:rsidR="00077F75" w:rsidRPr="00077F75">
              <w:rPr>
                <w:rFonts w:hint="eastAsia"/>
                <w:noProof/>
                <w:sz w:val="20"/>
                <w:szCs w:val="20"/>
                <w:rPrChange w:id="1392" w:author="Boo Dajeong" w:date="2020-06-18T13:35:00Z">
                  <w:rPr>
                    <w:rFonts w:hint="eastAsia"/>
                    <w:b/>
                    <w:bCs/>
                    <w:noProof/>
                  </w:rPr>
                </w:rPrChange>
              </w:rPr>
              <w:t>.</w:t>
            </w:r>
          </w:ins>
          <w:del w:id="1393" w:author="Boo Dajeong" w:date="2020-06-18T13:32:00Z">
            <w:r w:rsidR="00FF1965" w:rsidRPr="00077F75" w:rsidDel="001A3FDA">
              <w:rPr>
                <w:rStyle w:val="a5"/>
                <w:rFonts w:ascii="Cambria" w:hAnsi="Cambria"/>
                <w:noProof/>
                <w:sz w:val="18"/>
                <w:szCs w:val="18"/>
                <w:rPrChange w:id="1394" w:author="Boo Dajeong" w:date="2020-06-18T13:35:00Z">
                  <w:rPr>
                    <w:rStyle w:val="a5"/>
                    <w:rFonts w:ascii="Cambria" w:hAnsi="Cambria"/>
                    <w:noProof/>
                    <w:sz w:val="20"/>
                    <w:szCs w:val="20"/>
                  </w:rPr>
                </w:rPrChange>
              </w:rPr>
              <w:delText>7</w:delText>
            </w:r>
            <w:r w:rsidR="00FF1965" w:rsidRPr="00077F75" w:rsidDel="001A3FDA">
              <w:rPr>
                <w:rFonts w:cstheme="minorBidi"/>
                <w:noProof/>
                <w:kern w:val="2"/>
                <w:sz w:val="16"/>
                <w:szCs w:val="18"/>
                <w:rPrChange w:id="1395"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396" w:author="Boo Dajeong" w:date="2020-06-18T13:35:00Z">
                  <w:rPr>
                    <w:rStyle w:val="a5"/>
                    <w:rFonts w:ascii="Cambria" w:hAnsi="Cambria"/>
                    <w:noProof/>
                    <w:sz w:val="20"/>
                    <w:szCs w:val="20"/>
                  </w:rPr>
                </w:rPrChange>
              </w:rPr>
              <w:delText>Data Analysis Plan</w:delText>
            </w:r>
            <w:r w:rsidR="00FF1965" w:rsidRPr="00077F75" w:rsidDel="001A3FDA">
              <w:rPr>
                <w:noProof/>
                <w:webHidden/>
                <w:sz w:val="18"/>
                <w:szCs w:val="18"/>
                <w:rPrChange w:id="1397" w:author="Boo Dajeong" w:date="2020-06-18T13:35:00Z">
                  <w:rPr>
                    <w:noProof/>
                    <w:webHidden/>
                    <w:sz w:val="20"/>
                    <w:szCs w:val="20"/>
                  </w:rPr>
                </w:rPrChange>
              </w:rPr>
              <w:tab/>
            </w:r>
            <w:r w:rsidR="00FF1965" w:rsidRPr="00077F75" w:rsidDel="001A3FDA">
              <w:rPr>
                <w:noProof/>
                <w:webHidden/>
                <w:sz w:val="18"/>
                <w:szCs w:val="18"/>
                <w:rPrChange w:id="1398" w:author="Boo Dajeong" w:date="2020-06-18T13:35:00Z">
                  <w:rPr>
                    <w:noProof/>
                    <w:webHidden/>
                    <w:sz w:val="20"/>
                    <w:szCs w:val="20"/>
                  </w:rPr>
                </w:rPrChange>
              </w:rPr>
              <w:fldChar w:fldCharType="begin"/>
            </w:r>
            <w:r w:rsidR="00FF1965" w:rsidRPr="00077F75" w:rsidDel="001A3FDA">
              <w:rPr>
                <w:noProof/>
                <w:webHidden/>
                <w:sz w:val="18"/>
                <w:szCs w:val="18"/>
                <w:rPrChange w:id="1399" w:author="Boo Dajeong" w:date="2020-06-18T13:35:00Z">
                  <w:rPr>
                    <w:noProof/>
                    <w:webHidden/>
                    <w:sz w:val="20"/>
                    <w:szCs w:val="20"/>
                  </w:rPr>
                </w:rPrChange>
              </w:rPr>
              <w:delInstrText xml:space="preserve"> PAGEREF _Toc39663639 \h </w:delInstrText>
            </w:r>
            <w:r w:rsidR="00FF1965" w:rsidRPr="00077F75" w:rsidDel="001A3FDA">
              <w:rPr>
                <w:noProof/>
                <w:webHidden/>
                <w:sz w:val="18"/>
                <w:szCs w:val="18"/>
                <w:rPrChange w:id="1400" w:author="Boo Dajeong" w:date="2020-06-18T13:35:00Z">
                  <w:rPr>
                    <w:noProof/>
                    <w:webHidden/>
                    <w:sz w:val="20"/>
                    <w:szCs w:val="20"/>
                  </w:rPr>
                </w:rPrChange>
              </w:rPr>
            </w:r>
            <w:r w:rsidR="00FF1965" w:rsidRPr="00077F75" w:rsidDel="001A3FDA">
              <w:rPr>
                <w:noProof/>
                <w:webHidden/>
                <w:sz w:val="18"/>
                <w:szCs w:val="18"/>
                <w:rPrChange w:id="1401" w:author="Boo Dajeong" w:date="2020-06-18T13:35:00Z">
                  <w:rPr>
                    <w:noProof/>
                    <w:webHidden/>
                    <w:sz w:val="20"/>
                    <w:szCs w:val="20"/>
                  </w:rPr>
                </w:rPrChange>
              </w:rPr>
              <w:fldChar w:fldCharType="separate"/>
            </w:r>
            <w:r w:rsidR="00FF1965" w:rsidRPr="00077F75" w:rsidDel="001A3FDA">
              <w:rPr>
                <w:noProof/>
                <w:webHidden/>
                <w:sz w:val="18"/>
                <w:szCs w:val="18"/>
                <w:rPrChange w:id="1402" w:author="Boo Dajeong" w:date="2020-06-18T13:35:00Z">
                  <w:rPr>
                    <w:noProof/>
                    <w:webHidden/>
                    <w:sz w:val="20"/>
                    <w:szCs w:val="20"/>
                  </w:rPr>
                </w:rPrChange>
              </w:rPr>
              <w:delText>8</w:delText>
            </w:r>
            <w:r w:rsidR="00FF1965" w:rsidRPr="00077F75" w:rsidDel="001A3FDA">
              <w:rPr>
                <w:noProof/>
                <w:webHidden/>
                <w:sz w:val="18"/>
                <w:szCs w:val="18"/>
                <w:rPrChange w:id="1403" w:author="Boo Dajeong" w:date="2020-06-18T13:35:00Z">
                  <w:rPr>
                    <w:noProof/>
                    <w:webHidden/>
                    <w:sz w:val="20"/>
                    <w:szCs w:val="20"/>
                  </w:rPr>
                </w:rPrChange>
              </w:rPr>
              <w:fldChar w:fldCharType="end"/>
            </w:r>
            <w:r w:rsidRPr="00077F75" w:rsidDel="001A3FDA">
              <w:rPr>
                <w:noProof/>
                <w:sz w:val="18"/>
                <w:szCs w:val="18"/>
                <w:rPrChange w:id="1404" w:author="Boo Dajeong" w:date="2020-06-18T13:35:00Z">
                  <w:rPr>
                    <w:noProof/>
                    <w:sz w:val="20"/>
                    <w:szCs w:val="20"/>
                  </w:rPr>
                </w:rPrChange>
              </w:rPr>
              <w:fldChar w:fldCharType="end"/>
            </w:r>
          </w:del>
        </w:p>
        <w:p w14:paraId="44311938" w14:textId="34A4BEF8" w:rsidR="00FF1965" w:rsidRPr="00077F75" w:rsidDel="001A3FDA" w:rsidRDefault="00EC0E53" w:rsidP="00AC390E">
          <w:pPr>
            <w:pStyle w:val="10"/>
            <w:ind w:left="220" w:firstLineChars="50" w:firstLine="100"/>
            <w:rPr>
              <w:del w:id="1405" w:author="Boo Dajeong" w:date="2020-06-18T13:32:00Z"/>
              <w:rFonts w:cstheme="minorBidi"/>
              <w:noProof/>
              <w:kern w:val="2"/>
              <w:sz w:val="16"/>
              <w:szCs w:val="18"/>
              <w:rPrChange w:id="1406" w:author="Boo Dajeong" w:date="2020-06-18T13:35:00Z">
                <w:rPr>
                  <w:del w:id="1407" w:author="Boo Dajeong" w:date="2020-06-18T13:32:00Z"/>
                  <w:rFonts w:cstheme="minorBidi"/>
                  <w:noProof/>
                  <w:kern w:val="2"/>
                  <w:sz w:val="18"/>
                  <w:szCs w:val="20"/>
                </w:rPr>
              </w:rPrChange>
            </w:rPr>
          </w:pPr>
          <w:del w:id="1408" w:author="Boo Dajeong" w:date="2020-06-18T13:32:00Z">
            <w:r w:rsidRPr="00077F75" w:rsidDel="001A3FDA">
              <w:rPr>
                <w:noProof/>
                <w:sz w:val="20"/>
                <w:szCs w:val="20"/>
                <w:rPrChange w:id="1409" w:author="Boo Dajeong" w:date="2020-06-18T13:35:00Z">
                  <w:rPr>
                    <w:noProof/>
                  </w:rPr>
                </w:rPrChange>
              </w:rPr>
              <w:fldChar w:fldCharType="begin"/>
            </w:r>
            <w:r w:rsidRPr="00077F75" w:rsidDel="001A3FDA">
              <w:rPr>
                <w:noProof/>
                <w:sz w:val="20"/>
                <w:szCs w:val="20"/>
                <w:rPrChange w:id="1410" w:author="Boo Dajeong" w:date="2020-06-18T13:35:00Z">
                  <w:rPr>
                    <w:noProof/>
                  </w:rPr>
                </w:rPrChange>
              </w:rPr>
              <w:delInstrText xml:space="preserve"> HYPERLINK \l "_Toc39663640" </w:delInstrText>
            </w:r>
            <w:r w:rsidRPr="00077F75" w:rsidDel="001A3FDA">
              <w:rPr>
                <w:noProof/>
                <w:sz w:val="20"/>
                <w:szCs w:val="20"/>
                <w:rPrChange w:id="1411" w:author="Boo Dajeong" w:date="2020-06-18T13:35:00Z">
                  <w:rPr>
                    <w:noProof/>
                  </w:rPr>
                </w:rPrChange>
              </w:rPr>
              <w:fldChar w:fldCharType="separate"/>
            </w:r>
          </w:del>
          <w:ins w:id="1412" w:author="Boo Dajeong" w:date="2020-06-18T13:34:00Z">
            <w:r w:rsidR="00077F75" w:rsidRPr="00077F75">
              <w:rPr>
                <w:rFonts w:hint="eastAsia"/>
                <w:noProof/>
                <w:sz w:val="20"/>
                <w:szCs w:val="20"/>
                <w:rPrChange w:id="1413" w:author="Boo Dajeong" w:date="2020-06-18T13:35:00Z">
                  <w:rPr>
                    <w:rFonts w:hint="eastAsia"/>
                    <w:b/>
                    <w:bCs/>
                    <w:noProof/>
                  </w:rPr>
                </w:rPrChange>
              </w:rPr>
              <w:t>오류</w:t>
            </w:r>
            <w:r w:rsidR="00077F75" w:rsidRPr="00077F75">
              <w:rPr>
                <w:rFonts w:hint="eastAsia"/>
                <w:noProof/>
                <w:sz w:val="20"/>
                <w:szCs w:val="20"/>
                <w:rPrChange w:id="1414" w:author="Boo Dajeong" w:date="2020-06-18T13:35:00Z">
                  <w:rPr>
                    <w:rFonts w:hint="eastAsia"/>
                    <w:b/>
                    <w:bCs/>
                    <w:noProof/>
                  </w:rPr>
                </w:rPrChange>
              </w:rPr>
              <w:t xml:space="preserve">! </w:t>
            </w:r>
            <w:r w:rsidR="00077F75" w:rsidRPr="00077F75">
              <w:rPr>
                <w:rFonts w:hint="eastAsia"/>
                <w:noProof/>
                <w:sz w:val="20"/>
                <w:szCs w:val="20"/>
                <w:rPrChange w:id="1415" w:author="Boo Dajeong" w:date="2020-06-18T13:35:00Z">
                  <w:rPr>
                    <w:rFonts w:hint="eastAsia"/>
                    <w:b/>
                    <w:bCs/>
                    <w:noProof/>
                  </w:rPr>
                </w:rPrChange>
              </w:rPr>
              <w:t>하이퍼링크</w:t>
            </w:r>
            <w:r w:rsidR="00077F75" w:rsidRPr="00077F75">
              <w:rPr>
                <w:rFonts w:hint="eastAsia"/>
                <w:noProof/>
                <w:sz w:val="20"/>
                <w:szCs w:val="20"/>
                <w:rPrChange w:id="1416" w:author="Boo Dajeong" w:date="2020-06-18T13:35:00Z">
                  <w:rPr>
                    <w:rFonts w:hint="eastAsia"/>
                    <w:b/>
                    <w:bCs/>
                    <w:noProof/>
                  </w:rPr>
                </w:rPrChange>
              </w:rPr>
              <w:t xml:space="preserve"> </w:t>
            </w:r>
            <w:r w:rsidR="00077F75" w:rsidRPr="00077F75">
              <w:rPr>
                <w:rFonts w:hint="eastAsia"/>
                <w:noProof/>
                <w:sz w:val="20"/>
                <w:szCs w:val="20"/>
                <w:rPrChange w:id="1417" w:author="Boo Dajeong" w:date="2020-06-18T13:35:00Z">
                  <w:rPr>
                    <w:rFonts w:hint="eastAsia"/>
                    <w:b/>
                    <w:bCs/>
                    <w:noProof/>
                  </w:rPr>
                </w:rPrChange>
              </w:rPr>
              <w:t>참조가</w:t>
            </w:r>
            <w:r w:rsidR="00077F75" w:rsidRPr="00077F75">
              <w:rPr>
                <w:rFonts w:hint="eastAsia"/>
                <w:noProof/>
                <w:sz w:val="20"/>
                <w:szCs w:val="20"/>
                <w:rPrChange w:id="1418" w:author="Boo Dajeong" w:date="2020-06-18T13:35:00Z">
                  <w:rPr>
                    <w:rFonts w:hint="eastAsia"/>
                    <w:b/>
                    <w:bCs/>
                    <w:noProof/>
                  </w:rPr>
                </w:rPrChange>
              </w:rPr>
              <w:t xml:space="preserve"> </w:t>
            </w:r>
            <w:r w:rsidR="00077F75" w:rsidRPr="00077F75">
              <w:rPr>
                <w:rFonts w:hint="eastAsia"/>
                <w:noProof/>
                <w:sz w:val="20"/>
                <w:szCs w:val="20"/>
                <w:rPrChange w:id="1419" w:author="Boo Dajeong" w:date="2020-06-18T13:35:00Z">
                  <w:rPr>
                    <w:rFonts w:hint="eastAsia"/>
                    <w:b/>
                    <w:bCs/>
                    <w:noProof/>
                  </w:rPr>
                </w:rPrChange>
              </w:rPr>
              <w:t>잘못되었습니다</w:t>
            </w:r>
            <w:r w:rsidR="00077F75" w:rsidRPr="00077F75">
              <w:rPr>
                <w:rFonts w:hint="eastAsia"/>
                <w:noProof/>
                <w:sz w:val="20"/>
                <w:szCs w:val="20"/>
                <w:rPrChange w:id="1420" w:author="Boo Dajeong" w:date="2020-06-18T13:35:00Z">
                  <w:rPr>
                    <w:rFonts w:hint="eastAsia"/>
                    <w:b/>
                    <w:bCs/>
                    <w:noProof/>
                  </w:rPr>
                </w:rPrChange>
              </w:rPr>
              <w:t>.</w:t>
            </w:r>
          </w:ins>
          <w:del w:id="1421" w:author="Boo Dajeong" w:date="2020-06-18T13:32:00Z">
            <w:r w:rsidR="00FF1965" w:rsidRPr="00077F75" w:rsidDel="001A3FDA">
              <w:rPr>
                <w:rStyle w:val="a5"/>
                <w:rFonts w:ascii="Cambria" w:hAnsi="Cambria"/>
                <w:noProof/>
                <w:sz w:val="18"/>
                <w:szCs w:val="18"/>
                <w:rPrChange w:id="1422" w:author="Boo Dajeong" w:date="2020-06-18T13:35:00Z">
                  <w:rPr>
                    <w:rStyle w:val="a5"/>
                    <w:rFonts w:ascii="Cambria" w:hAnsi="Cambria"/>
                    <w:noProof/>
                    <w:sz w:val="20"/>
                    <w:szCs w:val="20"/>
                  </w:rPr>
                </w:rPrChange>
              </w:rPr>
              <w:delText>7.1</w:delText>
            </w:r>
            <w:r w:rsidR="00FF1965" w:rsidRPr="00077F75" w:rsidDel="001A3FDA">
              <w:rPr>
                <w:rFonts w:cstheme="minorBidi"/>
                <w:noProof/>
                <w:kern w:val="2"/>
                <w:sz w:val="16"/>
                <w:szCs w:val="18"/>
                <w:rPrChange w:id="1423"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424" w:author="Boo Dajeong" w:date="2020-06-18T13:35:00Z">
                  <w:rPr>
                    <w:rStyle w:val="a5"/>
                    <w:rFonts w:ascii="Cambria" w:hAnsi="Cambria"/>
                    <w:noProof/>
                    <w:sz w:val="20"/>
                    <w:szCs w:val="20"/>
                  </w:rPr>
                </w:rPrChange>
              </w:rPr>
              <w:delText>Calculation of time-at risk</w:delText>
            </w:r>
            <w:r w:rsidR="00FF1965" w:rsidRPr="00077F75" w:rsidDel="001A3FDA">
              <w:rPr>
                <w:noProof/>
                <w:webHidden/>
                <w:sz w:val="18"/>
                <w:szCs w:val="18"/>
                <w:rPrChange w:id="1425" w:author="Boo Dajeong" w:date="2020-06-18T13:35:00Z">
                  <w:rPr>
                    <w:noProof/>
                    <w:webHidden/>
                    <w:sz w:val="20"/>
                    <w:szCs w:val="20"/>
                  </w:rPr>
                </w:rPrChange>
              </w:rPr>
              <w:tab/>
            </w:r>
            <w:r w:rsidR="00FF1965" w:rsidRPr="00077F75" w:rsidDel="001A3FDA">
              <w:rPr>
                <w:noProof/>
                <w:webHidden/>
                <w:sz w:val="18"/>
                <w:szCs w:val="18"/>
                <w:rPrChange w:id="1426" w:author="Boo Dajeong" w:date="2020-06-18T13:35:00Z">
                  <w:rPr>
                    <w:noProof/>
                    <w:webHidden/>
                    <w:sz w:val="20"/>
                    <w:szCs w:val="20"/>
                  </w:rPr>
                </w:rPrChange>
              </w:rPr>
              <w:fldChar w:fldCharType="begin"/>
            </w:r>
            <w:r w:rsidR="00FF1965" w:rsidRPr="00077F75" w:rsidDel="001A3FDA">
              <w:rPr>
                <w:noProof/>
                <w:webHidden/>
                <w:sz w:val="18"/>
                <w:szCs w:val="18"/>
                <w:rPrChange w:id="1427" w:author="Boo Dajeong" w:date="2020-06-18T13:35:00Z">
                  <w:rPr>
                    <w:noProof/>
                    <w:webHidden/>
                    <w:sz w:val="20"/>
                    <w:szCs w:val="20"/>
                  </w:rPr>
                </w:rPrChange>
              </w:rPr>
              <w:delInstrText xml:space="preserve"> PAGEREF _Toc39663640 \h </w:delInstrText>
            </w:r>
            <w:r w:rsidR="00FF1965" w:rsidRPr="00077F75" w:rsidDel="001A3FDA">
              <w:rPr>
                <w:noProof/>
                <w:webHidden/>
                <w:sz w:val="18"/>
                <w:szCs w:val="18"/>
                <w:rPrChange w:id="1428" w:author="Boo Dajeong" w:date="2020-06-18T13:35:00Z">
                  <w:rPr>
                    <w:noProof/>
                    <w:webHidden/>
                    <w:sz w:val="20"/>
                    <w:szCs w:val="20"/>
                  </w:rPr>
                </w:rPrChange>
              </w:rPr>
            </w:r>
            <w:r w:rsidR="00FF1965" w:rsidRPr="00077F75" w:rsidDel="001A3FDA">
              <w:rPr>
                <w:noProof/>
                <w:webHidden/>
                <w:sz w:val="18"/>
                <w:szCs w:val="18"/>
                <w:rPrChange w:id="1429" w:author="Boo Dajeong" w:date="2020-06-18T13:35:00Z">
                  <w:rPr>
                    <w:noProof/>
                    <w:webHidden/>
                    <w:sz w:val="20"/>
                    <w:szCs w:val="20"/>
                  </w:rPr>
                </w:rPrChange>
              </w:rPr>
              <w:fldChar w:fldCharType="separate"/>
            </w:r>
            <w:r w:rsidR="00FF1965" w:rsidRPr="00077F75" w:rsidDel="001A3FDA">
              <w:rPr>
                <w:noProof/>
                <w:webHidden/>
                <w:sz w:val="18"/>
                <w:szCs w:val="18"/>
                <w:rPrChange w:id="1430" w:author="Boo Dajeong" w:date="2020-06-18T13:35:00Z">
                  <w:rPr>
                    <w:noProof/>
                    <w:webHidden/>
                    <w:sz w:val="20"/>
                    <w:szCs w:val="20"/>
                  </w:rPr>
                </w:rPrChange>
              </w:rPr>
              <w:delText>8</w:delText>
            </w:r>
            <w:r w:rsidR="00FF1965" w:rsidRPr="00077F75" w:rsidDel="001A3FDA">
              <w:rPr>
                <w:noProof/>
                <w:webHidden/>
                <w:sz w:val="18"/>
                <w:szCs w:val="18"/>
                <w:rPrChange w:id="1431" w:author="Boo Dajeong" w:date="2020-06-18T13:35:00Z">
                  <w:rPr>
                    <w:noProof/>
                    <w:webHidden/>
                    <w:sz w:val="20"/>
                    <w:szCs w:val="20"/>
                  </w:rPr>
                </w:rPrChange>
              </w:rPr>
              <w:fldChar w:fldCharType="end"/>
            </w:r>
            <w:r w:rsidRPr="00077F75" w:rsidDel="001A3FDA">
              <w:rPr>
                <w:noProof/>
                <w:sz w:val="18"/>
                <w:szCs w:val="18"/>
                <w:rPrChange w:id="1432" w:author="Boo Dajeong" w:date="2020-06-18T13:35:00Z">
                  <w:rPr>
                    <w:noProof/>
                    <w:sz w:val="20"/>
                    <w:szCs w:val="20"/>
                  </w:rPr>
                </w:rPrChange>
              </w:rPr>
              <w:fldChar w:fldCharType="end"/>
            </w:r>
          </w:del>
        </w:p>
        <w:p w14:paraId="2AA14F83" w14:textId="21613C81" w:rsidR="00FF1965" w:rsidRPr="00077F75" w:rsidDel="001A3FDA" w:rsidRDefault="00EC0E53" w:rsidP="00AC390E">
          <w:pPr>
            <w:pStyle w:val="10"/>
            <w:ind w:left="220" w:firstLineChars="50" w:firstLine="100"/>
            <w:rPr>
              <w:del w:id="1433" w:author="Boo Dajeong" w:date="2020-06-18T13:32:00Z"/>
              <w:rFonts w:cstheme="minorBidi"/>
              <w:noProof/>
              <w:kern w:val="2"/>
              <w:sz w:val="16"/>
              <w:szCs w:val="18"/>
              <w:rPrChange w:id="1434" w:author="Boo Dajeong" w:date="2020-06-18T13:35:00Z">
                <w:rPr>
                  <w:del w:id="1435" w:author="Boo Dajeong" w:date="2020-06-18T13:32:00Z"/>
                  <w:rFonts w:cstheme="minorBidi"/>
                  <w:noProof/>
                  <w:kern w:val="2"/>
                  <w:sz w:val="18"/>
                  <w:szCs w:val="20"/>
                </w:rPr>
              </w:rPrChange>
            </w:rPr>
          </w:pPr>
          <w:del w:id="1436" w:author="Boo Dajeong" w:date="2020-06-18T13:32:00Z">
            <w:r w:rsidRPr="00077F75" w:rsidDel="001A3FDA">
              <w:rPr>
                <w:noProof/>
                <w:sz w:val="20"/>
                <w:szCs w:val="20"/>
                <w:rPrChange w:id="1437" w:author="Boo Dajeong" w:date="2020-06-18T13:35:00Z">
                  <w:rPr>
                    <w:noProof/>
                  </w:rPr>
                </w:rPrChange>
              </w:rPr>
              <w:fldChar w:fldCharType="begin"/>
            </w:r>
            <w:r w:rsidRPr="00077F75" w:rsidDel="001A3FDA">
              <w:rPr>
                <w:noProof/>
                <w:sz w:val="20"/>
                <w:szCs w:val="20"/>
                <w:rPrChange w:id="1438" w:author="Boo Dajeong" w:date="2020-06-18T13:35:00Z">
                  <w:rPr>
                    <w:noProof/>
                  </w:rPr>
                </w:rPrChange>
              </w:rPr>
              <w:delInstrText xml:space="preserve"> HYPERLINK \l "_Toc39663641" </w:delInstrText>
            </w:r>
            <w:r w:rsidRPr="00077F75" w:rsidDel="001A3FDA">
              <w:rPr>
                <w:noProof/>
                <w:sz w:val="20"/>
                <w:szCs w:val="20"/>
                <w:rPrChange w:id="1439" w:author="Boo Dajeong" w:date="2020-06-18T13:35:00Z">
                  <w:rPr>
                    <w:noProof/>
                  </w:rPr>
                </w:rPrChange>
              </w:rPr>
              <w:fldChar w:fldCharType="separate"/>
            </w:r>
          </w:del>
          <w:ins w:id="1440" w:author="Boo Dajeong" w:date="2020-06-18T13:34:00Z">
            <w:r w:rsidR="00077F75" w:rsidRPr="00077F75">
              <w:rPr>
                <w:rFonts w:hint="eastAsia"/>
                <w:noProof/>
                <w:sz w:val="20"/>
                <w:szCs w:val="20"/>
                <w:rPrChange w:id="1441" w:author="Boo Dajeong" w:date="2020-06-18T13:35:00Z">
                  <w:rPr>
                    <w:rFonts w:hint="eastAsia"/>
                    <w:b/>
                    <w:bCs/>
                    <w:noProof/>
                  </w:rPr>
                </w:rPrChange>
              </w:rPr>
              <w:t>오류</w:t>
            </w:r>
            <w:r w:rsidR="00077F75" w:rsidRPr="00077F75">
              <w:rPr>
                <w:rFonts w:hint="eastAsia"/>
                <w:noProof/>
                <w:sz w:val="20"/>
                <w:szCs w:val="20"/>
                <w:rPrChange w:id="1442" w:author="Boo Dajeong" w:date="2020-06-18T13:35:00Z">
                  <w:rPr>
                    <w:rFonts w:hint="eastAsia"/>
                    <w:b/>
                    <w:bCs/>
                    <w:noProof/>
                  </w:rPr>
                </w:rPrChange>
              </w:rPr>
              <w:t xml:space="preserve">! </w:t>
            </w:r>
            <w:r w:rsidR="00077F75" w:rsidRPr="00077F75">
              <w:rPr>
                <w:rFonts w:hint="eastAsia"/>
                <w:noProof/>
                <w:sz w:val="20"/>
                <w:szCs w:val="20"/>
                <w:rPrChange w:id="1443" w:author="Boo Dajeong" w:date="2020-06-18T13:35:00Z">
                  <w:rPr>
                    <w:rFonts w:hint="eastAsia"/>
                    <w:b/>
                    <w:bCs/>
                    <w:noProof/>
                  </w:rPr>
                </w:rPrChange>
              </w:rPr>
              <w:t>하이퍼링크</w:t>
            </w:r>
            <w:r w:rsidR="00077F75" w:rsidRPr="00077F75">
              <w:rPr>
                <w:rFonts w:hint="eastAsia"/>
                <w:noProof/>
                <w:sz w:val="20"/>
                <w:szCs w:val="20"/>
                <w:rPrChange w:id="1444" w:author="Boo Dajeong" w:date="2020-06-18T13:35:00Z">
                  <w:rPr>
                    <w:rFonts w:hint="eastAsia"/>
                    <w:b/>
                    <w:bCs/>
                    <w:noProof/>
                  </w:rPr>
                </w:rPrChange>
              </w:rPr>
              <w:t xml:space="preserve"> </w:t>
            </w:r>
            <w:r w:rsidR="00077F75" w:rsidRPr="00077F75">
              <w:rPr>
                <w:rFonts w:hint="eastAsia"/>
                <w:noProof/>
                <w:sz w:val="20"/>
                <w:szCs w:val="20"/>
                <w:rPrChange w:id="1445" w:author="Boo Dajeong" w:date="2020-06-18T13:35:00Z">
                  <w:rPr>
                    <w:rFonts w:hint="eastAsia"/>
                    <w:b/>
                    <w:bCs/>
                    <w:noProof/>
                  </w:rPr>
                </w:rPrChange>
              </w:rPr>
              <w:t>참조가</w:t>
            </w:r>
            <w:r w:rsidR="00077F75" w:rsidRPr="00077F75">
              <w:rPr>
                <w:rFonts w:hint="eastAsia"/>
                <w:noProof/>
                <w:sz w:val="20"/>
                <w:szCs w:val="20"/>
                <w:rPrChange w:id="1446" w:author="Boo Dajeong" w:date="2020-06-18T13:35:00Z">
                  <w:rPr>
                    <w:rFonts w:hint="eastAsia"/>
                    <w:b/>
                    <w:bCs/>
                    <w:noProof/>
                  </w:rPr>
                </w:rPrChange>
              </w:rPr>
              <w:t xml:space="preserve"> </w:t>
            </w:r>
            <w:r w:rsidR="00077F75" w:rsidRPr="00077F75">
              <w:rPr>
                <w:rFonts w:hint="eastAsia"/>
                <w:noProof/>
                <w:sz w:val="20"/>
                <w:szCs w:val="20"/>
                <w:rPrChange w:id="1447" w:author="Boo Dajeong" w:date="2020-06-18T13:35:00Z">
                  <w:rPr>
                    <w:rFonts w:hint="eastAsia"/>
                    <w:b/>
                    <w:bCs/>
                    <w:noProof/>
                  </w:rPr>
                </w:rPrChange>
              </w:rPr>
              <w:t>잘못되었습니다</w:t>
            </w:r>
            <w:r w:rsidR="00077F75" w:rsidRPr="00077F75">
              <w:rPr>
                <w:rFonts w:hint="eastAsia"/>
                <w:noProof/>
                <w:sz w:val="20"/>
                <w:szCs w:val="20"/>
                <w:rPrChange w:id="1448" w:author="Boo Dajeong" w:date="2020-06-18T13:35:00Z">
                  <w:rPr>
                    <w:rFonts w:hint="eastAsia"/>
                    <w:b/>
                    <w:bCs/>
                    <w:noProof/>
                  </w:rPr>
                </w:rPrChange>
              </w:rPr>
              <w:t>.</w:t>
            </w:r>
          </w:ins>
          <w:del w:id="1449" w:author="Boo Dajeong" w:date="2020-06-18T13:32:00Z">
            <w:r w:rsidR="00FF1965" w:rsidRPr="00077F75" w:rsidDel="001A3FDA">
              <w:rPr>
                <w:rStyle w:val="a5"/>
                <w:rFonts w:ascii="Cambria" w:hAnsi="Cambria"/>
                <w:noProof/>
                <w:sz w:val="18"/>
                <w:szCs w:val="18"/>
                <w:rPrChange w:id="1450" w:author="Boo Dajeong" w:date="2020-06-18T13:35:00Z">
                  <w:rPr>
                    <w:rStyle w:val="a5"/>
                    <w:rFonts w:ascii="Cambria" w:hAnsi="Cambria"/>
                    <w:noProof/>
                    <w:sz w:val="20"/>
                    <w:szCs w:val="20"/>
                  </w:rPr>
                </w:rPrChange>
              </w:rPr>
              <w:delText>7.2</w:delText>
            </w:r>
            <w:r w:rsidR="00FF1965" w:rsidRPr="00077F75" w:rsidDel="001A3FDA">
              <w:rPr>
                <w:rFonts w:cstheme="minorBidi"/>
                <w:noProof/>
                <w:kern w:val="2"/>
                <w:sz w:val="16"/>
                <w:szCs w:val="18"/>
                <w:rPrChange w:id="1451"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452" w:author="Boo Dajeong" w:date="2020-06-18T13:35:00Z">
                  <w:rPr>
                    <w:rStyle w:val="a5"/>
                    <w:rFonts w:ascii="Cambria" w:hAnsi="Cambria"/>
                    <w:noProof/>
                    <w:sz w:val="20"/>
                    <w:szCs w:val="20"/>
                  </w:rPr>
                </w:rPrChange>
              </w:rPr>
              <w:delText>Model Specification</w:delText>
            </w:r>
            <w:r w:rsidR="00FF1965" w:rsidRPr="00077F75" w:rsidDel="001A3FDA">
              <w:rPr>
                <w:noProof/>
                <w:webHidden/>
                <w:sz w:val="18"/>
                <w:szCs w:val="18"/>
                <w:rPrChange w:id="1453" w:author="Boo Dajeong" w:date="2020-06-18T13:35:00Z">
                  <w:rPr>
                    <w:noProof/>
                    <w:webHidden/>
                    <w:sz w:val="20"/>
                    <w:szCs w:val="20"/>
                  </w:rPr>
                </w:rPrChange>
              </w:rPr>
              <w:tab/>
            </w:r>
            <w:r w:rsidR="00FF1965" w:rsidRPr="00077F75" w:rsidDel="001A3FDA">
              <w:rPr>
                <w:noProof/>
                <w:webHidden/>
                <w:sz w:val="18"/>
                <w:szCs w:val="18"/>
                <w:rPrChange w:id="1454" w:author="Boo Dajeong" w:date="2020-06-18T13:35:00Z">
                  <w:rPr>
                    <w:noProof/>
                    <w:webHidden/>
                    <w:sz w:val="20"/>
                    <w:szCs w:val="20"/>
                  </w:rPr>
                </w:rPrChange>
              </w:rPr>
              <w:fldChar w:fldCharType="begin"/>
            </w:r>
            <w:r w:rsidR="00FF1965" w:rsidRPr="00077F75" w:rsidDel="001A3FDA">
              <w:rPr>
                <w:noProof/>
                <w:webHidden/>
                <w:sz w:val="18"/>
                <w:szCs w:val="18"/>
                <w:rPrChange w:id="1455" w:author="Boo Dajeong" w:date="2020-06-18T13:35:00Z">
                  <w:rPr>
                    <w:noProof/>
                    <w:webHidden/>
                    <w:sz w:val="20"/>
                    <w:szCs w:val="20"/>
                  </w:rPr>
                </w:rPrChange>
              </w:rPr>
              <w:delInstrText xml:space="preserve"> PAGEREF _Toc39663641 \h </w:delInstrText>
            </w:r>
            <w:r w:rsidR="00FF1965" w:rsidRPr="00077F75" w:rsidDel="001A3FDA">
              <w:rPr>
                <w:noProof/>
                <w:webHidden/>
                <w:sz w:val="18"/>
                <w:szCs w:val="18"/>
                <w:rPrChange w:id="1456" w:author="Boo Dajeong" w:date="2020-06-18T13:35:00Z">
                  <w:rPr>
                    <w:noProof/>
                    <w:webHidden/>
                    <w:sz w:val="20"/>
                    <w:szCs w:val="20"/>
                  </w:rPr>
                </w:rPrChange>
              </w:rPr>
            </w:r>
            <w:r w:rsidR="00FF1965" w:rsidRPr="00077F75" w:rsidDel="001A3FDA">
              <w:rPr>
                <w:noProof/>
                <w:webHidden/>
                <w:sz w:val="18"/>
                <w:szCs w:val="18"/>
                <w:rPrChange w:id="1457" w:author="Boo Dajeong" w:date="2020-06-18T13:35:00Z">
                  <w:rPr>
                    <w:noProof/>
                    <w:webHidden/>
                    <w:sz w:val="20"/>
                    <w:szCs w:val="20"/>
                  </w:rPr>
                </w:rPrChange>
              </w:rPr>
              <w:fldChar w:fldCharType="separate"/>
            </w:r>
            <w:r w:rsidR="00FF1965" w:rsidRPr="00077F75" w:rsidDel="001A3FDA">
              <w:rPr>
                <w:noProof/>
                <w:webHidden/>
                <w:sz w:val="18"/>
                <w:szCs w:val="18"/>
                <w:rPrChange w:id="1458" w:author="Boo Dajeong" w:date="2020-06-18T13:35:00Z">
                  <w:rPr>
                    <w:noProof/>
                    <w:webHidden/>
                    <w:sz w:val="20"/>
                    <w:szCs w:val="20"/>
                  </w:rPr>
                </w:rPrChange>
              </w:rPr>
              <w:delText>8</w:delText>
            </w:r>
            <w:r w:rsidR="00FF1965" w:rsidRPr="00077F75" w:rsidDel="001A3FDA">
              <w:rPr>
                <w:noProof/>
                <w:webHidden/>
                <w:sz w:val="18"/>
                <w:szCs w:val="18"/>
                <w:rPrChange w:id="1459" w:author="Boo Dajeong" w:date="2020-06-18T13:35:00Z">
                  <w:rPr>
                    <w:noProof/>
                    <w:webHidden/>
                    <w:sz w:val="20"/>
                    <w:szCs w:val="20"/>
                  </w:rPr>
                </w:rPrChange>
              </w:rPr>
              <w:fldChar w:fldCharType="end"/>
            </w:r>
            <w:r w:rsidRPr="00077F75" w:rsidDel="001A3FDA">
              <w:rPr>
                <w:noProof/>
                <w:sz w:val="18"/>
                <w:szCs w:val="18"/>
                <w:rPrChange w:id="1460" w:author="Boo Dajeong" w:date="2020-06-18T13:35:00Z">
                  <w:rPr>
                    <w:noProof/>
                    <w:sz w:val="20"/>
                    <w:szCs w:val="20"/>
                  </w:rPr>
                </w:rPrChange>
              </w:rPr>
              <w:fldChar w:fldCharType="end"/>
            </w:r>
          </w:del>
        </w:p>
        <w:p w14:paraId="09742A16" w14:textId="7E7EC680" w:rsidR="00FF1965" w:rsidRPr="00077F75" w:rsidDel="001A3FDA" w:rsidRDefault="00EC0E53" w:rsidP="00AC390E">
          <w:pPr>
            <w:pStyle w:val="10"/>
            <w:ind w:left="220" w:firstLineChars="100" w:firstLine="200"/>
            <w:rPr>
              <w:del w:id="1461" w:author="Boo Dajeong" w:date="2020-06-18T13:32:00Z"/>
              <w:rFonts w:cstheme="minorBidi"/>
              <w:noProof/>
              <w:kern w:val="2"/>
              <w:sz w:val="16"/>
              <w:szCs w:val="18"/>
              <w:rPrChange w:id="1462" w:author="Boo Dajeong" w:date="2020-06-18T13:35:00Z">
                <w:rPr>
                  <w:del w:id="1463" w:author="Boo Dajeong" w:date="2020-06-18T13:32:00Z"/>
                  <w:rFonts w:cstheme="minorBidi"/>
                  <w:noProof/>
                  <w:kern w:val="2"/>
                  <w:sz w:val="18"/>
                  <w:szCs w:val="20"/>
                </w:rPr>
              </w:rPrChange>
            </w:rPr>
          </w:pPr>
          <w:del w:id="1464" w:author="Boo Dajeong" w:date="2020-06-18T13:32:00Z">
            <w:r w:rsidRPr="00077F75" w:rsidDel="001A3FDA">
              <w:rPr>
                <w:noProof/>
                <w:sz w:val="20"/>
                <w:szCs w:val="20"/>
                <w:rPrChange w:id="1465" w:author="Boo Dajeong" w:date="2020-06-18T13:35:00Z">
                  <w:rPr>
                    <w:noProof/>
                  </w:rPr>
                </w:rPrChange>
              </w:rPr>
              <w:fldChar w:fldCharType="begin"/>
            </w:r>
            <w:r w:rsidRPr="00077F75" w:rsidDel="001A3FDA">
              <w:rPr>
                <w:noProof/>
                <w:sz w:val="20"/>
                <w:szCs w:val="20"/>
                <w:rPrChange w:id="1466" w:author="Boo Dajeong" w:date="2020-06-18T13:35:00Z">
                  <w:rPr>
                    <w:noProof/>
                  </w:rPr>
                </w:rPrChange>
              </w:rPr>
              <w:delInstrText xml:space="preserve"> HYPERLINK \l "_Toc39663642" </w:delInstrText>
            </w:r>
            <w:r w:rsidRPr="00077F75" w:rsidDel="001A3FDA">
              <w:rPr>
                <w:noProof/>
                <w:sz w:val="20"/>
                <w:szCs w:val="20"/>
                <w:rPrChange w:id="1467" w:author="Boo Dajeong" w:date="2020-06-18T13:35:00Z">
                  <w:rPr>
                    <w:noProof/>
                  </w:rPr>
                </w:rPrChange>
              </w:rPr>
              <w:fldChar w:fldCharType="separate"/>
            </w:r>
          </w:del>
          <w:ins w:id="1468" w:author="Boo Dajeong" w:date="2020-06-18T13:34:00Z">
            <w:r w:rsidR="00077F75" w:rsidRPr="00077F75">
              <w:rPr>
                <w:rFonts w:hint="eastAsia"/>
                <w:noProof/>
                <w:sz w:val="20"/>
                <w:szCs w:val="20"/>
                <w:rPrChange w:id="1469" w:author="Boo Dajeong" w:date="2020-06-18T13:35:00Z">
                  <w:rPr>
                    <w:rFonts w:hint="eastAsia"/>
                    <w:b/>
                    <w:bCs/>
                    <w:noProof/>
                  </w:rPr>
                </w:rPrChange>
              </w:rPr>
              <w:t>오류</w:t>
            </w:r>
            <w:r w:rsidR="00077F75" w:rsidRPr="00077F75">
              <w:rPr>
                <w:rFonts w:hint="eastAsia"/>
                <w:noProof/>
                <w:sz w:val="20"/>
                <w:szCs w:val="20"/>
                <w:rPrChange w:id="1470" w:author="Boo Dajeong" w:date="2020-06-18T13:35:00Z">
                  <w:rPr>
                    <w:rFonts w:hint="eastAsia"/>
                    <w:b/>
                    <w:bCs/>
                    <w:noProof/>
                  </w:rPr>
                </w:rPrChange>
              </w:rPr>
              <w:t xml:space="preserve">! </w:t>
            </w:r>
            <w:r w:rsidR="00077F75" w:rsidRPr="00077F75">
              <w:rPr>
                <w:rFonts w:hint="eastAsia"/>
                <w:noProof/>
                <w:sz w:val="20"/>
                <w:szCs w:val="20"/>
                <w:rPrChange w:id="1471" w:author="Boo Dajeong" w:date="2020-06-18T13:35:00Z">
                  <w:rPr>
                    <w:rFonts w:hint="eastAsia"/>
                    <w:b/>
                    <w:bCs/>
                    <w:noProof/>
                  </w:rPr>
                </w:rPrChange>
              </w:rPr>
              <w:t>하이퍼링크</w:t>
            </w:r>
            <w:r w:rsidR="00077F75" w:rsidRPr="00077F75">
              <w:rPr>
                <w:rFonts w:hint="eastAsia"/>
                <w:noProof/>
                <w:sz w:val="20"/>
                <w:szCs w:val="20"/>
                <w:rPrChange w:id="1472" w:author="Boo Dajeong" w:date="2020-06-18T13:35:00Z">
                  <w:rPr>
                    <w:rFonts w:hint="eastAsia"/>
                    <w:b/>
                    <w:bCs/>
                    <w:noProof/>
                  </w:rPr>
                </w:rPrChange>
              </w:rPr>
              <w:t xml:space="preserve"> </w:t>
            </w:r>
            <w:r w:rsidR="00077F75" w:rsidRPr="00077F75">
              <w:rPr>
                <w:rFonts w:hint="eastAsia"/>
                <w:noProof/>
                <w:sz w:val="20"/>
                <w:szCs w:val="20"/>
                <w:rPrChange w:id="1473" w:author="Boo Dajeong" w:date="2020-06-18T13:35:00Z">
                  <w:rPr>
                    <w:rFonts w:hint="eastAsia"/>
                    <w:b/>
                    <w:bCs/>
                    <w:noProof/>
                  </w:rPr>
                </w:rPrChange>
              </w:rPr>
              <w:t>참조가</w:t>
            </w:r>
            <w:r w:rsidR="00077F75" w:rsidRPr="00077F75">
              <w:rPr>
                <w:rFonts w:hint="eastAsia"/>
                <w:noProof/>
                <w:sz w:val="20"/>
                <w:szCs w:val="20"/>
                <w:rPrChange w:id="1474" w:author="Boo Dajeong" w:date="2020-06-18T13:35:00Z">
                  <w:rPr>
                    <w:rFonts w:hint="eastAsia"/>
                    <w:b/>
                    <w:bCs/>
                    <w:noProof/>
                  </w:rPr>
                </w:rPrChange>
              </w:rPr>
              <w:t xml:space="preserve"> </w:t>
            </w:r>
            <w:r w:rsidR="00077F75" w:rsidRPr="00077F75">
              <w:rPr>
                <w:rFonts w:hint="eastAsia"/>
                <w:noProof/>
                <w:sz w:val="20"/>
                <w:szCs w:val="20"/>
                <w:rPrChange w:id="1475" w:author="Boo Dajeong" w:date="2020-06-18T13:35:00Z">
                  <w:rPr>
                    <w:rFonts w:hint="eastAsia"/>
                    <w:b/>
                    <w:bCs/>
                    <w:noProof/>
                  </w:rPr>
                </w:rPrChange>
              </w:rPr>
              <w:t>잘못되었습니다</w:t>
            </w:r>
            <w:r w:rsidR="00077F75" w:rsidRPr="00077F75">
              <w:rPr>
                <w:rFonts w:hint="eastAsia"/>
                <w:noProof/>
                <w:sz w:val="20"/>
                <w:szCs w:val="20"/>
                <w:rPrChange w:id="1476" w:author="Boo Dajeong" w:date="2020-06-18T13:35:00Z">
                  <w:rPr>
                    <w:rFonts w:hint="eastAsia"/>
                    <w:b/>
                    <w:bCs/>
                    <w:noProof/>
                  </w:rPr>
                </w:rPrChange>
              </w:rPr>
              <w:t>.</w:t>
            </w:r>
          </w:ins>
          <w:del w:id="1477" w:author="Boo Dajeong" w:date="2020-06-18T13:32:00Z">
            <w:r w:rsidR="00FF1965" w:rsidRPr="00077F75" w:rsidDel="001A3FDA">
              <w:rPr>
                <w:rStyle w:val="a5"/>
                <w:rFonts w:ascii="Cambria" w:hAnsi="Cambria"/>
                <w:noProof/>
                <w:sz w:val="18"/>
                <w:szCs w:val="18"/>
                <w:rPrChange w:id="1478" w:author="Boo Dajeong" w:date="2020-06-18T13:35:00Z">
                  <w:rPr>
                    <w:rStyle w:val="a5"/>
                    <w:rFonts w:ascii="Cambria" w:hAnsi="Cambria"/>
                    <w:noProof/>
                    <w:sz w:val="20"/>
                    <w:szCs w:val="20"/>
                  </w:rPr>
                </w:rPrChange>
              </w:rPr>
              <w:delText>7.2.1</w:delText>
            </w:r>
            <w:r w:rsidR="00AC390E" w:rsidRPr="00077F75" w:rsidDel="001A3FDA">
              <w:rPr>
                <w:rStyle w:val="a5"/>
                <w:rFonts w:ascii="Cambria" w:hAnsi="Cambria"/>
                <w:noProof/>
                <w:sz w:val="18"/>
                <w:szCs w:val="18"/>
                <w:rPrChange w:id="1479"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480" w:author="Boo Dajeong" w:date="2020-06-18T13:35:00Z">
                  <w:rPr>
                    <w:rStyle w:val="a5"/>
                    <w:rFonts w:ascii="Cambria" w:hAnsi="Cambria"/>
                    <w:noProof/>
                    <w:sz w:val="20"/>
                    <w:szCs w:val="20"/>
                  </w:rPr>
                </w:rPrChange>
              </w:rPr>
              <w:delText>Statistical model</w:delText>
            </w:r>
            <w:r w:rsidR="00FF1965" w:rsidRPr="00077F75" w:rsidDel="001A3FDA">
              <w:rPr>
                <w:noProof/>
                <w:webHidden/>
                <w:sz w:val="18"/>
                <w:szCs w:val="18"/>
                <w:rPrChange w:id="1481" w:author="Boo Dajeong" w:date="2020-06-18T13:35:00Z">
                  <w:rPr>
                    <w:noProof/>
                    <w:webHidden/>
                    <w:sz w:val="20"/>
                    <w:szCs w:val="20"/>
                  </w:rPr>
                </w:rPrChange>
              </w:rPr>
              <w:tab/>
            </w:r>
            <w:r w:rsidR="00FF1965" w:rsidRPr="00077F75" w:rsidDel="001A3FDA">
              <w:rPr>
                <w:noProof/>
                <w:webHidden/>
                <w:sz w:val="18"/>
                <w:szCs w:val="18"/>
                <w:rPrChange w:id="1482" w:author="Boo Dajeong" w:date="2020-06-18T13:35:00Z">
                  <w:rPr>
                    <w:noProof/>
                    <w:webHidden/>
                    <w:sz w:val="20"/>
                    <w:szCs w:val="20"/>
                  </w:rPr>
                </w:rPrChange>
              </w:rPr>
              <w:fldChar w:fldCharType="begin"/>
            </w:r>
            <w:r w:rsidR="00FF1965" w:rsidRPr="00077F75" w:rsidDel="001A3FDA">
              <w:rPr>
                <w:noProof/>
                <w:webHidden/>
                <w:sz w:val="18"/>
                <w:szCs w:val="18"/>
                <w:rPrChange w:id="1483" w:author="Boo Dajeong" w:date="2020-06-18T13:35:00Z">
                  <w:rPr>
                    <w:noProof/>
                    <w:webHidden/>
                    <w:sz w:val="20"/>
                    <w:szCs w:val="20"/>
                  </w:rPr>
                </w:rPrChange>
              </w:rPr>
              <w:delInstrText xml:space="preserve"> PAGEREF _Toc39663642 \h </w:delInstrText>
            </w:r>
            <w:r w:rsidR="00FF1965" w:rsidRPr="00077F75" w:rsidDel="001A3FDA">
              <w:rPr>
                <w:noProof/>
                <w:webHidden/>
                <w:sz w:val="18"/>
                <w:szCs w:val="18"/>
                <w:rPrChange w:id="1484" w:author="Boo Dajeong" w:date="2020-06-18T13:35:00Z">
                  <w:rPr>
                    <w:noProof/>
                    <w:webHidden/>
                    <w:sz w:val="20"/>
                    <w:szCs w:val="20"/>
                  </w:rPr>
                </w:rPrChange>
              </w:rPr>
            </w:r>
            <w:r w:rsidR="00FF1965" w:rsidRPr="00077F75" w:rsidDel="001A3FDA">
              <w:rPr>
                <w:noProof/>
                <w:webHidden/>
                <w:sz w:val="18"/>
                <w:szCs w:val="18"/>
                <w:rPrChange w:id="1485" w:author="Boo Dajeong" w:date="2020-06-18T13:35:00Z">
                  <w:rPr>
                    <w:noProof/>
                    <w:webHidden/>
                    <w:sz w:val="20"/>
                    <w:szCs w:val="20"/>
                  </w:rPr>
                </w:rPrChange>
              </w:rPr>
              <w:fldChar w:fldCharType="separate"/>
            </w:r>
            <w:r w:rsidR="00FF1965" w:rsidRPr="00077F75" w:rsidDel="001A3FDA">
              <w:rPr>
                <w:noProof/>
                <w:webHidden/>
                <w:sz w:val="18"/>
                <w:szCs w:val="18"/>
                <w:rPrChange w:id="1486" w:author="Boo Dajeong" w:date="2020-06-18T13:35:00Z">
                  <w:rPr>
                    <w:noProof/>
                    <w:webHidden/>
                    <w:sz w:val="20"/>
                    <w:szCs w:val="20"/>
                  </w:rPr>
                </w:rPrChange>
              </w:rPr>
              <w:delText>8</w:delText>
            </w:r>
            <w:r w:rsidR="00FF1965" w:rsidRPr="00077F75" w:rsidDel="001A3FDA">
              <w:rPr>
                <w:noProof/>
                <w:webHidden/>
                <w:sz w:val="18"/>
                <w:szCs w:val="18"/>
                <w:rPrChange w:id="1487" w:author="Boo Dajeong" w:date="2020-06-18T13:35:00Z">
                  <w:rPr>
                    <w:noProof/>
                    <w:webHidden/>
                    <w:sz w:val="20"/>
                    <w:szCs w:val="20"/>
                  </w:rPr>
                </w:rPrChange>
              </w:rPr>
              <w:fldChar w:fldCharType="end"/>
            </w:r>
            <w:r w:rsidRPr="00077F75" w:rsidDel="001A3FDA">
              <w:rPr>
                <w:noProof/>
                <w:sz w:val="18"/>
                <w:szCs w:val="18"/>
                <w:rPrChange w:id="1488" w:author="Boo Dajeong" w:date="2020-06-18T13:35:00Z">
                  <w:rPr>
                    <w:noProof/>
                    <w:sz w:val="20"/>
                    <w:szCs w:val="20"/>
                  </w:rPr>
                </w:rPrChange>
              </w:rPr>
              <w:fldChar w:fldCharType="end"/>
            </w:r>
          </w:del>
        </w:p>
        <w:p w14:paraId="487F4B22" w14:textId="5F69E250" w:rsidR="00FF1965" w:rsidRPr="00077F75" w:rsidDel="001A3FDA" w:rsidRDefault="00EC0E53" w:rsidP="00AC390E">
          <w:pPr>
            <w:pStyle w:val="10"/>
            <w:ind w:left="220" w:firstLineChars="100" w:firstLine="200"/>
            <w:rPr>
              <w:del w:id="1489" w:author="Boo Dajeong" w:date="2020-06-18T13:32:00Z"/>
              <w:rFonts w:cstheme="minorBidi"/>
              <w:noProof/>
              <w:kern w:val="2"/>
              <w:sz w:val="16"/>
              <w:szCs w:val="18"/>
              <w:rPrChange w:id="1490" w:author="Boo Dajeong" w:date="2020-06-18T13:35:00Z">
                <w:rPr>
                  <w:del w:id="1491" w:author="Boo Dajeong" w:date="2020-06-18T13:32:00Z"/>
                  <w:rFonts w:cstheme="minorBidi"/>
                  <w:noProof/>
                  <w:kern w:val="2"/>
                  <w:sz w:val="18"/>
                  <w:szCs w:val="20"/>
                </w:rPr>
              </w:rPrChange>
            </w:rPr>
          </w:pPr>
          <w:del w:id="1492" w:author="Boo Dajeong" w:date="2020-06-18T13:32:00Z">
            <w:r w:rsidRPr="00077F75" w:rsidDel="001A3FDA">
              <w:rPr>
                <w:noProof/>
                <w:sz w:val="20"/>
                <w:szCs w:val="20"/>
                <w:rPrChange w:id="1493" w:author="Boo Dajeong" w:date="2020-06-18T13:35:00Z">
                  <w:rPr>
                    <w:noProof/>
                  </w:rPr>
                </w:rPrChange>
              </w:rPr>
              <w:fldChar w:fldCharType="begin"/>
            </w:r>
            <w:r w:rsidRPr="00077F75" w:rsidDel="001A3FDA">
              <w:rPr>
                <w:noProof/>
                <w:sz w:val="20"/>
                <w:szCs w:val="20"/>
                <w:rPrChange w:id="1494" w:author="Boo Dajeong" w:date="2020-06-18T13:35:00Z">
                  <w:rPr>
                    <w:noProof/>
                  </w:rPr>
                </w:rPrChange>
              </w:rPr>
              <w:delInstrText xml:space="preserve"> HYPERLINK \l "_Toc39663643" </w:delInstrText>
            </w:r>
            <w:r w:rsidRPr="00077F75" w:rsidDel="001A3FDA">
              <w:rPr>
                <w:noProof/>
                <w:sz w:val="20"/>
                <w:szCs w:val="20"/>
                <w:rPrChange w:id="1495" w:author="Boo Dajeong" w:date="2020-06-18T13:35:00Z">
                  <w:rPr>
                    <w:noProof/>
                  </w:rPr>
                </w:rPrChange>
              </w:rPr>
              <w:fldChar w:fldCharType="separate"/>
            </w:r>
          </w:del>
          <w:ins w:id="1496" w:author="Boo Dajeong" w:date="2020-06-18T13:34:00Z">
            <w:r w:rsidR="00077F75" w:rsidRPr="00077F75">
              <w:rPr>
                <w:rFonts w:hint="eastAsia"/>
                <w:noProof/>
                <w:sz w:val="20"/>
                <w:szCs w:val="20"/>
                <w:rPrChange w:id="1497" w:author="Boo Dajeong" w:date="2020-06-18T13:35:00Z">
                  <w:rPr>
                    <w:rFonts w:hint="eastAsia"/>
                    <w:b/>
                    <w:bCs/>
                    <w:noProof/>
                  </w:rPr>
                </w:rPrChange>
              </w:rPr>
              <w:t>오류</w:t>
            </w:r>
            <w:r w:rsidR="00077F75" w:rsidRPr="00077F75">
              <w:rPr>
                <w:rFonts w:hint="eastAsia"/>
                <w:noProof/>
                <w:sz w:val="20"/>
                <w:szCs w:val="20"/>
                <w:rPrChange w:id="1498" w:author="Boo Dajeong" w:date="2020-06-18T13:35:00Z">
                  <w:rPr>
                    <w:rFonts w:hint="eastAsia"/>
                    <w:b/>
                    <w:bCs/>
                    <w:noProof/>
                  </w:rPr>
                </w:rPrChange>
              </w:rPr>
              <w:t xml:space="preserve">! </w:t>
            </w:r>
            <w:r w:rsidR="00077F75" w:rsidRPr="00077F75">
              <w:rPr>
                <w:rFonts w:hint="eastAsia"/>
                <w:noProof/>
                <w:sz w:val="20"/>
                <w:szCs w:val="20"/>
                <w:rPrChange w:id="1499" w:author="Boo Dajeong" w:date="2020-06-18T13:35:00Z">
                  <w:rPr>
                    <w:rFonts w:hint="eastAsia"/>
                    <w:b/>
                    <w:bCs/>
                    <w:noProof/>
                  </w:rPr>
                </w:rPrChange>
              </w:rPr>
              <w:t>하이퍼링크</w:t>
            </w:r>
            <w:r w:rsidR="00077F75" w:rsidRPr="00077F75">
              <w:rPr>
                <w:rFonts w:hint="eastAsia"/>
                <w:noProof/>
                <w:sz w:val="20"/>
                <w:szCs w:val="20"/>
                <w:rPrChange w:id="1500" w:author="Boo Dajeong" w:date="2020-06-18T13:35:00Z">
                  <w:rPr>
                    <w:rFonts w:hint="eastAsia"/>
                    <w:b/>
                    <w:bCs/>
                    <w:noProof/>
                  </w:rPr>
                </w:rPrChange>
              </w:rPr>
              <w:t xml:space="preserve"> </w:t>
            </w:r>
            <w:r w:rsidR="00077F75" w:rsidRPr="00077F75">
              <w:rPr>
                <w:rFonts w:hint="eastAsia"/>
                <w:noProof/>
                <w:sz w:val="20"/>
                <w:szCs w:val="20"/>
                <w:rPrChange w:id="1501" w:author="Boo Dajeong" w:date="2020-06-18T13:35:00Z">
                  <w:rPr>
                    <w:rFonts w:hint="eastAsia"/>
                    <w:b/>
                    <w:bCs/>
                    <w:noProof/>
                  </w:rPr>
                </w:rPrChange>
              </w:rPr>
              <w:t>참조가</w:t>
            </w:r>
            <w:r w:rsidR="00077F75" w:rsidRPr="00077F75">
              <w:rPr>
                <w:rFonts w:hint="eastAsia"/>
                <w:noProof/>
                <w:sz w:val="20"/>
                <w:szCs w:val="20"/>
                <w:rPrChange w:id="1502" w:author="Boo Dajeong" w:date="2020-06-18T13:35:00Z">
                  <w:rPr>
                    <w:rFonts w:hint="eastAsia"/>
                    <w:b/>
                    <w:bCs/>
                    <w:noProof/>
                  </w:rPr>
                </w:rPrChange>
              </w:rPr>
              <w:t xml:space="preserve"> </w:t>
            </w:r>
            <w:r w:rsidR="00077F75" w:rsidRPr="00077F75">
              <w:rPr>
                <w:rFonts w:hint="eastAsia"/>
                <w:noProof/>
                <w:sz w:val="20"/>
                <w:szCs w:val="20"/>
                <w:rPrChange w:id="1503" w:author="Boo Dajeong" w:date="2020-06-18T13:35:00Z">
                  <w:rPr>
                    <w:rFonts w:hint="eastAsia"/>
                    <w:b/>
                    <w:bCs/>
                    <w:noProof/>
                  </w:rPr>
                </w:rPrChange>
              </w:rPr>
              <w:t>잘못되었습니다</w:t>
            </w:r>
            <w:r w:rsidR="00077F75" w:rsidRPr="00077F75">
              <w:rPr>
                <w:rFonts w:hint="eastAsia"/>
                <w:noProof/>
                <w:sz w:val="20"/>
                <w:szCs w:val="20"/>
                <w:rPrChange w:id="1504" w:author="Boo Dajeong" w:date="2020-06-18T13:35:00Z">
                  <w:rPr>
                    <w:rFonts w:hint="eastAsia"/>
                    <w:b/>
                    <w:bCs/>
                    <w:noProof/>
                  </w:rPr>
                </w:rPrChange>
              </w:rPr>
              <w:t>.</w:t>
            </w:r>
          </w:ins>
          <w:del w:id="1505" w:author="Boo Dajeong" w:date="2020-06-18T13:32:00Z">
            <w:r w:rsidR="00FF1965" w:rsidRPr="00077F75" w:rsidDel="001A3FDA">
              <w:rPr>
                <w:rStyle w:val="a5"/>
                <w:rFonts w:ascii="Cambria" w:hAnsi="Cambria"/>
                <w:noProof/>
                <w:sz w:val="18"/>
                <w:szCs w:val="18"/>
                <w:rPrChange w:id="1506" w:author="Boo Dajeong" w:date="2020-06-18T13:35:00Z">
                  <w:rPr>
                    <w:rStyle w:val="a5"/>
                    <w:rFonts w:ascii="Cambria" w:hAnsi="Cambria"/>
                    <w:noProof/>
                    <w:sz w:val="20"/>
                    <w:szCs w:val="20"/>
                  </w:rPr>
                </w:rPrChange>
              </w:rPr>
              <w:delText>7.2.2</w:delText>
            </w:r>
            <w:r w:rsidR="00AC390E" w:rsidRPr="00077F75" w:rsidDel="001A3FDA">
              <w:rPr>
                <w:rStyle w:val="a5"/>
                <w:rFonts w:ascii="Cambria" w:hAnsi="Cambria"/>
                <w:noProof/>
                <w:sz w:val="18"/>
                <w:szCs w:val="18"/>
                <w:rPrChange w:id="1507"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508" w:author="Boo Dajeong" w:date="2020-06-18T13:35:00Z">
                  <w:rPr>
                    <w:rStyle w:val="a5"/>
                    <w:rFonts w:ascii="Cambria" w:hAnsi="Cambria"/>
                    <w:noProof/>
                    <w:sz w:val="20"/>
                    <w:szCs w:val="20"/>
                  </w:rPr>
                </w:rPrChange>
              </w:rPr>
              <w:delText>Pooling effect estimates across databases</w:delText>
            </w:r>
            <w:r w:rsidR="00FF1965" w:rsidRPr="00077F75" w:rsidDel="001A3FDA">
              <w:rPr>
                <w:noProof/>
                <w:webHidden/>
                <w:sz w:val="18"/>
                <w:szCs w:val="18"/>
                <w:rPrChange w:id="1509" w:author="Boo Dajeong" w:date="2020-06-18T13:35:00Z">
                  <w:rPr>
                    <w:noProof/>
                    <w:webHidden/>
                    <w:sz w:val="20"/>
                    <w:szCs w:val="20"/>
                  </w:rPr>
                </w:rPrChange>
              </w:rPr>
              <w:tab/>
            </w:r>
            <w:r w:rsidR="00FF1965" w:rsidRPr="00077F75" w:rsidDel="001A3FDA">
              <w:rPr>
                <w:noProof/>
                <w:webHidden/>
                <w:sz w:val="18"/>
                <w:szCs w:val="18"/>
                <w:rPrChange w:id="1510" w:author="Boo Dajeong" w:date="2020-06-18T13:35:00Z">
                  <w:rPr>
                    <w:noProof/>
                    <w:webHidden/>
                    <w:sz w:val="20"/>
                    <w:szCs w:val="20"/>
                  </w:rPr>
                </w:rPrChange>
              </w:rPr>
              <w:fldChar w:fldCharType="begin"/>
            </w:r>
            <w:r w:rsidR="00FF1965" w:rsidRPr="00077F75" w:rsidDel="001A3FDA">
              <w:rPr>
                <w:noProof/>
                <w:webHidden/>
                <w:sz w:val="18"/>
                <w:szCs w:val="18"/>
                <w:rPrChange w:id="1511" w:author="Boo Dajeong" w:date="2020-06-18T13:35:00Z">
                  <w:rPr>
                    <w:noProof/>
                    <w:webHidden/>
                    <w:sz w:val="20"/>
                    <w:szCs w:val="20"/>
                  </w:rPr>
                </w:rPrChange>
              </w:rPr>
              <w:delInstrText xml:space="preserve"> PAGEREF _Toc39663643 \h </w:delInstrText>
            </w:r>
            <w:r w:rsidR="00FF1965" w:rsidRPr="00077F75" w:rsidDel="001A3FDA">
              <w:rPr>
                <w:noProof/>
                <w:webHidden/>
                <w:sz w:val="18"/>
                <w:szCs w:val="18"/>
                <w:rPrChange w:id="1512" w:author="Boo Dajeong" w:date="2020-06-18T13:35:00Z">
                  <w:rPr>
                    <w:noProof/>
                    <w:webHidden/>
                    <w:sz w:val="20"/>
                    <w:szCs w:val="20"/>
                  </w:rPr>
                </w:rPrChange>
              </w:rPr>
            </w:r>
            <w:r w:rsidR="00FF1965" w:rsidRPr="00077F75" w:rsidDel="001A3FDA">
              <w:rPr>
                <w:noProof/>
                <w:webHidden/>
                <w:sz w:val="18"/>
                <w:szCs w:val="18"/>
                <w:rPrChange w:id="1513" w:author="Boo Dajeong" w:date="2020-06-18T13:35:00Z">
                  <w:rPr>
                    <w:noProof/>
                    <w:webHidden/>
                    <w:sz w:val="20"/>
                    <w:szCs w:val="20"/>
                  </w:rPr>
                </w:rPrChange>
              </w:rPr>
              <w:fldChar w:fldCharType="separate"/>
            </w:r>
            <w:r w:rsidR="00FF1965" w:rsidRPr="00077F75" w:rsidDel="001A3FDA">
              <w:rPr>
                <w:noProof/>
                <w:webHidden/>
                <w:sz w:val="18"/>
                <w:szCs w:val="18"/>
                <w:rPrChange w:id="1514" w:author="Boo Dajeong" w:date="2020-06-18T13:35:00Z">
                  <w:rPr>
                    <w:noProof/>
                    <w:webHidden/>
                    <w:sz w:val="20"/>
                    <w:szCs w:val="20"/>
                  </w:rPr>
                </w:rPrChange>
              </w:rPr>
              <w:delText>9</w:delText>
            </w:r>
            <w:r w:rsidR="00FF1965" w:rsidRPr="00077F75" w:rsidDel="001A3FDA">
              <w:rPr>
                <w:noProof/>
                <w:webHidden/>
                <w:sz w:val="18"/>
                <w:szCs w:val="18"/>
                <w:rPrChange w:id="1515" w:author="Boo Dajeong" w:date="2020-06-18T13:35:00Z">
                  <w:rPr>
                    <w:noProof/>
                    <w:webHidden/>
                    <w:sz w:val="20"/>
                    <w:szCs w:val="20"/>
                  </w:rPr>
                </w:rPrChange>
              </w:rPr>
              <w:fldChar w:fldCharType="end"/>
            </w:r>
            <w:r w:rsidRPr="00077F75" w:rsidDel="001A3FDA">
              <w:rPr>
                <w:noProof/>
                <w:sz w:val="18"/>
                <w:szCs w:val="18"/>
                <w:rPrChange w:id="1516" w:author="Boo Dajeong" w:date="2020-06-18T13:35:00Z">
                  <w:rPr>
                    <w:noProof/>
                    <w:sz w:val="20"/>
                    <w:szCs w:val="20"/>
                  </w:rPr>
                </w:rPrChange>
              </w:rPr>
              <w:fldChar w:fldCharType="end"/>
            </w:r>
          </w:del>
        </w:p>
        <w:p w14:paraId="56723995" w14:textId="58E12979" w:rsidR="00FF1965" w:rsidRPr="00077F75" w:rsidDel="001A3FDA" w:rsidRDefault="00EC0E53" w:rsidP="00AC390E">
          <w:pPr>
            <w:pStyle w:val="10"/>
            <w:ind w:left="220" w:firstLineChars="50" w:firstLine="100"/>
            <w:rPr>
              <w:del w:id="1517" w:author="Boo Dajeong" w:date="2020-06-18T13:32:00Z"/>
              <w:rFonts w:cstheme="minorBidi"/>
              <w:noProof/>
              <w:kern w:val="2"/>
              <w:sz w:val="16"/>
              <w:szCs w:val="18"/>
              <w:rPrChange w:id="1518" w:author="Boo Dajeong" w:date="2020-06-18T13:35:00Z">
                <w:rPr>
                  <w:del w:id="1519" w:author="Boo Dajeong" w:date="2020-06-18T13:32:00Z"/>
                  <w:rFonts w:cstheme="minorBidi"/>
                  <w:noProof/>
                  <w:kern w:val="2"/>
                  <w:sz w:val="18"/>
                  <w:szCs w:val="20"/>
                </w:rPr>
              </w:rPrChange>
            </w:rPr>
          </w:pPr>
          <w:del w:id="1520" w:author="Boo Dajeong" w:date="2020-06-18T13:32:00Z">
            <w:r w:rsidRPr="00077F75" w:rsidDel="001A3FDA">
              <w:rPr>
                <w:noProof/>
                <w:sz w:val="20"/>
                <w:szCs w:val="20"/>
                <w:rPrChange w:id="1521" w:author="Boo Dajeong" w:date="2020-06-18T13:35:00Z">
                  <w:rPr>
                    <w:noProof/>
                  </w:rPr>
                </w:rPrChange>
              </w:rPr>
              <w:fldChar w:fldCharType="begin"/>
            </w:r>
            <w:r w:rsidRPr="00077F75" w:rsidDel="001A3FDA">
              <w:rPr>
                <w:noProof/>
                <w:sz w:val="20"/>
                <w:szCs w:val="20"/>
                <w:rPrChange w:id="1522" w:author="Boo Dajeong" w:date="2020-06-18T13:35:00Z">
                  <w:rPr>
                    <w:noProof/>
                  </w:rPr>
                </w:rPrChange>
              </w:rPr>
              <w:delInstrText xml:space="preserve"> HYPERLINK \l "_</w:delInstrText>
            </w:r>
            <w:r w:rsidRPr="00077F75" w:rsidDel="001A3FDA">
              <w:rPr>
                <w:noProof/>
                <w:sz w:val="20"/>
                <w:szCs w:val="20"/>
                <w:rPrChange w:id="1523" w:author="Boo Dajeong" w:date="2020-06-18T13:35:00Z">
                  <w:rPr>
                    <w:noProof/>
                  </w:rPr>
                </w:rPrChange>
              </w:rPr>
              <w:delInstrText xml:space="preserve">Toc39663644" </w:delInstrText>
            </w:r>
            <w:r w:rsidRPr="00077F75" w:rsidDel="001A3FDA">
              <w:rPr>
                <w:noProof/>
                <w:sz w:val="20"/>
                <w:szCs w:val="20"/>
                <w:rPrChange w:id="1524" w:author="Boo Dajeong" w:date="2020-06-18T13:35:00Z">
                  <w:rPr>
                    <w:noProof/>
                  </w:rPr>
                </w:rPrChange>
              </w:rPr>
              <w:fldChar w:fldCharType="separate"/>
            </w:r>
          </w:del>
          <w:ins w:id="1525" w:author="Boo Dajeong" w:date="2020-06-18T13:34:00Z">
            <w:r w:rsidR="00077F75" w:rsidRPr="00077F75">
              <w:rPr>
                <w:rFonts w:hint="eastAsia"/>
                <w:noProof/>
                <w:sz w:val="20"/>
                <w:szCs w:val="20"/>
                <w:rPrChange w:id="1526" w:author="Boo Dajeong" w:date="2020-06-18T13:35:00Z">
                  <w:rPr>
                    <w:rFonts w:hint="eastAsia"/>
                    <w:b/>
                    <w:bCs/>
                    <w:noProof/>
                  </w:rPr>
                </w:rPrChange>
              </w:rPr>
              <w:t>오류</w:t>
            </w:r>
            <w:r w:rsidR="00077F75" w:rsidRPr="00077F75">
              <w:rPr>
                <w:rFonts w:hint="eastAsia"/>
                <w:noProof/>
                <w:sz w:val="20"/>
                <w:szCs w:val="20"/>
                <w:rPrChange w:id="1527" w:author="Boo Dajeong" w:date="2020-06-18T13:35:00Z">
                  <w:rPr>
                    <w:rFonts w:hint="eastAsia"/>
                    <w:b/>
                    <w:bCs/>
                    <w:noProof/>
                  </w:rPr>
                </w:rPrChange>
              </w:rPr>
              <w:t xml:space="preserve">! </w:t>
            </w:r>
            <w:r w:rsidR="00077F75" w:rsidRPr="00077F75">
              <w:rPr>
                <w:rFonts w:hint="eastAsia"/>
                <w:noProof/>
                <w:sz w:val="20"/>
                <w:szCs w:val="20"/>
                <w:rPrChange w:id="1528" w:author="Boo Dajeong" w:date="2020-06-18T13:35:00Z">
                  <w:rPr>
                    <w:rFonts w:hint="eastAsia"/>
                    <w:b/>
                    <w:bCs/>
                    <w:noProof/>
                  </w:rPr>
                </w:rPrChange>
              </w:rPr>
              <w:t>하이퍼링크</w:t>
            </w:r>
            <w:r w:rsidR="00077F75" w:rsidRPr="00077F75">
              <w:rPr>
                <w:rFonts w:hint="eastAsia"/>
                <w:noProof/>
                <w:sz w:val="20"/>
                <w:szCs w:val="20"/>
                <w:rPrChange w:id="1529" w:author="Boo Dajeong" w:date="2020-06-18T13:35:00Z">
                  <w:rPr>
                    <w:rFonts w:hint="eastAsia"/>
                    <w:b/>
                    <w:bCs/>
                    <w:noProof/>
                  </w:rPr>
                </w:rPrChange>
              </w:rPr>
              <w:t xml:space="preserve"> </w:t>
            </w:r>
            <w:r w:rsidR="00077F75" w:rsidRPr="00077F75">
              <w:rPr>
                <w:rFonts w:hint="eastAsia"/>
                <w:noProof/>
                <w:sz w:val="20"/>
                <w:szCs w:val="20"/>
                <w:rPrChange w:id="1530" w:author="Boo Dajeong" w:date="2020-06-18T13:35:00Z">
                  <w:rPr>
                    <w:rFonts w:hint="eastAsia"/>
                    <w:b/>
                    <w:bCs/>
                    <w:noProof/>
                  </w:rPr>
                </w:rPrChange>
              </w:rPr>
              <w:t>참조가</w:t>
            </w:r>
            <w:r w:rsidR="00077F75" w:rsidRPr="00077F75">
              <w:rPr>
                <w:rFonts w:hint="eastAsia"/>
                <w:noProof/>
                <w:sz w:val="20"/>
                <w:szCs w:val="20"/>
                <w:rPrChange w:id="1531" w:author="Boo Dajeong" w:date="2020-06-18T13:35:00Z">
                  <w:rPr>
                    <w:rFonts w:hint="eastAsia"/>
                    <w:b/>
                    <w:bCs/>
                    <w:noProof/>
                  </w:rPr>
                </w:rPrChange>
              </w:rPr>
              <w:t xml:space="preserve"> </w:t>
            </w:r>
            <w:r w:rsidR="00077F75" w:rsidRPr="00077F75">
              <w:rPr>
                <w:rFonts w:hint="eastAsia"/>
                <w:noProof/>
                <w:sz w:val="20"/>
                <w:szCs w:val="20"/>
                <w:rPrChange w:id="1532" w:author="Boo Dajeong" w:date="2020-06-18T13:35:00Z">
                  <w:rPr>
                    <w:rFonts w:hint="eastAsia"/>
                    <w:b/>
                    <w:bCs/>
                    <w:noProof/>
                  </w:rPr>
                </w:rPrChange>
              </w:rPr>
              <w:t>잘못되었습니다</w:t>
            </w:r>
            <w:r w:rsidR="00077F75" w:rsidRPr="00077F75">
              <w:rPr>
                <w:rFonts w:hint="eastAsia"/>
                <w:noProof/>
                <w:sz w:val="20"/>
                <w:szCs w:val="20"/>
                <w:rPrChange w:id="1533" w:author="Boo Dajeong" w:date="2020-06-18T13:35:00Z">
                  <w:rPr>
                    <w:rFonts w:hint="eastAsia"/>
                    <w:b/>
                    <w:bCs/>
                    <w:noProof/>
                  </w:rPr>
                </w:rPrChange>
              </w:rPr>
              <w:t>.</w:t>
            </w:r>
          </w:ins>
          <w:del w:id="1534" w:author="Boo Dajeong" w:date="2020-06-18T13:32:00Z">
            <w:r w:rsidR="00FF1965" w:rsidRPr="00077F75" w:rsidDel="001A3FDA">
              <w:rPr>
                <w:rStyle w:val="a5"/>
                <w:rFonts w:ascii="Cambria" w:hAnsi="Cambria"/>
                <w:noProof/>
                <w:sz w:val="18"/>
                <w:szCs w:val="18"/>
                <w:rPrChange w:id="1535" w:author="Boo Dajeong" w:date="2020-06-18T13:35:00Z">
                  <w:rPr>
                    <w:rStyle w:val="a5"/>
                    <w:rFonts w:ascii="Cambria" w:hAnsi="Cambria"/>
                    <w:noProof/>
                    <w:sz w:val="20"/>
                    <w:szCs w:val="20"/>
                  </w:rPr>
                </w:rPrChange>
              </w:rPr>
              <w:delText>7.3</w:delText>
            </w:r>
            <w:r w:rsidR="00FF1965" w:rsidRPr="00077F75" w:rsidDel="001A3FDA">
              <w:rPr>
                <w:rFonts w:cstheme="minorBidi"/>
                <w:noProof/>
                <w:kern w:val="2"/>
                <w:sz w:val="16"/>
                <w:szCs w:val="18"/>
                <w:rPrChange w:id="1536"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537" w:author="Boo Dajeong" w:date="2020-06-18T13:35:00Z">
                  <w:rPr>
                    <w:rStyle w:val="a5"/>
                    <w:rFonts w:ascii="Cambria" w:hAnsi="Cambria"/>
                    <w:noProof/>
                    <w:sz w:val="20"/>
                    <w:szCs w:val="20"/>
                  </w:rPr>
                </w:rPrChange>
              </w:rPr>
              <w:delText>Analyses to perform</w:delText>
            </w:r>
            <w:r w:rsidR="00FF1965" w:rsidRPr="00077F75" w:rsidDel="001A3FDA">
              <w:rPr>
                <w:noProof/>
                <w:webHidden/>
                <w:sz w:val="18"/>
                <w:szCs w:val="18"/>
                <w:rPrChange w:id="1538" w:author="Boo Dajeong" w:date="2020-06-18T13:35:00Z">
                  <w:rPr>
                    <w:noProof/>
                    <w:webHidden/>
                    <w:sz w:val="20"/>
                    <w:szCs w:val="20"/>
                  </w:rPr>
                </w:rPrChange>
              </w:rPr>
              <w:tab/>
            </w:r>
            <w:r w:rsidR="00FF1965" w:rsidRPr="00077F75" w:rsidDel="001A3FDA">
              <w:rPr>
                <w:noProof/>
                <w:webHidden/>
                <w:sz w:val="18"/>
                <w:szCs w:val="18"/>
                <w:rPrChange w:id="1539" w:author="Boo Dajeong" w:date="2020-06-18T13:35:00Z">
                  <w:rPr>
                    <w:noProof/>
                    <w:webHidden/>
                    <w:sz w:val="20"/>
                    <w:szCs w:val="20"/>
                  </w:rPr>
                </w:rPrChange>
              </w:rPr>
              <w:fldChar w:fldCharType="begin"/>
            </w:r>
            <w:r w:rsidR="00FF1965" w:rsidRPr="00077F75" w:rsidDel="001A3FDA">
              <w:rPr>
                <w:noProof/>
                <w:webHidden/>
                <w:sz w:val="18"/>
                <w:szCs w:val="18"/>
                <w:rPrChange w:id="1540" w:author="Boo Dajeong" w:date="2020-06-18T13:35:00Z">
                  <w:rPr>
                    <w:noProof/>
                    <w:webHidden/>
                    <w:sz w:val="20"/>
                    <w:szCs w:val="20"/>
                  </w:rPr>
                </w:rPrChange>
              </w:rPr>
              <w:delInstrText xml:space="preserve"> PAGEREF _Toc39663644 \h </w:delInstrText>
            </w:r>
            <w:r w:rsidR="00FF1965" w:rsidRPr="00077F75" w:rsidDel="001A3FDA">
              <w:rPr>
                <w:noProof/>
                <w:webHidden/>
                <w:sz w:val="18"/>
                <w:szCs w:val="18"/>
                <w:rPrChange w:id="1541" w:author="Boo Dajeong" w:date="2020-06-18T13:35:00Z">
                  <w:rPr>
                    <w:noProof/>
                    <w:webHidden/>
                    <w:sz w:val="20"/>
                    <w:szCs w:val="20"/>
                  </w:rPr>
                </w:rPrChange>
              </w:rPr>
            </w:r>
            <w:r w:rsidR="00FF1965" w:rsidRPr="00077F75" w:rsidDel="001A3FDA">
              <w:rPr>
                <w:noProof/>
                <w:webHidden/>
                <w:sz w:val="18"/>
                <w:szCs w:val="18"/>
                <w:rPrChange w:id="1542" w:author="Boo Dajeong" w:date="2020-06-18T13:35:00Z">
                  <w:rPr>
                    <w:noProof/>
                    <w:webHidden/>
                    <w:sz w:val="20"/>
                    <w:szCs w:val="20"/>
                  </w:rPr>
                </w:rPrChange>
              </w:rPr>
              <w:fldChar w:fldCharType="separate"/>
            </w:r>
            <w:r w:rsidR="00FF1965" w:rsidRPr="00077F75" w:rsidDel="001A3FDA">
              <w:rPr>
                <w:noProof/>
                <w:webHidden/>
                <w:sz w:val="18"/>
                <w:szCs w:val="18"/>
                <w:rPrChange w:id="1543" w:author="Boo Dajeong" w:date="2020-06-18T13:35:00Z">
                  <w:rPr>
                    <w:noProof/>
                    <w:webHidden/>
                    <w:sz w:val="20"/>
                    <w:szCs w:val="20"/>
                  </w:rPr>
                </w:rPrChange>
              </w:rPr>
              <w:delText>9</w:delText>
            </w:r>
            <w:r w:rsidR="00FF1965" w:rsidRPr="00077F75" w:rsidDel="001A3FDA">
              <w:rPr>
                <w:noProof/>
                <w:webHidden/>
                <w:sz w:val="18"/>
                <w:szCs w:val="18"/>
                <w:rPrChange w:id="1544" w:author="Boo Dajeong" w:date="2020-06-18T13:35:00Z">
                  <w:rPr>
                    <w:noProof/>
                    <w:webHidden/>
                    <w:sz w:val="20"/>
                    <w:szCs w:val="20"/>
                  </w:rPr>
                </w:rPrChange>
              </w:rPr>
              <w:fldChar w:fldCharType="end"/>
            </w:r>
            <w:r w:rsidRPr="00077F75" w:rsidDel="001A3FDA">
              <w:rPr>
                <w:noProof/>
                <w:sz w:val="18"/>
                <w:szCs w:val="18"/>
                <w:rPrChange w:id="1545" w:author="Boo Dajeong" w:date="2020-06-18T13:35:00Z">
                  <w:rPr>
                    <w:noProof/>
                    <w:sz w:val="20"/>
                    <w:szCs w:val="20"/>
                  </w:rPr>
                </w:rPrChange>
              </w:rPr>
              <w:fldChar w:fldCharType="end"/>
            </w:r>
          </w:del>
        </w:p>
        <w:p w14:paraId="7717E7FC" w14:textId="2D4EDAA8" w:rsidR="00FF1965" w:rsidRPr="00077F75" w:rsidDel="001A3FDA" w:rsidRDefault="00EC0E53" w:rsidP="00AC390E">
          <w:pPr>
            <w:pStyle w:val="10"/>
            <w:ind w:left="220" w:firstLineChars="50" w:firstLine="100"/>
            <w:rPr>
              <w:del w:id="1546" w:author="Boo Dajeong" w:date="2020-06-18T13:32:00Z"/>
              <w:rFonts w:cstheme="minorBidi"/>
              <w:noProof/>
              <w:kern w:val="2"/>
              <w:sz w:val="16"/>
              <w:szCs w:val="18"/>
              <w:rPrChange w:id="1547" w:author="Boo Dajeong" w:date="2020-06-18T13:35:00Z">
                <w:rPr>
                  <w:del w:id="1548" w:author="Boo Dajeong" w:date="2020-06-18T13:32:00Z"/>
                  <w:rFonts w:cstheme="minorBidi"/>
                  <w:noProof/>
                  <w:kern w:val="2"/>
                  <w:sz w:val="18"/>
                  <w:szCs w:val="20"/>
                </w:rPr>
              </w:rPrChange>
            </w:rPr>
          </w:pPr>
          <w:del w:id="1549" w:author="Boo Dajeong" w:date="2020-06-18T13:32:00Z">
            <w:r w:rsidRPr="00077F75" w:rsidDel="001A3FDA">
              <w:rPr>
                <w:noProof/>
                <w:sz w:val="20"/>
                <w:szCs w:val="20"/>
                <w:rPrChange w:id="1550" w:author="Boo Dajeong" w:date="2020-06-18T13:35:00Z">
                  <w:rPr>
                    <w:noProof/>
                  </w:rPr>
                </w:rPrChange>
              </w:rPr>
              <w:fldChar w:fldCharType="begin"/>
            </w:r>
            <w:r w:rsidRPr="00077F75" w:rsidDel="001A3FDA">
              <w:rPr>
                <w:noProof/>
                <w:sz w:val="20"/>
                <w:szCs w:val="20"/>
                <w:rPrChange w:id="1551" w:author="Boo Dajeong" w:date="2020-06-18T13:35:00Z">
                  <w:rPr>
                    <w:noProof/>
                  </w:rPr>
                </w:rPrChange>
              </w:rPr>
              <w:delInstrText xml:space="preserve"> HYPERLINK \l "_Toc39663645" </w:delInstrText>
            </w:r>
            <w:r w:rsidRPr="00077F75" w:rsidDel="001A3FDA">
              <w:rPr>
                <w:noProof/>
                <w:sz w:val="20"/>
                <w:szCs w:val="20"/>
                <w:rPrChange w:id="1552" w:author="Boo Dajeong" w:date="2020-06-18T13:35:00Z">
                  <w:rPr>
                    <w:noProof/>
                  </w:rPr>
                </w:rPrChange>
              </w:rPr>
              <w:fldChar w:fldCharType="separate"/>
            </w:r>
          </w:del>
          <w:ins w:id="1553" w:author="Boo Dajeong" w:date="2020-06-18T13:34:00Z">
            <w:r w:rsidR="00077F75" w:rsidRPr="00077F75">
              <w:rPr>
                <w:rFonts w:hint="eastAsia"/>
                <w:noProof/>
                <w:sz w:val="20"/>
                <w:szCs w:val="20"/>
                <w:rPrChange w:id="1554" w:author="Boo Dajeong" w:date="2020-06-18T13:35:00Z">
                  <w:rPr>
                    <w:rFonts w:hint="eastAsia"/>
                    <w:b/>
                    <w:bCs/>
                    <w:noProof/>
                  </w:rPr>
                </w:rPrChange>
              </w:rPr>
              <w:t>오류</w:t>
            </w:r>
            <w:r w:rsidR="00077F75" w:rsidRPr="00077F75">
              <w:rPr>
                <w:rFonts w:hint="eastAsia"/>
                <w:noProof/>
                <w:sz w:val="20"/>
                <w:szCs w:val="20"/>
                <w:rPrChange w:id="1555" w:author="Boo Dajeong" w:date="2020-06-18T13:35:00Z">
                  <w:rPr>
                    <w:rFonts w:hint="eastAsia"/>
                    <w:b/>
                    <w:bCs/>
                    <w:noProof/>
                  </w:rPr>
                </w:rPrChange>
              </w:rPr>
              <w:t xml:space="preserve">! </w:t>
            </w:r>
            <w:r w:rsidR="00077F75" w:rsidRPr="00077F75">
              <w:rPr>
                <w:rFonts w:hint="eastAsia"/>
                <w:noProof/>
                <w:sz w:val="20"/>
                <w:szCs w:val="20"/>
                <w:rPrChange w:id="1556" w:author="Boo Dajeong" w:date="2020-06-18T13:35:00Z">
                  <w:rPr>
                    <w:rFonts w:hint="eastAsia"/>
                    <w:b/>
                    <w:bCs/>
                    <w:noProof/>
                  </w:rPr>
                </w:rPrChange>
              </w:rPr>
              <w:t>하이퍼링크</w:t>
            </w:r>
            <w:r w:rsidR="00077F75" w:rsidRPr="00077F75">
              <w:rPr>
                <w:rFonts w:hint="eastAsia"/>
                <w:noProof/>
                <w:sz w:val="20"/>
                <w:szCs w:val="20"/>
                <w:rPrChange w:id="1557" w:author="Boo Dajeong" w:date="2020-06-18T13:35:00Z">
                  <w:rPr>
                    <w:rFonts w:hint="eastAsia"/>
                    <w:b/>
                    <w:bCs/>
                    <w:noProof/>
                  </w:rPr>
                </w:rPrChange>
              </w:rPr>
              <w:t xml:space="preserve"> </w:t>
            </w:r>
            <w:r w:rsidR="00077F75" w:rsidRPr="00077F75">
              <w:rPr>
                <w:rFonts w:hint="eastAsia"/>
                <w:noProof/>
                <w:sz w:val="20"/>
                <w:szCs w:val="20"/>
                <w:rPrChange w:id="1558" w:author="Boo Dajeong" w:date="2020-06-18T13:35:00Z">
                  <w:rPr>
                    <w:rFonts w:hint="eastAsia"/>
                    <w:b/>
                    <w:bCs/>
                    <w:noProof/>
                  </w:rPr>
                </w:rPrChange>
              </w:rPr>
              <w:t>참조가</w:t>
            </w:r>
            <w:r w:rsidR="00077F75" w:rsidRPr="00077F75">
              <w:rPr>
                <w:rFonts w:hint="eastAsia"/>
                <w:noProof/>
                <w:sz w:val="20"/>
                <w:szCs w:val="20"/>
                <w:rPrChange w:id="1559" w:author="Boo Dajeong" w:date="2020-06-18T13:35:00Z">
                  <w:rPr>
                    <w:rFonts w:hint="eastAsia"/>
                    <w:b/>
                    <w:bCs/>
                    <w:noProof/>
                  </w:rPr>
                </w:rPrChange>
              </w:rPr>
              <w:t xml:space="preserve"> </w:t>
            </w:r>
            <w:r w:rsidR="00077F75" w:rsidRPr="00077F75">
              <w:rPr>
                <w:rFonts w:hint="eastAsia"/>
                <w:noProof/>
                <w:sz w:val="20"/>
                <w:szCs w:val="20"/>
                <w:rPrChange w:id="1560" w:author="Boo Dajeong" w:date="2020-06-18T13:35:00Z">
                  <w:rPr>
                    <w:rFonts w:hint="eastAsia"/>
                    <w:b/>
                    <w:bCs/>
                    <w:noProof/>
                  </w:rPr>
                </w:rPrChange>
              </w:rPr>
              <w:t>잘못되었습니다</w:t>
            </w:r>
            <w:r w:rsidR="00077F75" w:rsidRPr="00077F75">
              <w:rPr>
                <w:rFonts w:hint="eastAsia"/>
                <w:noProof/>
                <w:sz w:val="20"/>
                <w:szCs w:val="20"/>
                <w:rPrChange w:id="1561" w:author="Boo Dajeong" w:date="2020-06-18T13:35:00Z">
                  <w:rPr>
                    <w:rFonts w:hint="eastAsia"/>
                    <w:b/>
                    <w:bCs/>
                    <w:noProof/>
                  </w:rPr>
                </w:rPrChange>
              </w:rPr>
              <w:t>.</w:t>
            </w:r>
          </w:ins>
          <w:del w:id="1562" w:author="Boo Dajeong" w:date="2020-06-18T13:32:00Z">
            <w:r w:rsidR="00FF1965" w:rsidRPr="00077F75" w:rsidDel="001A3FDA">
              <w:rPr>
                <w:rStyle w:val="a5"/>
                <w:rFonts w:ascii="Cambria" w:hAnsi="Cambria"/>
                <w:noProof/>
                <w:sz w:val="18"/>
                <w:szCs w:val="18"/>
                <w:rPrChange w:id="1563" w:author="Boo Dajeong" w:date="2020-06-18T13:35:00Z">
                  <w:rPr>
                    <w:rStyle w:val="a5"/>
                    <w:rFonts w:ascii="Cambria" w:hAnsi="Cambria"/>
                    <w:noProof/>
                    <w:sz w:val="20"/>
                    <w:szCs w:val="20"/>
                  </w:rPr>
                </w:rPrChange>
              </w:rPr>
              <w:delText>7.4</w:delText>
            </w:r>
            <w:r w:rsidR="00FF1965" w:rsidRPr="00077F75" w:rsidDel="001A3FDA">
              <w:rPr>
                <w:rFonts w:cstheme="minorBidi"/>
                <w:noProof/>
                <w:kern w:val="2"/>
                <w:sz w:val="16"/>
                <w:szCs w:val="18"/>
                <w:rPrChange w:id="1564"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565" w:author="Boo Dajeong" w:date="2020-06-18T13:35:00Z">
                  <w:rPr>
                    <w:rStyle w:val="a5"/>
                    <w:rFonts w:ascii="Cambria" w:hAnsi="Cambria"/>
                    <w:noProof/>
                    <w:sz w:val="20"/>
                    <w:szCs w:val="20"/>
                  </w:rPr>
                </w:rPrChange>
              </w:rPr>
              <w:delText>Output</w:delText>
            </w:r>
            <w:r w:rsidR="00FF1965" w:rsidRPr="00077F75" w:rsidDel="001A3FDA">
              <w:rPr>
                <w:noProof/>
                <w:webHidden/>
                <w:sz w:val="18"/>
                <w:szCs w:val="18"/>
                <w:rPrChange w:id="1566" w:author="Boo Dajeong" w:date="2020-06-18T13:35:00Z">
                  <w:rPr>
                    <w:noProof/>
                    <w:webHidden/>
                    <w:sz w:val="20"/>
                    <w:szCs w:val="20"/>
                  </w:rPr>
                </w:rPrChange>
              </w:rPr>
              <w:tab/>
            </w:r>
            <w:r w:rsidR="00FF1965" w:rsidRPr="00077F75" w:rsidDel="001A3FDA">
              <w:rPr>
                <w:noProof/>
                <w:webHidden/>
                <w:sz w:val="18"/>
                <w:szCs w:val="18"/>
                <w:rPrChange w:id="1567" w:author="Boo Dajeong" w:date="2020-06-18T13:35:00Z">
                  <w:rPr>
                    <w:noProof/>
                    <w:webHidden/>
                    <w:sz w:val="20"/>
                    <w:szCs w:val="20"/>
                  </w:rPr>
                </w:rPrChange>
              </w:rPr>
              <w:fldChar w:fldCharType="begin"/>
            </w:r>
            <w:r w:rsidR="00FF1965" w:rsidRPr="00077F75" w:rsidDel="001A3FDA">
              <w:rPr>
                <w:noProof/>
                <w:webHidden/>
                <w:sz w:val="18"/>
                <w:szCs w:val="18"/>
                <w:rPrChange w:id="1568" w:author="Boo Dajeong" w:date="2020-06-18T13:35:00Z">
                  <w:rPr>
                    <w:noProof/>
                    <w:webHidden/>
                    <w:sz w:val="20"/>
                    <w:szCs w:val="20"/>
                  </w:rPr>
                </w:rPrChange>
              </w:rPr>
              <w:delInstrText xml:space="preserve"> PAGEREF _Toc39663645 \h </w:delInstrText>
            </w:r>
            <w:r w:rsidR="00FF1965" w:rsidRPr="00077F75" w:rsidDel="001A3FDA">
              <w:rPr>
                <w:noProof/>
                <w:webHidden/>
                <w:sz w:val="18"/>
                <w:szCs w:val="18"/>
                <w:rPrChange w:id="1569" w:author="Boo Dajeong" w:date="2020-06-18T13:35:00Z">
                  <w:rPr>
                    <w:noProof/>
                    <w:webHidden/>
                    <w:sz w:val="20"/>
                    <w:szCs w:val="20"/>
                  </w:rPr>
                </w:rPrChange>
              </w:rPr>
            </w:r>
            <w:r w:rsidR="00FF1965" w:rsidRPr="00077F75" w:rsidDel="001A3FDA">
              <w:rPr>
                <w:noProof/>
                <w:webHidden/>
                <w:sz w:val="18"/>
                <w:szCs w:val="18"/>
                <w:rPrChange w:id="1570" w:author="Boo Dajeong" w:date="2020-06-18T13:35:00Z">
                  <w:rPr>
                    <w:noProof/>
                    <w:webHidden/>
                    <w:sz w:val="20"/>
                    <w:szCs w:val="20"/>
                  </w:rPr>
                </w:rPrChange>
              </w:rPr>
              <w:fldChar w:fldCharType="separate"/>
            </w:r>
            <w:r w:rsidR="00FF1965" w:rsidRPr="00077F75" w:rsidDel="001A3FDA">
              <w:rPr>
                <w:noProof/>
                <w:webHidden/>
                <w:sz w:val="18"/>
                <w:szCs w:val="18"/>
                <w:rPrChange w:id="1571" w:author="Boo Dajeong" w:date="2020-06-18T13:35:00Z">
                  <w:rPr>
                    <w:noProof/>
                    <w:webHidden/>
                    <w:sz w:val="20"/>
                    <w:szCs w:val="20"/>
                  </w:rPr>
                </w:rPrChange>
              </w:rPr>
              <w:delText>9</w:delText>
            </w:r>
            <w:r w:rsidR="00FF1965" w:rsidRPr="00077F75" w:rsidDel="001A3FDA">
              <w:rPr>
                <w:noProof/>
                <w:webHidden/>
                <w:sz w:val="18"/>
                <w:szCs w:val="18"/>
                <w:rPrChange w:id="1572" w:author="Boo Dajeong" w:date="2020-06-18T13:35:00Z">
                  <w:rPr>
                    <w:noProof/>
                    <w:webHidden/>
                    <w:sz w:val="20"/>
                    <w:szCs w:val="20"/>
                  </w:rPr>
                </w:rPrChange>
              </w:rPr>
              <w:fldChar w:fldCharType="end"/>
            </w:r>
            <w:r w:rsidRPr="00077F75" w:rsidDel="001A3FDA">
              <w:rPr>
                <w:noProof/>
                <w:sz w:val="18"/>
                <w:szCs w:val="18"/>
                <w:rPrChange w:id="1573" w:author="Boo Dajeong" w:date="2020-06-18T13:35:00Z">
                  <w:rPr>
                    <w:noProof/>
                    <w:sz w:val="20"/>
                    <w:szCs w:val="20"/>
                  </w:rPr>
                </w:rPrChange>
              </w:rPr>
              <w:fldChar w:fldCharType="end"/>
            </w:r>
          </w:del>
        </w:p>
        <w:p w14:paraId="6B2BAD19" w14:textId="0BC0A011" w:rsidR="00FF1965" w:rsidRPr="00077F75" w:rsidDel="001A3FDA" w:rsidRDefault="00EC0E53" w:rsidP="00AC390E">
          <w:pPr>
            <w:pStyle w:val="10"/>
            <w:ind w:left="220" w:firstLineChars="50" w:firstLine="100"/>
            <w:rPr>
              <w:del w:id="1574" w:author="Boo Dajeong" w:date="2020-06-18T13:32:00Z"/>
              <w:rFonts w:cstheme="minorBidi"/>
              <w:noProof/>
              <w:kern w:val="2"/>
              <w:sz w:val="16"/>
              <w:szCs w:val="18"/>
              <w:rPrChange w:id="1575" w:author="Boo Dajeong" w:date="2020-06-18T13:35:00Z">
                <w:rPr>
                  <w:del w:id="1576" w:author="Boo Dajeong" w:date="2020-06-18T13:32:00Z"/>
                  <w:rFonts w:cstheme="minorBidi"/>
                  <w:noProof/>
                  <w:kern w:val="2"/>
                  <w:sz w:val="18"/>
                  <w:szCs w:val="20"/>
                </w:rPr>
              </w:rPrChange>
            </w:rPr>
          </w:pPr>
          <w:del w:id="1577" w:author="Boo Dajeong" w:date="2020-06-18T13:32:00Z">
            <w:r w:rsidRPr="00077F75" w:rsidDel="001A3FDA">
              <w:rPr>
                <w:noProof/>
                <w:sz w:val="20"/>
                <w:szCs w:val="20"/>
                <w:rPrChange w:id="1578" w:author="Boo Dajeong" w:date="2020-06-18T13:35:00Z">
                  <w:rPr>
                    <w:noProof/>
                  </w:rPr>
                </w:rPrChange>
              </w:rPr>
              <w:fldChar w:fldCharType="begin"/>
            </w:r>
            <w:r w:rsidRPr="00077F75" w:rsidDel="001A3FDA">
              <w:rPr>
                <w:noProof/>
                <w:sz w:val="20"/>
                <w:szCs w:val="20"/>
                <w:rPrChange w:id="1579" w:author="Boo Dajeong" w:date="2020-06-18T13:35:00Z">
                  <w:rPr>
                    <w:noProof/>
                  </w:rPr>
                </w:rPrChange>
              </w:rPr>
              <w:delInstrText xml:space="preserve"> HYPERLINK \l "_Toc39663646" </w:delInstrText>
            </w:r>
            <w:r w:rsidRPr="00077F75" w:rsidDel="001A3FDA">
              <w:rPr>
                <w:noProof/>
                <w:sz w:val="20"/>
                <w:szCs w:val="20"/>
                <w:rPrChange w:id="1580" w:author="Boo Dajeong" w:date="2020-06-18T13:35:00Z">
                  <w:rPr>
                    <w:noProof/>
                  </w:rPr>
                </w:rPrChange>
              </w:rPr>
              <w:fldChar w:fldCharType="separate"/>
            </w:r>
          </w:del>
          <w:ins w:id="1581" w:author="Boo Dajeong" w:date="2020-06-18T13:34:00Z">
            <w:r w:rsidR="00077F75" w:rsidRPr="00077F75">
              <w:rPr>
                <w:rFonts w:hint="eastAsia"/>
                <w:noProof/>
                <w:sz w:val="20"/>
                <w:szCs w:val="20"/>
                <w:rPrChange w:id="1582" w:author="Boo Dajeong" w:date="2020-06-18T13:35:00Z">
                  <w:rPr>
                    <w:rFonts w:hint="eastAsia"/>
                    <w:b/>
                    <w:bCs/>
                    <w:noProof/>
                  </w:rPr>
                </w:rPrChange>
              </w:rPr>
              <w:t>오류</w:t>
            </w:r>
            <w:r w:rsidR="00077F75" w:rsidRPr="00077F75">
              <w:rPr>
                <w:rFonts w:hint="eastAsia"/>
                <w:noProof/>
                <w:sz w:val="20"/>
                <w:szCs w:val="20"/>
                <w:rPrChange w:id="1583" w:author="Boo Dajeong" w:date="2020-06-18T13:35:00Z">
                  <w:rPr>
                    <w:rFonts w:hint="eastAsia"/>
                    <w:b/>
                    <w:bCs/>
                    <w:noProof/>
                  </w:rPr>
                </w:rPrChange>
              </w:rPr>
              <w:t xml:space="preserve">! </w:t>
            </w:r>
            <w:r w:rsidR="00077F75" w:rsidRPr="00077F75">
              <w:rPr>
                <w:rFonts w:hint="eastAsia"/>
                <w:noProof/>
                <w:sz w:val="20"/>
                <w:szCs w:val="20"/>
                <w:rPrChange w:id="1584" w:author="Boo Dajeong" w:date="2020-06-18T13:35:00Z">
                  <w:rPr>
                    <w:rFonts w:hint="eastAsia"/>
                    <w:b/>
                    <w:bCs/>
                    <w:noProof/>
                  </w:rPr>
                </w:rPrChange>
              </w:rPr>
              <w:t>하이퍼링크</w:t>
            </w:r>
            <w:r w:rsidR="00077F75" w:rsidRPr="00077F75">
              <w:rPr>
                <w:rFonts w:hint="eastAsia"/>
                <w:noProof/>
                <w:sz w:val="20"/>
                <w:szCs w:val="20"/>
                <w:rPrChange w:id="1585" w:author="Boo Dajeong" w:date="2020-06-18T13:35:00Z">
                  <w:rPr>
                    <w:rFonts w:hint="eastAsia"/>
                    <w:b/>
                    <w:bCs/>
                    <w:noProof/>
                  </w:rPr>
                </w:rPrChange>
              </w:rPr>
              <w:t xml:space="preserve"> </w:t>
            </w:r>
            <w:r w:rsidR="00077F75" w:rsidRPr="00077F75">
              <w:rPr>
                <w:rFonts w:hint="eastAsia"/>
                <w:noProof/>
                <w:sz w:val="20"/>
                <w:szCs w:val="20"/>
                <w:rPrChange w:id="1586" w:author="Boo Dajeong" w:date="2020-06-18T13:35:00Z">
                  <w:rPr>
                    <w:rFonts w:hint="eastAsia"/>
                    <w:b/>
                    <w:bCs/>
                    <w:noProof/>
                  </w:rPr>
                </w:rPrChange>
              </w:rPr>
              <w:t>참조가</w:t>
            </w:r>
            <w:r w:rsidR="00077F75" w:rsidRPr="00077F75">
              <w:rPr>
                <w:rFonts w:hint="eastAsia"/>
                <w:noProof/>
                <w:sz w:val="20"/>
                <w:szCs w:val="20"/>
                <w:rPrChange w:id="1587" w:author="Boo Dajeong" w:date="2020-06-18T13:35:00Z">
                  <w:rPr>
                    <w:rFonts w:hint="eastAsia"/>
                    <w:b/>
                    <w:bCs/>
                    <w:noProof/>
                  </w:rPr>
                </w:rPrChange>
              </w:rPr>
              <w:t xml:space="preserve"> </w:t>
            </w:r>
            <w:r w:rsidR="00077F75" w:rsidRPr="00077F75">
              <w:rPr>
                <w:rFonts w:hint="eastAsia"/>
                <w:noProof/>
                <w:sz w:val="20"/>
                <w:szCs w:val="20"/>
                <w:rPrChange w:id="1588" w:author="Boo Dajeong" w:date="2020-06-18T13:35:00Z">
                  <w:rPr>
                    <w:rFonts w:hint="eastAsia"/>
                    <w:b/>
                    <w:bCs/>
                    <w:noProof/>
                  </w:rPr>
                </w:rPrChange>
              </w:rPr>
              <w:t>잘못되었습니다</w:t>
            </w:r>
            <w:r w:rsidR="00077F75" w:rsidRPr="00077F75">
              <w:rPr>
                <w:rFonts w:hint="eastAsia"/>
                <w:noProof/>
                <w:sz w:val="20"/>
                <w:szCs w:val="20"/>
                <w:rPrChange w:id="1589" w:author="Boo Dajeong" w:date="2020-06-18T13:35:00Z">
                  <w:rPr>
                    <w:rFonts w:hint="eastAsia"/>
                    <w:b/>
                    <w:bCs/>
                    <w:noProof/>
                  </w:rPr>
                </w:rPrChange>
              </w:rPr>
              <w:t>.</w:t>
            </w:r>
          </w:ins>
          <w:del w:id="1590" w:author="Boo Dajeong" w:date="2020-06-18T13:32:00Z">
            <w:r w:rsidR="00FF1965" w:rsidRPr="00077F75" w:rsidDel="001A3FDA">
              <w:rPr>
                <w:rStyle w:val="a5"/>
                <w:rFonts w:ascii="Cambria" w:hAnsi="Cambria"/>
                <w:noProof/>
                <w:sz w:val="18"/>
                <w:szCs w:val="18"/>
                <w:rPrChange w:id="1591" w:author="Boo Dajeong" w:date="2020-06-18T13:35:00Z">
                  <w:rPr>
                    <w:rStyle w:val="a5"/>
                    <w:rFonts w:ascii="Cambria" w:hAnsi="Cambria"/>
                    <w:noProof/>
                    <w:sz w:val="20"/>
                    <w:szCs w:val="20"/>
                  </w:rPr>
                </w:rPrChange>
              </w:rPr>
              <w:delText>7.5</w:delText>
            </w:r>
            <w:r w:rsidR="00FF1965" w:rsidRPr="00077F75" w:rsidDel="001A3FDA">
              <w:rPr>
                <w:rFonts w:cstheme="minorBidi"/>
                <w:noProof/>
                <w:kern w:val="2"/>
                <w:sz w:val="16"/>
                <w:szCs w:val="18"/>
                <w:rPrChange w:id="1592"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593" w:author="Boo Dajeong" w:date="2020-06-18T13:35:00Z">
                  <w:rPr>
                    <w:rStyle w:val="a5"/>
                    <w:rFonts w:ascii="Cambria" w:hAnsi="Cambria"/>
                    <w:noProof/>
                    <w:sz w:val="20"/>
                    <w:szCs w:val="20"/>
                  </w:rPr>
                </w:rPrChange>
              </w:rPr>
              <w:delText>Evidence Evaluation</w:delText>
            </w:r>
            <w:r w:rsidR="00FF1965" w:rsidRPr="00077F75" w:rsidDel="001A3FDA">
              <w:rPr>
                <w:noProof/>
                <w:webHidden/>
                <w:sz w:val="18"/>
                <w:szCs w:val="18"/>
                <w:rPrChange w:id="1594" w:author="Boo Dajeong" w:date="2020-06-18T13:35:00Z">
                  <w:rPr>
                    <w:noProof/>
                    <w:webHidden/>
                    <w:sz w:val="20"/>
                    <w:szCs w:val="20"/>
                  </w:rPr>
                </w:rPrChange>
              </w:rPr>
              <w:tab/>
            </w:r>
            <w:r w:rsidR="00FF1965" w:rsidRPr="00077F75" w:rsidDel="001A3FDA">
              <w:rPr>
                <w:noProof/>
                <w:webHidden/>
                <w:sz w:val="18"/>
                <w:szCs w:val="18"/>
                <w:rPrChange w:id="1595" w:author="Boo Dajeong" w:date="2020-06-18T13:35:00Z">
                  <w:rPr>
                    <w:noProof/>
                    <w:webHidden/>
                    <w:sz w:val="20"/>
                    <w:szCs w:val="20"/>
                  </w:rPr>
                </w:rPrChange>
              </w:rPr>
              <w:fldChar w:fldCharType="begin"/>
            </w:r>
            <w:r w:rsidR="00FF1965" w:rsidRPr="00077F75" w:rsidDel="001A3FDA">
              <w:rPr>
                <w:noProof/>
                <w:webHidden/>
                <w:sz w:val="18"/>
                <w:szCs w:val="18"/>
                <w:rPrChange w:id="1596" w:author="Boo Dajeong" w:date="2020-06-18T13:35:00Z">
                  <w:rPr>
                    <w:noProof/>
                    <w:webHidden/>
                    <w:sz w:val="20"/>
                    <w:szCs w:val="20"/>
                  </w:rPr>
                </w:rPrChange>
              </w:rPr>
              <w:delInstrText xml:space="preserve"> PAGEREF _Toc39663646 \h </w:delInstrText>
            </w:r>
            <w:r w:rsidR="00FF1965" w:rsidRPr="00077F75" w:rsidDel="001A3FDA">
              <w:rPr>
                <w:noProof/>
                <w:webHidden/>
                <w:sz w:val="18"/>
                <w:szCs w:val="18"/>
                <w:rPrChange w:id="1597" w:author="Boo Dajeong" w:date="2020-06-18T13:35:00Z">
                  <w:rPr>
                    <w:noProof/>
                    <w:webHidden/>
                    <w:sz w:val="20"/>
                    <w:szCs w:val="20"/>
                  </w:rPr>
                </w:rPrChange>
              </w:rPr>
            </w:r>
            <w:r w:rsidR="00FF1965" w:rsidRPr="00077F75" w:rsidDel="001A3FDA">
              <w:rPr>
                <w:noProof/>
                <w:webHidden/>
                <w:sz w:val="18"/>
                <w:szCs w:val="18"/>
                <w:rPrChange w:id="1598" w:author="Boo Dajeong" w:date="2020-06-18T13:35:00Z">
                  <w:rPr>
                    <w:noProof/>
                    <w:webHidden/>
                    <w:sz w:val="20"/>
                    <w:szCs w:val="20"/>
                  </w:rPr>
                </w:rPrChange>
              </w:rPr>
              <w:fldChar w:fldCharType="separate"/>
            </w:r>
            <w:r w:rsidR="00FF1965" w:rsidRPr="00077F75" w:rsidDel="001A3FDA">
              <w:rPr>
                <w:noProof/>
                <w:webHidden/>
                <w:sz w:val="18"/>
                <w:szCs w:val="18"/>
                <w:rPrChange w:id="1599" w:author="Boo Dajeong" w:date="2020-06-18T13:35:00Z">
                  <w:rPr>
                    <w:noProof/>
                    <w:webHidden/>
                    <w:sz w:val="20"/>
                    <w:szCs w:val="20"/>
                  </w:rPr>
                </w:rPrChange>
              </w:rPr>
              <w:delText>9</w:delText>
            </w:r>
            <w:r w:rsidR="00FF1965" w:rsidRPr="00077F75" w:rsidDel="001A3FDA">
              <w:rPr>
                <w:noProof/>
                <w:webHidden/>
                <w:sz w:val="18"/>
                <w:szCs w:val="18"/>
                <w:rPrChange w:id="1600" w:author="Boo Dajeong" w:date="2020-06-18T13:35:00Z">
                  <w:rPr>
                    <w:noProof/>
                    <w:webHidden/>
                    <w:sz w:val="20"/>
                    <w:szCs w:val="20"/>
                  </w:rPr>
                </w:rPrChange>
              </w:rPr>
              <w:fldChar w:fldCharType="end"/>
            </w:r>
            <w:r w:rsidRPr="00077F75" w:rsidDel="001A3FDA">
              <w:rPr>
                <w:noProof/>
                <w:sz w:val="18"/>
                <w:szCs w:val="18"/>
                <w:rPrChange w:id="1601" w:author="Boo Dajeong" w:date="2020-06-18T13:35:00Z">
                  <w:rPr>
                    <w:noProof/>
                    <w:sz w:val="20"/>
                    <w:szCs w:val="20"/>
                  </w:rPr>
                </w:rPrChange>
              </w:rPr>
              <w:fldChar w:fldCharType="end"/>
            </w:r>
          </w:del>
        </w:p>
        <w:p w14:paraId="059C9059" w14:textId="05F0FE1E" w:rsidR="00FF1965" w:rsidRPr="00077F75" w:rsidDel="001A3FDA" w:rsidRDefault="00EC0E53" w:rsidP="00AC390E">
          <w:pPr>
            <w:pStyle w:val="10"/>
            <w:ind w:left="220" w:firstLineChars="50" w:firstLine="100"/>
            <w:rPr>
              <w:del w:id="1602" w:author="Boo Dajeong" w:date="2020-06-18T13:32:00Z"/>
              <w:rFonts w:cstheme="minorBidi"/>
              <w:noProof/>
              <w:kern w:val="2"/>
              <w:sz w:val="16"/>
              <w:szCs w:val="18"/>
              <w:rPrChange w:id="1603" w:author="Boo Dajeong" w:date="2020-06-18T13:35:00Z">
                <w:rPr>
                  <w:del w:id="1604" w:author="Boo Dajeong" w:date="2020-06-18T13:32:00Z"/>
                  <w:rFonts w:cstheme="minorBidi"/>
                  <w:noProof/>
                  <w:kern w:val="2"/>
                  <w:sz w:val="18"/>
                  <w:szCs w:val="20"/>
                </w:rPr>
              </w:rPrChange>
            </w:rPr>
          </w:pPr>
          <w:del w:id="1605" w:author="Boo Dajeong" w:date="2020-06-18T13:32:00Z">
            <w:r w:rsidRPr="00077F75" w:rsidDel="001A3FDA">
              <w:rPr>
                <w:noProof/>
                <w:sz w:val="20"/>
                <w:szCs w:val="20"/>
                <w:rPrChange w:id="1606" w:author="Boo Dajeong" w:date="2020-06-18T13:35:00Z">
                  <w:rPr>
                    <w:noProof/>
                  </w:rPr>
                </w:rPrChange>
              </w:rPr>
              <w:fldChar w:fldCharType="begin"/>
            </w:r>
            <w:r w:rsidRPr="00077F75" w:rsidDel="001A3FDA">
              <w:rPr>
                <w:noProof/>
                <w:sz w:val="20"/>
                <w:szCs w:val="20"/>
                <w:rPrChange w:id="1607" w:author="Boo Dajeong" w:date="2020-06-18T13:35:00Z">
                  <w:rPr>
                    <w:noProof/>
                  </w:rPr>
                </w:rPrChange>
              </w:rPr>
              <w:delInstrText xml:space="preserve"> HYPERLINK \l "_Toc39663647" </w:delInstrText>
            </w:r>
            <w:r w:rsidRPr="00077F75" w:rsidDel="001A3FDA">
              <w:rPr>
                <w:noProof/>
                <w:sz w:val="20"/>
                <w:szCs w:val="20"/>
                <w:rPrChange w:id="1608" w:author="Boo Dajeong" w:date="2020-06-18T13:35:00Z">
                  <w:rPr>
                    <w:noProof/>
                  </w:rPr>
                </w:rPrChange>
              </w:rPr>
              <w:fldChar w:fldCharType="separate"/>
            </w:r>
          </w:del>
          <w:ins w:id="1609" w:author="Boo Dajeong" w:date="2020-06-18T13:34:00Z">
            <w:r w:rsidR="00077F75" w:rsidRPr="00077F75">
              <w:rPr>
                <w:rFonts w:hint="eastAsia"/>
                <w:noProof/>
                <w:sz w:val="20"/>
                <w:szCs w:val="20"/>
                <w:rPrChange w:id="1610" w:author="Boo Dajeong" w:date="2020-06-18T13:35:00Z">
                  <w:rPr>
                    <w:rFonts w:hint="eastAsia"/>
                    <w:b/>
                    <w:bCs/>
                    <w:noProof/>
                  </w:rPr>
                </w:rPrChange>
              </w:rPr>
              <w:t>오류</w:t>
            </w:r>
            <w:r w:rsidR="00077F75" w:rsidRPr="00077F75">
              <w:rPr>
                <w:rFonts w:hint="eastAsia"/>
                <w:noProof/>
                <w:sz w:val="20"/>
                <w:szCs w:val="20"/>
                <w:rPrChange w:id="1611" w:author="Boo Dajeong" w:date="2020-06-18T13:35:00Z">
                  <w:rPr>
                    <w:rFonts w:hint="eastAsia"/>
                    <w:b/>
                    <w:bCs/>
                    <w:noProof/>
                  </w:rPr>
                </w:rPrChange>
              </w:rPr>
              <w:t xml:space="preserve">! </w:t>
            </w:r>
            <w:r w:rsidR="00077F75" w:rsidRPr="00077F75">
              <w:rPr>
                <w:rFonts w:hint="eastAsia"/>
                <w:noProof/>
                <w:sz w:val="20"/>
                <w:szCs w:val="20"/>
                <w:rPrChange w:id="1612" w:author="Boo Dajeong" w:date="2020-06-18T13:35:00Z">
                  <w:rPr>
                    <w:rFonts w:hint="eastAsia"/>
                    <w:b/>
                    <w:bCs/>
                    <w:noProof/>
                  </w:rPr>
                </w:rPrChange>
              </w:rPr>
              <w:t>하이퍼링크</w:t>
            </w:r>
            <w:r w:rsidR="00077F75" w:rsidRPr="00077F75">
              <w:rPr>
                <w:rFonts w:hint="eastAsia"/>
                <w:noProof/>
                <w:sz w:val="20"/>
                <w:szCs w:val="20"/>
                <w:rPrChange w:id="1613" w:author="Boo Dajeong" w:date="2020-06-18T13:35:00Z">
                  <w:rPr>
                    <w:rFonts w:hint="eastAsia"/>
                    <w:b/>
                    <w:bCs/>
                    <w:noProof/>
                  </w:rPr>
                </w:rPrChange>
              </w:rPr>
              <w:t xml:space="preserve"> </w:t>
            </w:r>
            <w:r w:rsidR="00077F75" w:rsidRPr="00077F75">
              <w:rPr>
                <w:rFonts w:hint="eastAsia"/>
                <w:noProof/>
                <w:sz w:val="20"/>
                <w:szCs w:val="20"/>
                <w:rPrChange w:id="1614" w:author="Boo Dajeong" w:date="2020-06-18T13:35:00Z">
                  <w:rPr>
                    <w:rFonts w:hint="eastAsia"/>
                    <w:b/>
                    <w:bCs/>
                    <w:noProof/>
                  </w:rPr>
                </w:rPrChange>
              </w:rPr>
              <w:t>참조가</w:t>
            </w:r>
            <w:r w:rsidR="00077F75" w:rsidRPr="00077F75">
              <w:rPr>
                <w:rFonts w:hint="eastAsia"/>
                <w:noProof/>
                <w:sz w:val="20"/>
                <w:szCs w:val="20"/>
                <w:rPrChange w:id="1615" w:author="Boo Dajeong" w:date="2020-06-18T13:35:00Z">
                  <w:rPr>
                    <w:rFonts w:hint="eastAsia"/>
                    <w:b/>
                    <w:bCs/>
                    <w:noProof/>
                  </w:rPr>
                </w:rPrChange>
              </w:rPr>
              <w:t xml:space="preserve"> </w:t>
            </w:r>
            <w:r w:rsidR="00077F75" w:rsidRPr="00077F75">
              <w:rPr>
                <w:rFonts w:hint="eastAsia"/>
                <w:noProof/>
                <w:sz w:val="20"/>
                <w:szCs w:val="20"/>
                <w:rPrChange w:id="1616" w:author="Boo Dajeong" w:date="2020-06-18T13:35:00Z">
                  <w:rPr>
                    <w:rFonts w:hint="eastAsia"/>
                    <w:b/>
                    <w:bCs/>
                    <w:noProof/>
                  </w:rPr>
                </w:rPrChange>
              </w:rPr>
              <w:t>잘못되었습니다</w:t>
            </w:r>
            <w:r w:rsidR="00077F75" w:rsidRPr="00077F75">
              <w:rPr>
                <w:rFonts w:hint="eastAsia"/>
                <w:noProof/>
                <w:sz w:val="20"/>
                <w:szCs w:val="20"/>
                <w:rPrChange w:id="1617" w:author="Boo Dajeong" w:date="2020-06-18T13:35:00Z">
                  <w:rPr>
                    <w:rFonts w:hint="eastAsia"/>
                    <w:b/>
                    <w:bCs/>
                    <w:noProof/>
                  </w:rPr>
                </w:rPrChange>
              </w:rPr>
              <w:t>.</w:t>
            </w:r>
          </w:ins>
          <w:del w:id="1618" w:author="Boo Dajeong" w:date="2020-06-18T13:32:00Z">
            <w:r w:rsidR="00FF1965" w:rsidRPr="00077F75" w:rsidDel="001A3FDA">
              <w:rPr>
                <w:rStyle w:val="a5"/>
                <w:rFonts w:ascii="Cambria" w:hAnsi="Cambria"/>
                <w:noProof/>
                <w:sz w:val="18"/>
                <w:szCs w:val="18"/>
                <w:rPrChange w:id="1619" w:author="Boo Dajeong" w:date="2020-06-18T13:35:00Z">
                  <w:rPr>
                    <w:rStyle w:val="a5"/>
                    <w:rFonts w:ascii="Cambria" w:hAnsi="Cambria"/>
                    <w:noProof/>
                    <w:sz w:val="20"/>
                    <w:szCs w:val="20"/>
                  </w:rPr>
                </w:rPrChange>
              </w:rPr>
              <w:delText>7.6</w:delText>
            </w:r>
            <w:r w:rsidR="00FF1965" w:rsidRPr="00077F75" w:rsidDel="001A3FDA">
              <w:rPr>
                <w:rFonts w:cstheme="minorBidi"/>
                <w:noProof/>
                <w:kern w:val="2"/>
                <w:sz w:val="16"/>
                <w:szCs w:val="18"/>
                <w:rPrChange w:id="1620"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621" w:author="Boo Dajeong" w:date="2020-06-18T13:35:00Z">
                  <w:rPr>
                    <w:rStyle w:val="a5"/>
                    <w:rFonts w:ascii="Cambria" w:hAnsi="Cambria"/>
                    <w:noProof/>
                    <w:sz w:val="20"/>
                    <w:szCs w:val="20"/>
                  </w:rPr>
                </w:rPrChange>
              </w:rPr>
              <w:delText>Strengths and Limitations of the Research Methods</w:delText>
            </w:r>
            <w:r w:rsidR="00FF1965" w:rsidRPr="00077F75" w:rsidDel="001A3FDA">
              <w:rPr>
                <w:noProof/>
                <w:webHidden/>
                <w:sz w:val="18"/>
                <w:szCs w:val="18"/>
                <w:rPrChange w:id="1622" w:author="Boo Dajeong" w:date="2020-06-18T13:35:00Z">
                  <w:rPr>
                    <w:noProof/>
                    <w:webHidden/>
                    <w:sz w:val="20"/>
                    <w:szCs w:val="20"/>
                  </w:rPr>
                </w:rPrChange>
              </w:rPr>
              <w:tab/>
            </w:r>
            <w:r w:rsidR="00FF1965" w:rsidRPr="00077F75" w:rsidDel="001A3FDA">
              <w:rPr>
                <w:noProof/>
                <w:webHidden/>
                <w:sz w:val="18"/>
                <w:szCs w:val="18"/>
                <w:rPrChange w:id="1623" w:author="Boo Dajeong" w:date="2020-06-18T13:35:00Z">
                  <w:rPr>
                    <w:noProof/>
                    <w:webHidden/>
                    <w:sz w:val="20"/>
                    <w:szCs w:val="20"/>
                  </w:rPr>
                </w:rPrChange>
              </w:rPr>
              <w:fldChar w:fldCharType="begin"/>
            </w:r>
            <w:r w:rsidR="00FF1965" w:rsidRPr="00077F75" w:rsidDel="001A3FDA">
              <w:rPr>
                <w:noProof/>
                <w:webHidden/>
                <w:sz w:val="18"/>
                <w:szCs w:val="18"/>
                <w:rPrChange w:id="1624" w:author="Boo Dajeong" w:date="2020-06-18T13:35:00Z">
                  <w:rPr>
                    <w:noProof/>
                    <w:webHidden/>
                    <w:sz w:val="20"/>
                    <w:szCs w:val="20"/>
                  </w:rPr>
                </w:rPrChange>
              </w:rPr>
              <w:delInstrText xml:space="preserve"> PAGEREF _Toc39663647 \h </w:delInstrText>
            </w:r>
            <w:r w:rsidR="00FF1965" w:rsidRPr="00077F75" w:rsidDel="001A3FDA">
              <w:rPr>
                <w:noProof/>
                <w:webHidden/>
                <w:sz w:val="18"/>
                <w:szCs w:val="18"/>
                <w:rPrChange w:id="1625" w:author="Boo Dajeong" w:date="2020-06-18T13:35:00Z">
                  <w:rPr>
                    <w:noProof/>
                    <w:webHidden/>
                    <w:sz w:val="20"/>
                    <w:szCs w:val="20"/>
                  </w:rPr>
                </w:rPrChange>
              </w:rPr>
            </w:r>
            <w:r w:rsidR="00FF1965" w:rsidRPr="00077F75" w:rsidDel="001A3FDA">
              <w:rPr>
                <w:noProof/>
                <w:webHidden/>
                <w:sz w:val="18"/>
                <w:szCs w:val="18"/>
                <w:rPrChange w:id="1626" w:author="Boo Dajeong" w:date="2020-06-18T13:35:00Z">
                  <w:rPr>
                    <w:noProof/>
                    <w:webHidden/>
                    <w:sz w:val="20"/>
                    <w:szCs w:val="20"/>
                  </w:rPr>
                </w:rPrChange>
              </w:rPr>
              <w:fldChar w:fldCharType="separate"/>
            </w:r>
            <w:r w:rsidR="00FF1965" w:rsidRPr="00077F75" w:rsidDel="001A3FDA">
              <w:rPr>
                <w:noProof/>
                <w:webHidden/>
                <w:sz w:val="18"/>
                <w:szCs w:val="18"/>
                <w:rPrChange w:id="1627" w:author="Boo Dajeong" w:date="2020-06-18T13:35:00Z">
                  <w:rPr>
                    <w:noProof/>
                    <w:webHidden/>
                    <w:sz w:val="20"/>
                    <w:szCs w:val="20"/>
                  </w:rPr>
                </w:rPrChange>
              </w:rPr>
              <w:delText>10</w:delText>
            </w:r>
            <w:r w:rsidR="00FF1965" w:rsidRPr="00077F75" w:rsidDel="001A3FDA">
              <w:rPr>
                <w:noProof/>
                <w:webHidden/>
                <w:sz w:val="18"/>
                <w:szCs w:val="18"/>
                <w:rPrChange w:id="1628" w:author="Boo Dajeong" w:date="2020-06-18T13:35:00Z">
                  <w:rPr>
                    <w:noProof/>
                    <w:webHidden/>
                    <w:sz w:val="20"/>
                    <w:szCs w:val="20"/>
                  </w:rPr>
                </w:rPrChange>
              </w:rPr>
              <w:fldChar w:fldCharType="end"/>
            </w:r>
            <w:r w:rsidRPr="00077F75" w:rsidDel="001A3FDA">
              <w:rPr>
                <w:noProof/>
                <w:sz w:val="18"/>
                <w:szCs w:val="18"/>
                <w:rPrChange w:id="1629" w:author="Boo Dajeong" w:date="2020-06-18T13:35:00Z">
                  <w:rPr>
                    <w:noProof/>
                    <w:sz w:val="20"/>
                    <w:szCs w:val="20"/>
                  </w:rPr>
                </w:rPrChange>
              </w:rPr>
              <w:fldChar w:fldCharType="end"/>
            </w:r>
          </w:del>
        </w:p>
        <w:p w14:paraId="625A47F9" w14:textId="13DA5FB1" w:rsidR="00FF1965" w:rsidRPr="00077F75" w:rsidDel="001A3FDA" w:rsidRDefault="00EC0E53" w:rsidP="00AC390E">
          <w:pPr>
            <w:pStyle w:val="10"/>
            <w:ind w:left="220" w:firstLineChars="100" w:firstLine="200"/>
            <w:rPr>
              <w:del w:id="1630" w:author="Boo Dajeong" w:date="2020-06-18T13:32:00Z"/>
              <w:rFonts w:cstheme="minorBidi"/>
              <w:noProof/>
              <w:kern w:val="2"/>
              <w:sz w:val="16"/>
              <w:szCs w:val="18"/>
              <w:rPrChange w:id="1631" w:author="Boo Dajeong" w:date="2020-06-18T13:35:00Z">
                <w:rPr>
                  <w:del w:id="1632" w:author="Boo Dajeong" w:date="2020-06-18T13:32:00Z"/>
                  <w:rFonts w:cstheme="minorBidi"/>
                  <w:noProof/>
                  <w:kern w:val="2"/>
                  <w:sz w:val="18"/>
                  <w:szCs w:val="20"/>
                </w:rPr>
              </w:rPrChange>
            </w:rPr>
          </w:pPr>
          <w:del w:id="1633" w:author="Boo Dajeong" w:date="2020-06-18T13:32:00Z">
            <w:r w:rsidRPr="00077F75" w:rsidDel="001A3FDA">
              <w:rPr>
                <w:noProof/>
                <w:sz w:val="20"/>
                <w:szCs w:val="20"/>
                <w:rPrChange w:id="1634" w:author="Boo Dajeong" w:date="2020-06-18T13:35:00Z">
                  <w:rPr>
                    <w:noProof/>
                  </w:rPr>
                </w:rPrChange>
              </w:rPr>
              <w:fldChar w:fldCharType="begin"/>
            </w:r>
            <w:r w:rsidRPr="00077F75" w:rsidDel="001A3FDA">
              <w:rPr>
                <w:noProof/>
                <w:sz w:val="20"/>
                <w:szCs w:val="20"/>
                <w:rPrChange w:id="1635" w:author="Boo Dajeong" w:date="2020-06-18T13:35:00Z">
                  <w:rPr>
                    <w:noProof/>
                  </w:rPr>
                </w:rPrChange>
              </w:rPr>
              <w:delInstrText xml:space="preserve"> HYPERLINK \l "_Toc39663648" </w:delInstrText>
            </w:r>
            <w:r w:rsidRPr="00077F75" w:rsidDel="001A3FDA">
              <w:rPr>
                <w:noProof/>
                <w:sz w:val="20"/>
                <w:szCs w:val="20"/>
                <w:rPrChange w:id="1636" w:author="Boo Dajeong" w:date="2020-06-18T13:35:00Z">
                  <w:rPr>
                    <w:noProof/>
                  </w:rPr>
                </w:rPrChange>
              </w:rPr>
              <w:fldChar w:fldCharType="separate"/>
            </w:r>
          </w:del>
          <w:ins w:id="1637" w:author="Boo Dajeong" w:date="2020-06-18T13:34:00Z">
            <w:r w:rsidR="00077F75" w:rsidRPr="00077F75">
              <w:rPr>
                <w:rFonts w:hint="eastAsia"/>
                <w:noProof/>
                <w:sz w:val="20"/>
                <w:szCs w:val="20"/>
                <w:rPrChange w:id="1638" w:author="Boo Dajeong" w:date="2020-06-18T13:35:00Z">
                  <w:rPr>
                    <w:rFonts w:hint="eastAsia"/>
                    <w:b/>
                    <w:bCs/>
                    <w:noProof/>
                  </w:rPr>
                </w:rPrChange>
              </w:rPr>
              <w:t>오류</w:t>
            </w:r>
            <w:r w:rsidR="00077F75" w:rsidRPr="00077F75">
              <w:rPr>
                <w:rFonts w:hint="eastAsia"/>
                <w:noProof/>
                <w:sz w:val="20"/>
                <w:szCs w:val="20"/>
                <w:rPrChange w:id="1639" w:author="Boo Dajeong" w:date="2020-06-18T13:35:00Z">
                  <w:rPr>
                    <w:rFonts w:hint="eastAsia"/>
                    <w:b/>
                    <w:bCs/>
                    <w:noProof/>
                  </w:rPr>
                </w:rPrChange>
              </w:rPr>
              <w:t xml:space="preserve">! </w:t>
            </w:r>
            <w:r w:rsidR="00077F75" w:rsidRPr="00077F75">
              <w:rPr>
                <w:rFonts w:hint="eastAsia"/>
                <w:noProof/>
                <w:sz w:val="20"/>
                <w:szCs w:val="20"/>
                <w:rPrChange w:id="1640" w:author="Boo Dajeong" w:date="2020-06-18T13:35:00Z">
                  <w:rPr>
                    <w:rFonts w:hint="eastAsia"/>
                    <w:b/>
                    <w:bCs/>
                    <w:noProof/>
                  </w:rPr>
                </w:rPrChange>
              </w:rPr>
              <w:t>하이퍼링크</w:t>
            </w:r>
            <w:r w:rsidR="00077F75" w:rsidRPr="00077F75">
              <w:rPr>
                <w:rFonts w:hint="eastAsia"/>
                <w:noProof/>
                <w:sz w:val="20"/>
                <w:szCs w:val="20"/>
                <w:rPrChange w:id="1641" w:author="Boo Dajeong" w:date="2020-06-18T13:35:00Z">
                  <w:rPr>
                    <w:rFonts w:hint="eastAsia"/>
                    <w:b/>
                    <w:bCs/>
                    <w:noProof/>
                  </w:rPr>
                </w:rPrChange>
              </w:rPr>
              <w:t xml:space="preserve"> </w:t>
            </w:r>
            <w:r w:rsidR="00077F75" w:rsidRPr="00077F75">
              <w:rPr>
                <w:rFonts w:hint="eastAsia"/>
                <w:noProof/>
                <w:sz w:val="20"/>
                <w:szCs w:val="20"/>
                <w:rPrChange w:id="1642" w:author="Boo Dajeong" w:date="2020-06-18T13:35:00Z">
                  <w:rPr>
                    <w:rFonts w:hint="eastAsia"/>
                    <w:b/>
                    <w:bCs/>
                    <w:noProof/>
                  </w:rPr>
                </w:rPrChange>
              </w:rPr>
              <w:t>참조가</w:t>
            </w:r>
            <w:r w:rsidR="00077F75" w:rsidRPr="00077F75">
              <w:rPr>
                <w:rFonts w:hint="eastAsia"/>
                <w:noProof/>
                <w:sz w:val="20"/>
                <w:szCs w:val="20"/>
                <w:rPrChange w:id="1643" w:author="Boo Dajeong" w:date="2020-06-18T13:35:00Z">
                  <w:rPr>
                    <w:rFonts w:hint="eastAsia"/>
                    <w:b/>
                    <w:bCs/>
                    <w:noProof/>
                  </w:rPr>
                </w:rPrChange>
              </w:rPr>
              <w:t xml:space="preserve"> </w:t>
            </w:r>
            <w:r w:rsidR="00077F75" w:rsidRPr="00077F75">
              <w:rPr>
                <w:rFonts w:hint="eastAsia"/>
                <w:noProof/>
                <w:sz w:val="20"/>
                <w:szCs w:val="20"/>
                <w:rPrChange w:id="1644" w:author="Boo Dajeong" w:date="2020-06-18T13:35:00Z">
                  <w:rPr>
                    <w:rFonts w:hint="eastAsia"/>
                    <w:b/>
                    <w:bCs/>
                    <w:noProof/>
                  </w:rPr>
                </w:rPrChange>
              </w:rPr>
              <w:t>잘못되었습니다</w:t>
            </w:r>
            <w:r w:rsidR="00077F75" w:rsidRPr="00077F75">
              <w:rPr>
                <w:rFonts w:hint="eastAsia"/>
                <w:noProof/>
                <w:sz w:val="20"/>
                <w:szCs w:val="20"/>
                <w:rPrChange w:id="1645" w:author="Boo Dajeong" w:date="2020-06-18T13:35:00Z">
                  <w:rPr>
                    <w:rFonts w:hint="eastAsia"/>
                    <w:b/>
                    <w:bCs/>
                    <w:noProof/>
                  </w:rPr>
                </w:rPrChange>
              </w:rPr>
              <w:t>.</w:t>
            </w:r>
          </w:ins>
          <w:del w:id="1646" w:author="Boo Dajeong" w:date="2020-06-18T13:32:00Z">
            <w:r w:rsidR="00FF1965" w:rsidRPr="00077F75" w:rsidDel="001A3FDA">
              <w:rPr>
                <w:rStyle w:val="a5"/>
                <w:rFonts w:ascii="Cambria" w:hAnsi="Cambria"/>
                <w:noProof/>
                <w:sz w:val="18"/>
                <w:szCs w:val="18"/>
                <w:rPrChange w:id="1647" w:author="Boo Dajeong" w:date="2020-06-18T13:35:00Z">
                  <w:rPr>
                    <w:rStyle w:val="a5"/>
                    <w:rFonts w:ascii="Cambria" w:hAnsi="Cambria"/>
                    <w:noProof/>
                    <w:sz w:val="20"/>
                    <w:szCs w:val="20"/>
                  </w:rPr>
                </w:rPrChange>
              </w:rPr>
              <w:delText>7.6.1</w:delText>
            </w:r>
            <w:r w:rsidR="00AC390E" w:rsidRPr="00077F75" w:rsidDel="001A3FDA">
              <w:rPr>
                <w:rStyle w:val="a5"/>
                <w:rFonts w:ascii="Cambria" w:hAnsi="Cambria"/>
                <w:noProof/>
                <w:sz w:val="18"/>
                <w:szCs w:val="18"/>
                <w:rPrChange w:id="1648"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649" w:author="Boo Dajeong" w:date="2020-06-18T13:35:00Z">
                  <w:rPr>
                    <w:rStyle w:val="a5"/>
                    <w:rFonts w:ascii="Cambria" w:hAnsi="Cambria"/>
                    <w:noProof/>
                    <w:sz w:val="20"/>
                    <w:szCs w:val="20"/>
                  </w:rPr>
                </w:rPrChange>
              </w:rPr>
              <w:delText>Strength</w:delText>
            </w:r>
            <w:r w:rsidR="00FF1965" w:rsidRPr="00077F75" w:rsidDel="001A3FDA">
              <w:rPr>
                <w:noProof/>
                <w:webHidden/>
                <w:sz w:val="18"/>
                <w:szCs w:val="18"/>
                <w:rPrChange w:id="1650" w:author="Boo Dajeong" w:date="2020-06-18T13:35:00Z">
                  <w:rPr>
                    <w:noProof/>
                    <w:webHidden/>
                    <w:sz w:val="20"/>
                    <w:szCs w:val="20"/>
                  </w:rPr>
                </w:rPrChange>
              </w:rPr>
              <w:tab/>
            </w:r>
            <w:r w:rsidR="00FF1965" w:rsidRPr="00077F75" w:rsidDel="001A3FDA">
              <w:rPr>
                <w:noProof/>
                <w:webHidden/>
                <w:sz w:val="18"/>
                <w:szCs w:val="18"/>
                <w:rPrChange w:id="1651" w:author="Boo Dajeong" w:date="2020-06-18T13:35:00Z">
                  <w:rPr>
                    <w:noProof/>
                    <w:webHidden/>
                    <w:sz w:val="20"/>
                    <w:szCs w:val="20"/>
                  </w:rPr>
                </w:rPrChange>
              </w:rPr>
              <w:fldChar w:fldCharType="begin"/>
            </w:r>
            <w:r w:rsidR="00FF1965" w:rsidRPr="00077F75" w:rsidDel="001A3FDA">
              <w:rPr>
                <w:noProof/>
                <w:webHidden/>
                <w:sz w:val="18"/>
                <w:szCs w:val="18"/>
                <w:rPrChange w:id="1652" w:author="Boo Dajeong" w:date="2020-06-18T13:35:00Z">
                  <w:rPr>
                    <w:noProof/>
                    <w:webHidden/>
                    <w:sz w:val="20"/>
                    <w:szCs w:val="20"/>
                  </w:rPr>
                </w:rPrChange>
              </w:rPr>
              <w:delInstrText xml:space="preserve"> PAGEREF _Toc39663648 \h </w:delInstrText>
            </w:r>
            <w:r w:rsidR="00FF1965" w:rsidRPr="00077F75" w:rsidDel="001A3FDA">
              <w:rPr>
                <w:noProof/>
                <w:webHidden/>
                <w:sz w:val="18"/>
                <w:szCs w:val="18"/>
                <w:rPrChange w:id="1653" w:author="Boo Dajeong" w:date="2020-06-18T13:35:00Z">
                  <w:rPr>
                    <w:noProof/>
                    <w:webHidden/>
                    <w:sz w:val="20"/>
                    <w:szCs w:val="20"/>
                  </w:rPr>
                </w:rPrChange>
              </w:rPr>
            </w:r>
            <w:r w:rsidR="00FF1965" w:rsidRPr="00077F75" w:rsidDel="001A3FDA">
              <w:rPr>
                <w:noProof/>
                <w:webHidden/>
                <w:sz w:val="18"/>
                <w:szCs w:val="18"/>
                <w:rPrChange w:id="1654" w:author="Boo Dajeong" w:date="2020-06-18T13:35:00Z">
                  <w:rPr>
                    <w:noProof/>
                    <w:webHidden/>
                    <w:sz w:val="20"/>
                    <w:szCs w:val="20"/>
                  </w:rPr>
                </w:rPrChange>
              </w:rPr>
              <w:fldChar w:fldCharType="separate"/>
            </w:r>
            <w:r w:rsidR="00FF1965" w:rsidRPr="00077F75" w:rsidDel="001A3FDA">
              <w:rPr>
                <w:noProof/>
                <w:webHidden/>
                <w:sz w:val="18"/>
                <w:szCs w:val="18"/>
                <w:rPrChange w:id="1655" w:author="Boo Dajeong" w:date="2020-06-18T13:35:00Z">
                  <w:rPr>
                    <w:noProof/>
                    <w:webHidden/>
                    <w:sz w:val="20"/>
                    <w:szCs w:val="20"/>
                  </w:rPr>
                </w:rPrChange>
              </w:rPr>
              <w:delText>10</w:delText>
            </w:r>
            <w:r w:rsidR="00FF1965" w:rsidRPr="00077F75" w:rsidDel="001A3FDA">
              <w:rPr>
                <w:noProof/>
                <w:webHidden/>
                <w:sz w:val="18"/>
                <w:szCs w:val="18"/>
                <w:rPrChange w:id="1656" w:author="Boo Dajeong" w:date="2020-06-18T13:35:00Z">
                  <w:rPr>
                    <w:noProof/>
                    <w:webHidden/>
                    <w:sz w:val="20"/>
                    <w:szCs w:val="20"/>
                  </w:rPr>
                </w:rPrChange>
              </w:rPr>
              <w:fldChar w:fldCharType="end"/>
            </w:r>
            <w:r w:rsidRPr="00077F75" w:rsidDel="001A3FDA">
              <w:rPr>
                <w:noProof/>
                <w:sz w:val="18"/>
                <w:szCs w:val="18"/>
                <w:rPrChange w:id="1657" w:author="Boo Dajeong" w:date="2020-06-18T13:35:00Z">
                  <w:rPr>
                    <w:noProof/>
                    <w:sz w:val="20"/>
                    <w:szCs w:val="20"/>
                  </w:rPr>
                </w:rPrChange>
              </w:rPr>
              <w:fldChar w:fldCharType="end"/>
            </w:r>
          </w:del>
        </w:p>
        <w:p w14:paraId="3C880AA7" w14:textId="79D13776" w:rsidR="00FF1965" w:rsidRPr="00077F75" w:rsidDel="001A3FDA" w:rsidRDefault="00EC0E53" w:rsidP="00AC390E">
          <w:pPr>
            <w:pStyle w:val="10"/>
            <w:ind w:left="220" w:firstLineChars="100" w:firstLine="200"/>
            <w:rPr>
              <w:del w:id="1658" w:author="Boo Dajeong" w:date="2020-06-18T13:32:00Z"/>
              <w:rFonts w:cstheme="minorBidi"/>
              <w:noProof/>
              <w:kern w:val="2"/>
              <w:sz w:val="16"/>
              <w:szCs w:val="18"/>
              <w:rPrChange w:id="1659" w:author="Boo Dajeong" w:date="2020-06-18T13:35:00Z">
                <w:rPr>
                  <w:del w:id="1660" w:author="Boo Dajeong" w:date="2020-06-18T13:32:00Z"/>
                  <w:rFonts w:cstheme="minorBidi"/>
                  <w:noProof/>
                  <w:kern w:val="2"/>
                  <w:sz w:val="18"/>
                  <w:szCs w:val="20"/>
                </w:rPr>
              </w:rPrChange>
            </w:rPr>
          </w:pPr>
          <w:del w:id="1661" w:author="Boo Dajeong" w:date="2020-06-18T13:32:00Z">
            <w:r w:rsidRPr="00077F75" w:rsidDel="001A3FDA">
              <w:rPr>
                <w:noProof/>
                <w:sz w:val="20"/>
                <w:szCs w:val="20"/>
                <w:rPrChange w:id="1662" w:author="Boo Dajeong" w:date="2020-06-18T13:35:00Z">
                  <w:rPr>
                    <w:noProof/>
                  </w:rPr>
                </w:rPrChange>
              </w:rPr>
              <w:fldChar w:fldCharType="begin"/>
            </w:r>
            <w:r w:rsidRPr="00077F75" w:rsidDel="001A3FDA">
              <w:rPr>
                <w:noProof/>
                <w:sz w:val="20"/>
                <w:szCs w:val="20"/>
                <w:rPrChange w:id="1663" w:author="Boo Dajeong" w:date="2020-06-18T13:35:00Z">
                  <w:rPr>
                    <w:noProof/>
                  </w:rPr>
                </w:rPrChange>
              </w:rPr>
              <w:delInstrText xml:space="preserve"> HYPERLINK \l "_Toc39663649" </w:delInstrText>
            </w:r>
            <w:r w:rsidRPr="00077F75" w:rsidDel="001A3FDA">
              <w:rPr>
                <w:noProof/>
                <w:sz w:val="20"/>
                <w:szCs w:val="20"/>
                <w:rPrChange w:id="1664" w:author="Boo Dajeong" w:date="2020-06-18T13:35:00Z">
                  <w:rPr>
                    <w:noProof/>
                  </w:rPr>
                </w:rPrChange>
              </w:rPr>
              <w:fldChar w:fldCharType="separate"/>
            </w:r>
          </w:del>
          <w:ins w:id="1665" w:author="Boo Dajeong" w:date="2020-06-18T13:34:00Z">
            <w:r w:rsidR="00077F75" w:rsidRPr="00077F75">
              <w:rPr>
                <w:rFonts w:hint="eastAsia"/>
                <w:noProof/>
                <w:sz w:val="20"/>
                <w:szCs w:val="20"/>
                <w:rPrChange w:id="1666" w:author="Boo Dajeong" w:date="2020-06-18T13:35:00Z">
                  <w:rPr>
                    <w:rFonts w:hint="eastAsia"/>
                    <w:b/>
                    <w:bCs/>
                    <w:noProof/>
                  </w:rPr>
                </w:rPrChange>
              </w:rPr>
              <w:t>오류</w:t>
            </w:r>
            <w:r w:rsidR="00077F75" w:rsidRPr="00077F75">
              <w:rPr>
                <w:rFonts w:hint="eastAsia"/>
                <w:noProof/>
                <w:sz w:val="20"/>
                <w:szCs w:val="20"/>
                <w:rPrChange w:id="1667" w:author="Boo Dajeong" w:date="2020-06-18T13:35:00Z">
                  <w:rPr>
                    <w:rFonts w:hint="eastAsia"/>
                    <w:b/>
                    <w:bCs/>
                    <w:noProof/>
                  </w:rPr>
                </w:rPrChange>
              </w:rPr>
              <w:t xml:space="preserve">! </w:t>
            </w:r>
            <w:r w:rsidR="00077F75" w:rsidRPr="00077F75">
              <w:rPr>
                <w:rFonts w:hint="eastAsia"/>
                <w:noProof/>
                <w:sz w:val="20"/>
                <w:szCs w:val="20"/>
                <w:rPrChange w:id="1668" w:author="Boo Dajeong" w:date="2020-06-18T13:35:00Z">
                  <w:rPr>
                    <w:rFonts w:hint="eastAsia"/>
                    <w:b/>
                    <w:bCs/>
                    <w:noProof/>
                  </w:rPr>
                </w:rPrChange>
              </w:rPr>
              <w:t>하이퍼링크</w:t>
            </w:r>
            <w:r w:rsidR="00077F75" w:rsidRPr="00077F75">
              <w:rPr>
                <w:rFonts w:hint="eastAsia"/>
                <w:noProof/>
                <w:sz w:val="20"/>
                <w:szCs w:val="20"/>
                <w:rPrChange w:id="1669" w:author="Boo Dajeong" w:date="2020-06-18T13:35:00Z">
                  <w:rPr>
                    <w:rFonts w:hint="eastAsia"/>
                    <w:b/>
                    <w:bCs/>
                    <w:noProof/>
                  </w:rPr>
                </w:rPrChange>
              </w:rPr>
              <w:t xml:space="preserve"> </w:t>
            </w:r>
            <w:r w:rsidR="00077F75" w:rsidRPr="00077F75">
              <w:rPr>
                <w:rFonts w:hint="eastAsia"/>
                <w:noProof/>
                <w:sz w:val="20"/>
                <w:szCs w:val="20"/>
                <w:rPrChange w:id="1670" w:author="Boo Dajeong" w:date="2020-06-18T13:35:00Z">
                  <w:rPr>
                    <w:rFonts w:hint="eastAsia"/>
                    <w:b/>
                    <w:bCs/>
                    <w:noProof/>
                  </w:rPr>
                </w:rPrChange>
              </w:rPr>
              <w:t>참조가</w:t>
            </w:r>
            <w:r w:rsidR="00077F75" w:rsidRPr="00077F75">
              <w:rPr>
                <w:rFonts w:hint="eastAsia"/>
                <w:noProof/>
                <w:sz w:val="20"/>
                <w:szCs w:val="20"/>
                <w:rPrChange w:id="1671" w:author="Boo Dajeong" w:date="2020-06-18T13:35:00Z">
                  <w:rPr>
                    <w:rFonts w:hint="eastAsia"/>
                    <w:b/>
                    <w:bCs/>
                    <w:noProof/>
                  </w:rPr>
                </w:rPrChange>
              </w:rPr>
              <w:t xml:space="preserve"> </w:t>
            </w:r>
            <w:r w:rsidR="00077F75" w:rsidRPr="00077F75">
              <w:rPr>
                <w:rFonts w:hint="eastAsia"/>
                <w:noProof/>
                <w:sz w:val="20"/>
                <w:szCs w:val="20"/>
                <w:rPrChange w:id="1672" w:author="Boo Dajeong" w:date="2020-06-18T13:35:00Z">
                  <w:rPr>
                    <w:rFonts w:hint="eastAsia"/>
                    <w:b/>
                    <w:bCs/>
                    <w:noProof/>
                  </w:rPr>
                </w:rPrChange>
              </w:rPr>
              <w:t>잘못되었습니다</w:t>
            </w:r>
            <w:r w:rsidR="00077F75" w:rsidRPr="00077F75">
              <w:rPr>
                <w:rFonts w:hint="eastAsia"/>
                <w:noProof/>
                <w:sz w:val="20"/>
                <w:szCs w:val="20"/>
                <w:rPrChange w:id="1673" w:author="Boo Dajeong" w:date="2020-06-18T13:35:00Z">
                  <w:rPr>
                    <w:rFonts w:hint="eastAsia"/>
                    <w:b/>
                    <w:bCs/>
                    <w:noProof/>
                  </w:rPr>
                </w:rPrChange>
              </w:rPr>
              <w:t>.</w:t>
            </w:r>
          </w:ins>
          <w:del w:id="1674" w:author="Boo Dajeong" w:date="2020-06-18T13:32:00Z">
            <w:r w:rsidR="00FF1965" w:rsidRPr="00077F75" w:rsidDel="001A3FDA">
              <w:rPr>
                <w:rStyle w:val="a5"/>
                <w:rFonts w:ascii="Cambria" w:hAnsi="Cambria"/>
                <w:noProof/>
                <w:sz w:val="18"/>
                <w:szCs w:val="18"/>
                <w:rPrChange w:id="1675" w:author="Boo Dajeong" w:date="2020-06-18T13:35:00Z">
                  <w:rPr>
                    <w:rStyle w:val="a5"/>
                    <w:rFonts w:ascii="Cambria" w:hAnsi="Cambria"/>
                    <w:noProof/>
                    <w:sz w:val="20"/>
                    <w:szCs w:val="20"/>
                  </w:rPr>
                </w:rPrChange>
              </w:rPr>
              <w:delText>7.6.2</w:delText>
            </w:r>
            <w:r w:rsidR="00AC390E" w:rsidRPr="00077F75" w:rsidDel="001A3FDA">
              <w:rPr>
                <w:rStyle w:val="a5"/>
                <w:rFonts w:ascii="Cambria" w:hAnsi="Cambria"/>
                <w:noProof/>
                <w:sz w:val="18"/>
                <w:szCs w:val="18"/>
                <w:rPrChange w:id="1676" w:author="Boo Dajeong" w:date="2020-06-18T13:35:00Z">
                  <w:rPr>
                    <w:rStyle w:val="a5"/>
                    <w:rFonts w:ascii="Cambria" w:hAnsi="Cambria"/>
                    <w:noProof/>
                    <w:sz w:val="20"/>
                    <w:szCs w:val="20"/>
                  </w:rPr>
                </w:rPrChange>
              </w:rPr>
              <w:delText xml:space="preserve">  </w:delText>
            </w:r>
            <w:r w:rsidR="00FF1965" w:rsidRPr="00077F75" w:rsidDel="001A3FDA">
              <w:rPr>
                <w:rStyle w:val="a5"/>
                <w:rFonts w:ascii="Cambria" w:hAnsi="Cambria"/>
                <w:noProof/>
                <w:sz w:val="18"/>
                <w:szCs w:val="18"/>
                <w:rPrChange w:id="1677" w:author="Boo Dajeong" w:date="2020-06-18T13:35:00Z">
                  <w:rPr>
                    <w:rStyle w:val="a5"/>
                    <w:rFonts w:ascii="Cambria" w:hAnsi="Cambria"/>
                    <w:noProof/>
                    <w:sz w:val="20"/>
                    <w:szCs w:val="20"/>
                  </w:rPr>
                </w:rPrChange>
              </w:rPr>
              <w:delText>Limitations</w:delText>
            </w:r>
            <w:r w:rsidR="00FF1965" w:rsidRPr="00077F75" w:rsidDel="001A3FDA">
              <w:rPr>
                <w:noProof/>
                <w:webHidden/>
                <w:sz w:val="18"/>
                <w:szCs w:val="18"/>
                <w:rPrChange w:id="1678" w:author="Boo Dajeong" w:date="2020-06-18T13:35:00Z">
                  <w:rPr>
                    <w:noProof/>
                    <w:webHidden/>
                    <w:sz w:val="20"/>
                    <w:szCs w:val="20"/>
                  </w:rPr>
                </w:rPrChange>
              </w:rPr>
              <w:tab/>
            </w:r>
            <w:r w:rsidR="00FF1965" w:rsidRPr="00077F75" w:rsidDel="001A3FDA">
              <w:rPr>
                <w:noProof/>
                <w:webHidden/>
                <w:sz w:val="18"/>
                <w:szCs w:val="18"/>
                <w:rPrChange w:id="1679" w:author="Boo Dajeong" w:date="2020-06-18T13:35:00Z">
                  <w:rPr>
                    <w:noProof/>
                    <w:webHidden/>
                    <w:sz w:val="20"/>
                    <w:szCs w:val="20"/>
                  </w:rPr>
                </w:rPrChange>
              </w:rPr>
              <w:fldChar w:fldCharType="begin"/>
            </w:r>
            <w:r w:rsidR="00FF1965" w:rsidRPr="00077F75" w:rsidDel="001A3FDA">
              <w:rPr>
                <w:noProof/>
                <w:webHidden/>
                <w:sz w:val="18"/>
                <w:szCs w:val="18"/>
                <w:rPrChange w:id="1680" w:author="Boo Dajeong" w:date="2020-06-18T13:35:00Z">
                  <w:rPr>
                    <w:noProof/>
                    <w:webHidden/>
                    <w:sz w:val="20"/>
                    <w:szCs w:val="20"/>
                  </w:rPr>
                </w:rPrChange>
              </w:rPr>
              <w:delInstrText xml:space="preserve"> PAGEREF _Toc39663649 \h </w:delInstrText>
            </w:r>
            <w:r w:rsidR="00FF1965" w:rsidRPr="00077F75" w:rsidDel="001A3FDA">
              <w:rPr>
                <w:noProof/>
                <w:webHidden/>
                <w:sz w:val="18"/>
                <w:szCs w:val="18"/>
                <w:rPrChange w:id="1681" w:author="Boo Dajeong" w:date="2020-06-18T13:35:00Z">
                  <w:rPr>
                    <w:noProof/>
                    <w:webHidden/>
                    <w:sz w:val="20"/>
                    <w:szCs w:val="20"/>
                  </w:rPr>
                </w:rPrChange>
              </w:rPr>
            </w:r>
            <w:r w:rsidR="00FF1965" w:rsidRPr="00077F75" w:rsidDel="001A3FDA">
              <w:rPr>
                <w:noProof/>
                <w:webHidden/>
                <w:sz w:val="18"/>
                <w:szCs w:val="18"/>
                <w:rPrChange w:id="1682" w:author="Boo Dajeong" w:date="2020-06-18T13:35:00Z">
                  <w:rPr>
                    <w:noProof/>
                    <w:webHidden/>
                    <w:sz w:val="20"/>
                    <w:szCs w:val="20"/>
                  </w:rPr>
                </w:rPrChange>
              </w:rPr>
              <w:fldChar w:fldCharType="separate"/>
            </w:r>
            <w:r w:rsidR="00FF1965" w:rsidRPr="00077F75" w:rsidDel="001A3FDA">
              <w:rPr>
                <w:noProof/>
                <w:webHidden/>
                <w:sz w:val="18"/>
                <w:szCs w:val="18"/>
                <w:rPrChange w:id="1683" w:author="Boo Dajeong" w:date="2020-06-18T13:35:00Z">
                  <w:rPr>
                    <w:noProof/>
                    <w:webHidden/>
                    <w:sz w:val="20"/>
                    <w:szCs w:val="20"/>
                  </w:rPr>
                </w:rPrChange>
              </w:rPr>
              <w:delText>10</w:delText>
            </w:r>
            <w:r w:rsidR="00FF1965" w:rsidRPr="00077F75" w:rsidDel="001A3FDA">
              <w:rPr>
                <w:noProof/>
                <w:webHidden/>
                <w:sz w:val="18"/>
                <w:szCs w:val="18"/>
                <w:rPrChange w:id="1684" w:author="Boo Dajeong" w:date="2020-06-18T13:35:00Z">
                  <w:rPr>
                    <w:noProof/>
                    <w:webHidden/>
                    <w:sz w:val="20"/>
                    <w:szCs w:val="20"/>
                  </w:rPr>
                </w:rPrChange>
              </w:rPr>
              <w:fldChar w:fldCharType="end"/>
            </w:r>
            <w:r w:rsidRPr="00077F75" w:rsidDel="001A3FDA">
              <w:rPr>
                <w:noProof/>
                <w:sz w:val="18"/>
                <w:szCs w:val="18"/>
                <w:rPrChange w:id="1685" w:author="Boo Dajeong" w:date="2020-06-18T13:35:00Z">
                  <w:rPr>
                    <w:noProof/>
                    <w:sz w:val="20"/>
                    <w:szCs w:val="20"/>
                  </w:rPr>
                </w:rPrChange>
              </w:rPr>
              <w:fldChar w:fldCharType="end"/>
            </w:r>
          </w:del>
        </w:p>
        <w:p w14:paraId="4A0D716C" w14:textId="285037CE" w:rsidR="00FF1965" w:rsidRPr="00077F75" w:rsidDel="001A3FDA" w:rsidRDefault="00EC0E53" w:rsidP="00AC390E">
          <w:pPr>
            <w:pStyle w:val="10"/>
            <w:ind w:left="220"/>
            <w:rPr>
              <w:del w:id="1686" w:author="Boo Dajeong" w:date="2020-06-18T13:32:00Z"/>
              <w:rFonts w:cstheme="minorBidi"/>
              <w:noProof/>
              <w:kern w:val="2"/>
              <w:sz w:val="16"/>
              <w:szCs w:val="18"/>
              <w:rPrChange w:id="1687" w:author="Boo Dajeong" w:date="2020-06-18T13:35:00Z">
                <w:rPr>
                  <w:del w:id="1688" w:author="Boo Dajeong" w:date="2020-06-18T13:32:00Z"/>
                  <w:rFonts w:cstheme="minorBidi"/>
                  <w:noProof/>
                  <w:kern w:val="2"/>
                  <w:sz w:val="18"/>
                  <w:szCs w:val="20"/>
                </w:rPr>
              </w:rPrChange>
            </w:rPr>
          </w:pPr>
          <w:del w:id="1689" w:author="Boo Dajeong" w:date="2020-06-18T13:32:00Z">
            <w:r w:rsidRPr="00077F75" w:rsidDel="001A3FDA">
              <w:rPr>
                <w:noProof/>
                <w:sz w:val="20"/>
                <w:szCs w:val="20"/>
                <w:rPrChange w:id="1690" w:author="Boo Dajeong" w:date="2020-06-18T13:35:00Z">
                  <w:rPr>
                    <w:noProof/>
                  </w:rPr>
                </w:rPrChange>
              </w:rPr>
              <w:fldChar w:fldCharType="begin"/>
            </w:r>
            <w:r w:rsidRPr="00077F75" w:rsidDel="001A3FDA">
              <w:rPr>
                <w:noProof/>
                <w:sz w:val="20"/>
                <w:szCs w:val="20"/>
                <w:rPrChange w:id="1691" w:author="Boo Dajeong" w:date="2020-06-18T13:35:00Z">
                  <w:rPr>
                    <w:noProof/>
                  </w:rPr>
                </w:rPrChange>
              </w:rPr>
              <w:delInstrText xml:space="preserve"> HYPERLINK \l "_Toc39663650" </w:delInstrText>
            </w:r>
            <w:r w:rsidRPr="00077F75" w:rsidDel="001A3FDA">
              <w:rPr>
                <w:noProof/>
                <w:sz w:val="20"/>
                <w:szCs w:val="20"/>
                <w:rPrChange w:id="1692" w:author="Boo Dajeong" w:date="2020-06-18T13:35:00Z">
                  <w:rPr>
                    <w:noProof/>
                  </w:rPr>
                </w:rPrChange>
              </w:rPr>
              <w:fldChar w:fldCharType="separate"/>
            </w:r>
          </w:del>
          <w:ins w:id="1693" w:author="Boo Dajeong" w:date="2020-06-18T13:34:00Z">
            <w:r w:rsidR="00077F75" w:rsidRPr="00077F75">
              <w:rPr>
                <w:rFonts w:hint="eastAsia"/>
                <w:noProof/>
                <w:sz w:val="20"/>
                <w:szCs w:val="20"/>
                <w:rPrChange w:id="1694" w:author="Boo Dajeong" w:date="2020-06-18T13:35:00Z">
                  <w:rPr>
                    <w:rFonts w:hint="eastAsia"/>
                    <w:b/>
                    <w:bCs/>
                    <w:noProof/>
                  </w:rPr>
                </w:rPrChange>
              </w:rPr>
              <w:t>오류</w:t>
            </w:r>
            <w:r w:rsidR="00077F75" w:rsidRPr="00077F75">
              <w:rPr>
                <w:rFonts w:hint="eastAsia"/>
                <w:noProof/>
                <w:sz w:val="20"/>
                <w:szCs w:val="20"/>
                <w:rPrChange w:id="1695" w:author="Boo Dajeong" w:date="2020-06-18T13:35:00Z">
                  <w:rPr>
                    <w:rFonts w:hint="eastAsia"/>
                    <w:b/>
                    <w:bCs/>
                    <w:noProof/>
                  </w:rPr>
                </w:rPrChange>
              </w:rPr>
              <w:t xml:space="preserve">! </w:t>
            </w:r>
            <w:r w:rsidR="00077F75" w:rsidRPr="00077F75">
              <w:rPr>
                <w:rFonts w:hint="eastAsia"/>
                <w:noProof/>
                <w:sz w:val="20"/>
                <w:szCs w:val="20"/>
                <w:rPrChange w:id="1696" w:author="Boo Dajeong" w:date="2020-06-18T13:35:00Z">
                  <w:rPr>
                    <w:rFonts w:hint="eastAsia"/>
                    <w:b/>
                    <w:bCs/>
                    <w:noProof/>
                  </w:rPr>
                </w:rPrChange>
              </w:rPr>
              <w:t>하이퍼링크</w:t>
            </w:r>
            <w:r w:rsidR="00077F75" w:rsidRPr="00077F75">
              <w:rPr>
                <w:rFonts w:hint="eastAsia"/>
                <w:noProof/>
                <w:sz w:val="20"/>
                <w:szCs w:val="20"/>
                <w:rPrChange w:id="1697" w:author="Boo Dajeong" w:date="2020-06-18T13:35:00Z">
                  <w:rPr>
                    <w:rFonts w:hint="eastAsia"/>
                    <w:b/>
                    <w:bCs/>
                    <w:noProof/>
                  </w:rPr>
                </w:rPrChange>
              </w:rPr>
              <w:t xml:space="preserve"> </w:t>
            </w:r>
            <w:r w:rsidR="00077F75" w:rsidRPr="00077F75">
              <w:rPr>
                <w:rFonts w:hint="eastAsia"/>
                <w:noProof/>
                <w:sz w:val="20"/>
                <w:szCs w:val="20"/>
                <w:rPrChange w:id="1698" w:author="Boo Dajeong" w:date="2020-06-18T13:35:00Z">
                  <w:rPr>
                    <w:rFonts w:hint="eastAsia"/>
                    <w:b/>
                    <w:bCs/>
                    <w:noProof/>
                  </w:rPr>
                </w:rPrChange>
              </w:rPr>
              <w:t>참조가</w:t>
            </w:r>
            <w:r w:rsidR="00077F75" w:rsidRPr="00077F75">
              <w:rPr>
                <w:rFonts w:hint="eastAsia"/>
                <w:noProof/>
                <w:sz w:val="20"/>
                <w:szCs w:val="20"/>
                <w:rPrChange w:id="1699" w:author="Boo Dajeong" w:date="2020-06-18T13:35:00Z">
                  <w:rPr>
                    <w:rFonts w:hint="eastAsia"/>
                    <w:b/>
                    <w:bCs/>
                    <w:noProof/>
                  </w:rPr>
                </w:rPrChange>
              </w:rPr>
              <w:t xml:space="preserve"> </w:t>
            </w:r>
            <w:r w:rsidR="00077F75" w:rsidRPr="00077F75">
              <w:rPr>
                <w:rFonts w:hint="eastAsia"/>
                <w:noProof/>
                <w:sz w:val="20"/>
                <w:szCs w:val="20"/>
                <w:rPrChange w:id="1700" w:author="Boo Dajeong" w:date="2020-06-18T13:35:00Z">
                  <w:rPr>
                    <w:rFonts w:hint="eastAsia"/>
                    <w:b/>
                    <w:bCs/>
                    <w:noProof/>
                  </w:rPr>
                </w:rPrChange>
              </w:rPr>
              <w:t>잘못되었습니다</w:t>
            </w:r>
            <w:r w:rsidR="00077F75" w:rsidRPr="00077F75">
              <w:rPr>
                <w:rFonts w:hint="eastAsia"/>
                <w:noProof/>
                <w:sz w:val="20"/>
                <w:szCs w:val="20"/>
                <w:rPrChange w:id="1701" w:author="Boo Dajeong" w:date="2020-06-18T13:35:00Z">
                  <w:rPr>
                    <w:rFonts w:hint="eastAsia"/>
                    <w:b/>
                    <w:bCs/>
                    <w:noProof/>
                  </w:rPr>
                </w:rPrChange>
              </w:rPr>
              <w:t>.</w:t>
            </w:r>
          </w:ins>
          <w:del w:id="1702" w:author="Boo Dajeong" w:date="2020-06-18T13:32:00Z">
            <w:r w:rsidR="00FF1965" w:rsidRPr="00077F75" w:rsidDel="001A3FDA">
              <w:rPr>
                <w:rStyle w:val="a5"/>
                <w:rFonts w:ascii="Cambria" w:hAnsi="Cambria"/>
                <w:noProof/>
                <w:sz w:val="18"/>
                <w:szCs w:val="18"/>
                <w:rPrChange w:id="1703" w:author="Boo Dajeong" w:date="2020-06-18T13:35:00Z">
                  <w:rPr>
                    <w:rStyle w:val="a5"/>
                    <w:rFonts w:ascii="Cambria" w:hAnsi="Cambria"/>
                    <w:noProof/>
                    <w:sz w:val="20"/>
                    <w:szCs w:val="20"/>
                  </w:rPr>
                </w:rPrChange>
              </w:rPr>
              <w:delText>8</w:delText>
            </w:r>
            <w:r w:rsidR="00FF1965" w:rsidRPr="00077F75" w:rsidDel="001A3FDA">
              <w:rPr>
                <w:rFonts w:cstheme="minorBidi"/>
                <w:noProof/>
                <w:kern w:val="2"/>
                <w:sz w:val="16"/>
                <w:szCs w:val="18"/>
                <w:rPrChange w:id="1704"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705" w:author="Boo Dajeong" w:date="2020-06-18T13:35:00Z">
                  <w:rPr>
                    <w:rStyle w:val="a5"/>
                    <w:rFonts w:ascii="Cambria" w:hAnsi="Cambria"/>
                    <w:noProof/>
                    <w:sz w:val="20"/>
                    <w:szCs w:val="20"/>
                  </w:rPr>
                </w:rPrChange>
              </w:rPr>
              <w:delText>Protection of Human Subjects</w:delText>
            </w:r>
            <w:r w:rsidR="00FF1965" w:rsidRPr="00077F75" w:rsidDel="001A3FDA">
              <w:rPr>
                <w:noProof/>
                <w:webHidden/>
                <w:sz w:val="18"/>
                <w:szCs w:val="18"/>
                <w:rPrChange w:id="1706" w:author="Boo Dajeong" w:date="2020-06-18T13:35:00Z">
                  <w:rPr>
                    <w:noProof/>
                    <w:webHidden/>
                    <w:sz w:val="20"/>
                    <w:szCs w:val="20"/>
                  </w:rPr>
                </w:rPrChange>
              </w:rPr>
              <w:tab/>
            </w:r>
            <w:r w:rsidR="00FF1965" w:rsidRPr="00077F75" w:rsidDel="001A3FDA">
              <w:rPr>
                <w:noProof/>
                <w:webHidden/>
                <w:sz w:val="18"/>
                <w:szCs w:val="18"/>
                <w:rPrChange w:id="1707" w:author="Boo Dajeong" w:date="2020-06-18T13:35:00Z">
                  <w:rPr>
                    <w:noProof/>
                    <w:webHidden/>
                    <w:sz w:val="20"/>
                    <w:szCs w:val="20"/>
                  </w:rPr>
                </w:rPrChange>
              </w:rPr>
              <w:fldChar w:fldCharType="begin"/>
            </w:r>
            <w:r w:rsidR="00FF1965" w:rsidRPr="00077F75" w:rsidDel="001A3FDA">
              <w:rPr>
                <w:noProof/>
                <w:webHidden/>
                <w:sz w:val="18"/>
                <w:szCs w:val="18"/>
                <w:rPrChange w:id="1708" w:author="Boo Dajeong" w:date="2020-06-18T13:35:00Z">
                  <w:rPr>
                    <w:noProof/>
                    <w:webHidden/>
                    <w:sz w:val="20"/>
                    <w:szCs w:val="20"/>
                  </w:rPr>
                </w:rPrChange>
              </w:rPr>
              <w:delInstrText xml:space="preserve"> PAGEREF _Toc39663650 \h </w:delInstrText>
            </w:r>
            <w:r w:rsidR="00FF1965" w:rsidRPr="00077F75" w:rsidDel="001A3FDA">
              <w:rPr>
                <w:noProof/>
                <w:webHidden/>
                <w:sz w:val="18"/>
                <w:szCs w:val="18"/>
                <w:rPrChange w:id="1709" w:author="Boo Dajeong" w:date="2020-06-18T13:35:00Z">
                  <w:rPr>
                    <w:noProof/>
                    <w:webHidden/>
                    <w:sz w:val="20"/>
                    <w:szCs w:val="20"/>
                  </w:rPr>
                </w:rPrChange>
              </w:rPr>
            </w:r>
            <w:r w:rsidR="00FF1965" w:rsidRPr="00077F75" w:rsidDel="001A3FDA">
              <w:rPr>
                <w:noProof/>
                <w:webHidden/>
                <w:sz w:val="18"/>
                <w:szCs w:val="18"/>
                <w:rPrChange w:id="1710" w:author="Boo Dajeong" w:date="2020-06-18T13:35:00Z">
                  <w:rPr>
                    <w:noProof/>
                    <w:webHidden/>
                    <w:sz w:val="20"/>
                    <w:szCs w:val="20"/>
                  </w:rPr>
                </w:rPrChange>
              </w:rPr>
              <w:fldChar w:fldCharType="separate"/>
            </w:r>
            <w:r w:rsidR="00FF1965" w:rsidRPr="00077F75" w:rsidDel="001A3FDA">
              <w:rPr>
                <w:noProof/>
                <w:webHidden/>
                <w:sz w:val="18"/>
                <w:szCs w:val="18"/>
                <w:rPrChange w:id="1711" w:author="Boo Dajeong" w:date="2020-06-18T13:35:00Z">
                  <w:rPr>
                    <w:noProof/>
                    <w:webHidden/>
                    <w:sz w:val="20"/>
                    <w:szCs w:val="20"/>
                  </w:rPr>
                </w:rPrChange>
              </w:rPr>
              <w:delText>10</w:delText>
            </w:r>
            <w:r w:rsidR="00FF1965" w:rsidRPr="00077F75" w:rsidDel="001A3FDA">
              <w:rPr>
                <w:noProof/>
                <w:webHidden/>
                <w:sz w:val="18"/>
                <w:szCs w:val="18"/>
                <w:rPrChange w:id="1712" w:author="Boo Dajeong" w:date="2020-06-18T13:35:00Z">
                  <w:rPr>
                    <w:noProof/>
                    <w:webHidden/>
                    <w:sz w:val="20"/>
                    <w:szCs w:val="20"/>
                  </w:rPr>
                </w:rPrChange>
              </w:rPr>
              <w:fldChar w:fldCharType="end"/>
            </w:r>
            <w:r w:rsidRPr="00077F75" w:rsidDel="001A3FDA">
              <w:rPr>
                <w:noProof/>
                <w:sz w:val="18"/>
                <w:szCs w:val="18"/>
                <w:rPrChange w:id="1713" w:author="Boo Dajeong" w:date="2020-06-18T13:35:00Z">
                  <w:rPr>
                    <w:noProof/>
                    <w:sz w:val="20"/>
                    <w:szCs w:val="20"/>
                  </w:rPr>
                </w:rPrChange>
              </w:rPr>
              <w:fldChar w:fldCharType="end"/>
            </w:r>
          </w:del>
        </w:p>
        <w:p w14:paraId="00C52464" w14:textId="5AFB1E8D" w:rsidR="00FF1965" w:rsidRPr="00077F75" w:rsidDel="001A3FDA" w:rsidRDefault="00EC0E53" w:rsidP="00AC390E">
          <w:pPr>
            <w:pStyle w:val="10"/>
            <w:ind w:left="220"/>
            <w:rPr>
              <w:del w:id="1714" w:author="Boo Dajeong" w:date="2020-06-18T13:32:00Z"/>
              <w:rFonts w:cstheme="minorBidi"/>
              <w:noProof/>
              <w:kern w:val="2"/>
              <w:sz w:val="16"/>
              <w:szCs w:val="18"/>
              <w:rPrChange w:id="1715" w:author="Boo Dajeong" w:date="2020-06-18T13:35:00Z">
                <w:rPr>
                  <w:del w:id="1716" w:author="Boo Dajeong" w:date="2020-06-18T13:32:00Z"/>
                  <w:rFonts w:cstheme="minorBidi"/>
                  <w:noProof/>
                  <w:kern w:val="2"/>
                  <w:sz w:val="18"/>
                  <w:szCs w:val="20"/>
                </w:rPr>
              </w:rPrChange>
            </w:rPr>
          </w:pPr>
          <w:del w:id="1717" w:author="Boo Dajeong" w:date="2020-06-18T13:32:00Z">
            <w:r w:rsidRPr="00077F75" w:rsidDel="001A3FDA">
              <w:rPr>
                <w:noProof/>
                <w:sz w:val="20"/>
                <w:szCs w:val="20"/>
                <w:rPrChange w:id="1718" w:author="Boo Dajeong" w:date="2020-06-18T13:35:00Z">
                  <w:rPr>
                    <w:noProof/>
                  </w:rPr>
                </w:rPrChange>
              </w:rPr>
              <w:fldChar w:fldCharType="begin"/>
            </w:r>
            <w:r w:rsidRPr="00077F75" w:rsidDel="001A3FDA">
              <w:rPr>
                <w:noProof/>
                <w:sz w:val="20"/>
                <w:szCs w:val="20"/>
                <w:rPrChange w:id="1719" w:author="Boo Dajeong" w:date="2020-06-18T13:35:00Z">
                  <w:rPr>
                    <w:noProof/>
                  </w:rPr>
                </w:rPrChange>
              </w:rPr>
              <w:delInstrText xml:space="preserve"> HYPERLINK \l "_Toc39663651" </w:delInstrText>
            </w:r>
            <w:r w:rsidRPr="00077F75" w:rsidDel="001A3FDA">
              <w:rPr>
                <w:noProof/>
                <w:sz w:val="20"/>
                <w:szCs w:val="20"/>
                <w:rPrChange w:id="1720" w:author="Boo Dajeong" w:date="2020-06-18T13:35:00Z">
                  <w:rPr>
                    <w:noProof/>
                  </w:rPr>
                </w:rPrChange>
              </w:rPr>
              <w:fldChar w:fldCharType="separate"/>
            </w:r>
          </w:del>
          <w:ins w:id="1721" w:author="Boo Dajeong" w:date="2020-06-18T13:34:00Z">
            <w:r w:rsidR="00077F75" w:rsidRPr="00077F75">
              <w:rPr>
                <w:rFonts w:hint="eastAsia"/>
                <w:noProof/>
                <w:sz w:val="20"/>
                <w:szCs w:val="20"/>
                <w:rPrChange w:id="1722" w:author="Boo Dajeong" w:date="2020-06-18T13:35:00Z">
                  <w:rPr>
                    <w:rFonts w:hint="eastAsia"/>
                    <w:b/>
                    <w:bCs/>
                    <w:noProof/>
                  </w:rPr>
                </w:rPrChange>
              </w:rPr>
              <w:t>오류</w:t>
            </w:r>
            <w:r w:rsidR="00077F75" w:rsidRPr="00077F75">
              <w:rPr>
                <w:rFonts w:hint="eastAsia"/>
                <w:noProof/>
                <w:sz w:val="20"/>
                <w:szCs w:val="20"/>
                <w:rPrChange w:id="1723" w:author="Boo Dajeong" w:date="2020-06-18T13:35:00Z">
                  <w:rPr>
                    <w:rFonts w:hint="eastAsia"/>
                    <w:b/>
                    <w:bCs/>
                    <w:noProof/>
                  </w:rPr>
                </w:rPrChange>
              </w:rPr>
              <w:t xml:space="preserve">! </w:t>
            </w:r>
            <w:r w:rsidR="00077F75" w:rsidRPr="00077F75">
              <w:rPr>
                <w:rFonts w:hint="eastAsia"/>
                <w:noProof/>
                <w:sz w:val="20"/>
                <w:szCs w:val="20"/>
                <w:rPrChange w:id="1724" w:author="Boo Dajeong" w:date="2020-06-18T13:35:00Z">
                  <w:rPr>
                    <w:rFonts w:hint="eastAsia"/>
                    <w:b/>
                    <w:bCs/>
                    <w:noProof/>
                  </w:rPr>
                </w:rPrChange>
              </w:rPr>
              <w:t>하이퍼링크</w:t>
            </w:r>
            <w:r w:rsidR="00077F75" w:rsidRPr="00077F75">
              <w:rPr>
                <w:rFonts w:hint="eastAsia"/>
                <w:noProof/>
                <w:sz w:val="20"/>
                <w:szCs w:val="20"/>
                <w:rPrChange w:id="1725" w:author="Boo Dajeong" w:date="2020-06-18T13:35:00Z">
                  <w:rPr>
                    <w:rFonts w:hint="eastAsia"/>
                    <w:b/>
                    <w:bCs/>
                    <w:noProof/>
                  </w:rPr>
                </w:rPrChange>
              </w:rPr>
              <w:t xml:space="preserve"> </w:t>
            </w:r>
            <w:r w:rsidR="00077F75" w:rsidRPr="00077F75">
              <w:rPr>
                <w:rFonts w:hint="eastAsia"/>
                <w:noProof/>
                <w:sz w:val="20"/>
                <w:szCs w:val="20"/>
                <w:rPrChange w:id="1726" w:author="Boo Dajeong" w:date="2020-06-18T13:35:00Z">
                  <w:rPr>
                    <w:rFonts w:hint="eastAsia"/>
                    <w:b/>
                    <w:bCs/>
                    <w:noProof/>
                  </w:rPr>
                </w:rPrChange>
              </w:rPr>
              <w:t>참조가</w:t>
            </w:r>
            <w:r w:rsidR="00077F75" w:rsidRPr="00077F75">
              <w:rPr>
                <w:rFonts w:hint="eastAsia"/>
                <w:noProof/>
                <w:sz w:val="20"/>
                <w:szCs w:val="20"/>
                <w:rPrChange w:id="1727" w:author="Boo Dajeong" w:date="2020-06-18T13:35:00Z">
                  <w:rPr>
                    <w:rFonts w:hint="eastAsia"/>
                    <w:b/>
                    <w:bCs/>
                    <w:noProof/>
                  </w:rPr>
                </w:rPrChange>
              </w:rPr>
              <w:t xml:space="preserve"> </w:t>
            </w:r>
            <w:r w:rsidR="00077F75" w:rsidRPr="00077F75">
              <w:rPr>
                <w:rFonts w:hint="eastAsia"/>
                <w:noProof/>
                <w:sz w:val="20"/>
                <w:szCs w:val="20"/>
                <w:rPrChange w:id="1728" w:author="Boo Dajeong" w:date="2020-06-18T13:35:00Z">
                  <w:rPr>
                    <w:rFonts w:hint="eastAsia"/>
                    <w:b/>
                    <w:bCs/>
                    <w:noProof/>
                  </w:rPr>
                </w:rPrChange>
              </w:rPr>
              <w:t>잘못되었습니다</w:t>
            </w:r>
            <w:r w:rsidR="00077F75" w:rsidRPr="00077F75">
              <w:rPr>
                <w:rFonts w:hint="eastAsia"/>
                <w:noProof/>
                <w:sz w:val="20"/>
                <w:szCs w:val="20"/>
                <w:rPrChange w:id="1729" w:author="Boo Dajeong" w:date="2020-06-18T13:35:00Z">
                  <w:rPr>
                    <w:rFonts w:hint="eastAsia"/>
                    <w:b/>
                    <w:bCs/>
                    <w:noProof/>
                  </w:rPr>
                </w:rPrChange>
              </w:rPr>
              <w:t>.</w:t>
            </w:r>
          </w:ins>
          <w:del w:id="1730" w:author="Boo Dajeong" w:date="2020-06-18T13:32:00Z">
            <w:r w:rsidR="00FF1965" w:rsidRPr="00077F75" w:rsidDel="001A3FDA">
              <w:rPr>
                <w:rStyle w:val="a5"/>
                <w:rFonts w:ascii="Cambria" w:hAnsi="Cambria"/>
                <w:noProof/>
                <w:sz w:val="18"/>
                <w:szCs w:val="18"/>
                <w:rPrChange w:id="1731" w:author="Boo Dajeong" w:date="2020-06-18T13:35:00Z">
                  <w:rPr>
                    <w:rStyle w:val="a5"/>
                    <w:rFonts w:ascii="Cambria" w:hAnsi="Cambria"/>
                    <w:noProof/>
                    <w:sz w:val="20"/>
                    <w:szCs w:val="20"/>
                  </w:rPr>
                </w:rPrChange>
              </w:rPr>
              <w:delText>9</w:delText>
            </w:r>
            <w:r w:rsidR="00FF1965" w:rsidRPr="00077F75" w:rsidDel="001A3FDA">
              <w:rPr>
                <w:rFonts w:cstheme="minorBidi"/>
                <w:noProof/>
                <w:kern w:val="2"/>
                <w:sz w:val="16"/>
                <w:szCs w:val="18"/>
                <w:rPrChange w:id="1732"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733" w:author="Boo Dajeong" w:date="2020-06-18T13:35:00Z">
                  <w:rPr>
                    <w:rStyle w:val="a5"/>
                    <w:rFonts w:ascii="Cambria" w:hAnsi="Cambria"/>
                    <w:noProof/>
                    <w:sz w:val="20"/>
                    <w:szCs w:val="20"/>
                  </w:rPr>
                </w:rPrChange>
              </w:rPr>
              <w:delText>Plans for Disseminating and Communicating Study Results</w:delText>
            </w:r>
            <w:r w:rsidR="00FF1965" w:rsidRPr="00077F75" w:rsidDel="001A3FDA">
              <w:rPr>
                <w:noProof/>
                <w:webHidden/>
                <w:sz w:val="18"/>
                <w:szCs w:val="18"/>
                <w:rPrChange w:id="1734" w:author="Boo Dajeong" w:date="2020-06-18T13:35:00Z">
                  <w:rPr>
                    <w:noProof/>
                    <w:webHidden/>
                    <w:sz w:val="20"/>
                    <w:szCs w:val="20"/>
                  </w:rPr>
                </w:rPrChange>
              </w:rPr>
              <w:tab/>
            </w:r>
            <w:r w:rsidR="00FF1965" w:rsidRPr="00077F75" w:rsidDel="001A3FDA">
              <w:rPr>
                <w:noProof/>
                <w:webHidden/>
                <w:sz w:val="18"/>
                <w:szCs w:val="18"/>
                <w:rPrChange w:id="1735" w:author="Boo Dajeong" w:date="2020-06-18T13:35:00Z">
                  <w:rPr>
                    <w:noProof/>
                    <w:webHidden/>
                    <w:sz w:val="20"/>
                    <w:szCs w:val="20"/>
                  </w:rPr>
                </w:rPrChange>
              </w:rPr>
              <w:fldChar w:fldCharType="begin"/>
            </w:r>
            <w:r w:rsidR="00FF1965" w:rsidRPr="00077F75" w:rsidDel="001A3FDA">
              <w:rPr>
                <w:noProof/>
                <w:webHidden/>
                <w:sz w:val="18"/>
                <w:szCs w:val="18"/>
                <w:rPrChange w:id="1736" w:author="Boo Dajeong" w:date="2020-06-18T13:35:00Z">
                  <w:rPr>
                    <w:noProof/>
                    <w:webHidden/>
                    <w:sz w:val="20"/>
                    <w:szCs w:val="20"/>
                  </w:rPr>
                </w:rPrChange>
              </w:rPr>
              <w:delInstrText xml:space="preserve"> PAGEREF _Toc39663651 \h </w:delInstrText>
            </w:r>
            <w:r w:rsidR="00FF1965" w:rsidRPr="00077F75" w:rsidDel="001A3FDA">
              <w:rPr>
                <w:noProof/>
                <w:webHidden/>
                <w:sz w:val="18"/>
                <w:szCs w:val="18"/>
                <w:rPrChange w:id="1737" w:author="Boo Dajeong" w:date="2020-06-18T13:35:00Z">
                  <w:rPr>
                    <w:noProof/>
                    <w:webHidden/>
                    <w:sz w:val="20"/>
                    <w:szCs w:val="20"/>
                  </w:rPr>
                </w:rPrChange>
              </w:rPr>
            </w:r>
            <w:r w:rsidR="00FF1965" w:rsidRPr="00077F75" w:rsidDel="001A3FDA">
              <w:rPr>
                <w:noProof/>
                <w:webHidden/>
                <w:sz w:val="18"/>
                <w:szCs w:val="18"/>
                <w:rPrChange w:id="1738" w:author="Boo Dajeong" w:date="2020-06-18T13:35:00Z">
                  <w:rPr>
                    <w:noProof/>
                    <w:webHidden/>
                    <w:sz w:val="20"/>
                    <w:szCs w:val="20"/>
                  </w:rPr>
                </w:rPrChange>
              </w:rPr>
              <w:fldChar w:fldCharType="separate"/>
            </w:r>
            <w:r w:rsidR="00FF1965" w:rsidRPr="00077F75" w:rsidDel="001A3FDA">
              <w:rPr>
                <w:noProof/>
                <w:webHidden/>
                <w:sz w:val="18"/>
                <w:szCs w:val="18"/>
                <w:rPrChange w:id="1739" w:author="Boo Dajeong" w:date="2020-06-18T13:35:00Z">
                  <w:rPr>
                    <w:noProof/>
                    <w:webHidden/>
                    <w:sz w:val="20"/>
                    <w:szCs w:val="20"/>
                  </w:rPr>
                </w:rPrChange>
              </w:rPr>
              <w:delText>10</w:delText>
            </w:r>
            <w:r w:rsidR="00FF1965" w:rsidRPr="00077F75" w:rsidDel="001A3FDA">
              <w:rPr>
                <w:noProof/>
                <w:webHidden/>
                <w:sz w:val="18"/>
                <w:szCs w:val="18"/>
                <w:rPrChange w:id="1740" w:author="Boo Dajeong" w:date="2020-06-18T13:35:00Z">
                  <w:rPr>
                    <w:noProof/>
                    <w:webHidden/>
                    <w:sz w:val="20"/>
                    <w:szCs w:val="20"/>
                  </w:rPr>
                </w:rPrChange>
              </w:rPr>
              <w:fldChar w:fldCharType="end"/>
            </w:r>
            <w:r w:rsidRPr="00077F75" w:rsidDel="001A3FDA">
              <w:rPr>
                <w:noProof/>
                <w:sz w:val="18"/>
                <w:szCs w:val="18"/>
                <w:rPrChange w:id="1741" w:author="Boo Dajeong" w:date="2020-06-18T13:35:00Z">
                  <w:rPr>
                    <w:noProof/>
                    <w:sz w:val="20"/>
                    <w:szCs w:val="20"/>
                  </w:rPr>
                </w:rPrChange>
              </w:rPr>
              <w:fldChar w:fldCharType="end"/>
            </w:r>
          </w:del>
        </w:p>
        <w:p w14:paraId="2611AFE0" w14:textId="3A0DBC8F" w:rsidR="00FF1965" w:rsidRPr="00077F75" w:rsidDel="001A3FDA" w:rsidRDefault="00EC0E53" w:rsidP="00AC390E">
          <w:pPr>
            <w:pStyle w:val="10"/>
            <w:ind w:left="220"/>
            <w:rPr>
              <w:del w:id="1742" w:author="Boo Dajeong" w:date="2020-06-18T13:32:00Z"/>
              <w:rFonts w:cstheme="minorBidi"/>
              <w:noProof/>
              <w:kern w:val="2"/>
              <w:sz w:val="16"/>
              <w:szCs w:val="18"/>
              <w:rPrChange w:id="1743" w:author="Boo Dajeong" w:date="2020-06-18T13:35:00Z">
                <w:rPr>
                  <w:del w:id="1744" w:author="Boo Dajeong" w:date="2020-06-18T13:32:00Z"/>
                  <w:rFonts w:cstheme="minorBidi"/>
                  <w:noProof/>
                  <w:kern w:val="2"/>
                  <w:sz w:val="18"/>
                  <w:szCs w:val="20"/>
                </w:rPr>
              </w:rPrChange>
            </w:rPr>
          </w:pPr>
          <w:del w:id="1745" w:author="Boo Dajeong" w:date="2020-06-18T13:32:00Z">
            <w:r w:rsidRPr="00077F75" w:rsidDel="001A3FDA">
              <w:rPr>
                <w:noProof/>
                <w:sz w:val="20"/>
                <w:szCs w:val="20"/>
                <w:rPrChange w:id="1746" w:author="Boo Dajeong" w:date="2020-06-18T13:35:00Z">
                  <w:rPr>
                    <w:noProof/>
                  </w:rPr>
                </w:rPrChange>
              </w:rPr>
              <w:fldChar w:fldCharType="begin"/>
            </w:r>
            <w:r w:rsidRPr="00077F75" w:rsidDel="001A3FDA">
              <w:rPr>
                <w:noProof/>
                <w:sz w:val="20"/>
                <w:szCs w:val="20"/>
                <w:rPrChange w:id="1747" w:author="Boo Dajeong" w:date="2020-06-18T13:35:00Z">
                  <w:rPr>
                    <w:noProof/>
                  </w:rPr>
                </w:rPrChange>
              </w:rPr>
              <w:delInstrText xml:space="preserve"> HYPERLINK \l "_Toc39663652" </w:delInstrText>
            </w:r>
            <w:r w:rsidRPr="00077F75" w:rsidDel="001A3FDA">
              <w:rPr>
                <w:noProof/>
                <w:sz w:val="20"/>
                <w:szCs w:val="20"/>
                <w:rPrChange w:id="1748" w:author="Boo Dajeong" w:date="2020-06-18T13:35:00Z">
                  <w:rPr>
                    <w:noProof/>
                  </w:rPr>
                </w:rPrChange>
              </w:rPr>
              <w:fldChar w:fldCharType="separate"/>
            </w:r>
          </w:del>
          <w:ins w:id="1749" w:author="Boo Dajeong" w:date="2020-06-18T13:34:00Z">
            <w:r w:rsidR="00077F75" w:rsidRPr="00077F75">
              <w:rPr>
                <w:rFonts w:hint="eastAsia"/>
                <w:noProof/>
                <w:sz w:val="20"/>
                <w:szCs w:val="20"/>
                <w:rPrChange w:id="1750" w:author="Boo Dajeong" w:date="2020-06-18T13:35:00Z">
                  <w:rPr>
                    <w:rFonts w:hint="eastAsia"/>
                    <w:b/>
                    <w:bCs/>
                    <w:noProof/>
                  </w:rPr>
                </w:rPrChange>
              </w:rPr>
              <w:t>오류</w:t>
            </w:r>
            <w:r w:rsidR="00077F75" w:rsidRPr="00077F75">
              <w:rPr>
                <w:rFonts w:hint="eastAsia"/>
                <w:noProof/>
                <w:sz w:val="20"/>
                <w:szCs w:val="20"/>
                <w:rPrChange w:id="1751" w:author="Boo Dajeong" w:date="2020-06-18T13:35:00Z">
                  <w:rPr>
                    <w:rFonts w:hint="eastAsia"/>
                    <w:b/>
                    <w:bCs/>
                    <w:noProof/>
                  </w:rPr>
                </w:rPrChange>
              </w:rPr>
              <w:t xml:space="preserve">! </w:t>
            </w:r>
            <w:r w:rsidR="00077F75" w:rsidRPr="00077F75">
              <w:rPr>
                <w:rFonts w:hint="eastAsia"/>
                <w:noProof/>
                <w:sz w:val="20"/>
                <w:szCs w:val="20"/>
                <w:rPrChange w:id="1752" w:author="Boo Dajeong" w:date="2020-06-18T13:35:00Z">
                  <w:rPr>
                    <w:rFonts w:hint="eastAsia"/>
                    <w:b/>
                    <w:bCs/>
                    <w:noProof/>
                  </w:rPr>
                </w:rPrChange>
              </w:rPr>
              <w:t>하이퍼링크</w:t>
            </w:r>
            <w:r w:rsidR="00077F75" w:rsidRPr="00077F75">
              <w:rPr>
                <w:rFonts w:hint="eastAsia"/>
                <w:noProof/>
                <w:sz w:val="20"/>
                <w:szCs w:val="20"/>
                <w:rPrChange w:id="1753" w:author="Boo Dajeong" w:date="2020-06-18T13:35:00Z">
                  <w:rPr>
                    <w:rFonts w:hint="eastAsia"/>
                    <w:b/>
                    <w:bCs/>
                    <w:noProof/>
                  </w:rPr>
                </w:rPrChange>
              </w:rPr>
              <w:t xml:space="preserve"> </w:t>
            </w:r>
            <w:r w:rsidR="00077F75" w:rsidRPr="00077F75">
              <w:rPr>
                <w:rFonts w:hint="eastAsia"/>
                <w:noProof/>
                <w:sz w:val="20"/>
                <w:szCs w:val="20"/>
                <w:rPrChange w:id="1754" w:author="Boo Dajeong" w:date="2020-06-18T13:35:00Z">
                  <w:rPr>
                    <w:rFonts w:hint="eastAsia"/>
                    <w:b/>
                    <w:bCs/>
                    <w:noProof/>
                  </w:rPr>
                </w:rPrChange>
              </w:rPr>
              <w:t>참조가</w:t>
            </w:r>
            <w:r w:rsidR="00077F75" w:rsidRPr="00077F75">
              <w:rPr>
                <w:rFonts w:hint="eastAsia"/>
                <w:noProof/>
                <w:sz w:val="20"/>
                <w:szCs w:val="20"/>
                <w:rPrChange w:id="1755" w:author="Boo Dajeong" w:date="2020-06-18T13:35:00Z">
                  <w:rPr>
                    <w:rFonts w:hint="eastAsia"/>
                    <w:b/>
                    <w:bCs/>
                    <w:noProof/>
                  </w:rPr>
                </w:rPrChange>
              </w:rPr>
              <w:t xml:space="preserve"> </w:t>
            </w:r>
            <w:r w:rsidR="00077F75" w:rsidRPr="00077F75">
              <w:rPr>
                <w:rFonts w:hint="eastAsia"/>
                <w:noProof/>
                <w:sz w:val="20"/>
                <w:szCs w:val="20"/>
                <w:rPrChange w:id="1756" w:author="Boo Dajeong" w:date="2020-06-18T13:35:00Z">
                  <w:rPr>
                    <w:rFonts w:hint="eastAsia"/>
                    <w:b/>
                    <w:bCs/>
                    <w:noProof/>
                  </w:rPr>
                </w:rPrChange>
              </w:rPr>
              <w:t>잘못되었습니다</w:t>
            </w:r>
            <w:r w:rsidR="00077F75" w:rsidRPr="00077F75">
              <w:rPr>
                <w:rFonts w:hint="eastAsia"/>
                <w:noProof/>
                <w:sz w:val="20"/>
                <w:szCs w:val="20"/>
                <w:rPrChange w:id="1757" w:author="Boo Dajeong" w:date="2020-06-18T13:35:00Z">
                  <w:rPr>
                    <w:rFonts w:hint="eastAsia"/>
                    <w:b/>
                    <w:bCs/>
                    <w:noProof/>
                  </w:rPr>
                </w:rPrChange>
              </w:rPr>
              <w:t>.</w:t>
            </w:r>
          </w:ins>
          <w:del w:id="1758" w:author="Boo Dajeong" w:date="2020-06-18T13:32:00Z">
            <w:r w:rsidR="00FF1965" w:rsidRPr="00077F75" w:rsidDel="001A3FDA">
              <w:rPr>
                <w:rStyle w:val="a5"/>
                <w:rFonts w:ascii="Cambria" w:hAnsi="Cambria"/>
                <w:noProof/>
                <w:sz w:val="18"/>
                <w:szCs w:val="18"/>
                <w:rPrChange w:id="1759" w:author="Boo Dajeong" w:date="2020-06-18T13:35:00Z">
                  <w:rPr>
                    <w:rStyle w:val="a5"/>
                    <w:rFonts w:ascii="Cambria" w:hAnsi="Cambria"/>
                    <w:noProof/>
                    <w:sz w:val="20"/>
                    <w:szCs w:val="20"/>
                  </w:rPr>
                </w:rPrChange>
              </w:rPr>
              <w:delText>10</w:delText>
            </w:r>
            <w:r w:rsidR="00FF1965" w:rsidRPr="00077F75" w:rsidDel="001A3FDA">
              <w:rPr>
                <w:rFonts w:cstheme="minorBidi"/>
                <w:noProof/>
                <w:kern w:val="2"/>
                <w:sz w:val="16"/>
                <w:szCs w:val="18"/>
                <w:rPrChange w:id="1760" w:author="Boo Dajeong" w:date="2020-06-18T13:35:00Z">
                  <w:rPr>
                    <w:rFonts w:cstheme="minorBidi"/>
                    <w:noProof/>
                    <w:kern w:val="2"/>
                    <w:sz w:val="18"/>
                    <w:szCs w:val="20"/>
                  </w:rPr>
                </w:rPrChange>
              </w:rPr>
              <w:tab/>
            </w:r>
            <w:r w:rsidR="00FF1965" w:rsidRPr="00077F75" w:rsidDel="001A3FDA">
              <w:rPr>
                <w:rStyle w:val="a5"/>
                <w:rFonts w:ascii="Cambria" w:hAnsi="Cambria"/>
                <w:noProof/>
                <w:sz w:val="18"/>
                <w:szCs w:val="18"/>
                <w:rPrChange w:id="1761" w:author="Boo Dajeong" w:date="2020-06-18T13:35:00Z">
                  <w:rPr>
                    <w:rStyle w:val="a5"/>
                    <w:rFonts w:ascii="Cambria" w:hAnsi="Cambria"/>
                    <w:noProof/>
                    <w:sz w:val="20"/>
                    <w:szCs w:val="20"/>
                  </w:rPr>
                </w:rPrChange>
              </w:rPr>
              <w:delText>References</w:delText>
            </w:r>
            <w:r w:rsidR="00FF1965" w:rsidRPr="00077F75" w:rsidDel="001A3FDA">
              <w:rPr>
                <w:noProof/>
                <w:webHidden/>
                <w:sz w:val="18"/>
                <w:szCs w:val="18"/>
                <w:rPrChange w:id="1762" w:author="Boo Dajeong" w:date="2020-06-18T13:35:00Z">
                  <w:rPr>
                    <w:noProof/>
                    <w:webHidden/>
                    <w:sz w:val="20"/>
                    <w:szCs w:val="20"/>
                  </w:rPr>
                </w:rPrChange>
              </w:rPr>
              <w:tab/>
            </w:r>
            <w:r w:rsidR="00FF1965" w:rsidRPr="00077F75" w:rsidDel="001A3FDA">
              <w:rPr>
                <w:noProof/>
                <w:webHidden/>
                <w:sz w:val="18"/>
                <w:szCs w:val="18"/>
                <w:rPrChange w:id="1763" w:author="Boo Dajeong" w:date="2020-06-18T13:35:00Z">
                  <w:rPr>
                    <w:noProof/>
                    <w:webHidden/>
                    <w:sz w:val="20"/>
                    <w:szCs w:val="20"/>
                  </w:rPr>
                </w:rPrChange>
              </w:rPr>
              <w:fldChar w:fldCharType="begin"/>
            </w:r>
            <w:r w:rsidR="00FF1965" w:rsidRPr="00077F75" w:rsidDel="001A3FDA">
              <w:rPr>
                <w:noProof/>
                <w:webHidden/>
                <w:sz w:val="18"/>
                <w:szCs w:val="18"/>
                <w:rPrChange w:id="1764" w:author="Boo Dajeong" w:date="2020-06-18T13:35:00Z">
                  <w:rPr>
                    <w:noProof/>
                    <w:webHidden/>
                    <w:sz w:val="20"/>
                    <w:szCs w:val="20"/>
                  </w:rPr>
                </w:rPrChange>
              </w:rPr>
              <w:delInstrText xml:space="preserve"> PAGEREF _Toc39663652 \h </w:delInstrText>
            </w:r>
            <w:r w:rsidR="00FF1965" w:rsidRPr="00077F75" w:rsidDel="001A3FDA">
              <w:rPr>
                <w:noProof/>
                <w:webHidden/>
                <w:sz w:val="18"/>
                <w:szCs w:val="18"/>
                <w:rPrChange w:id="1765" w:author="Boo Dajeong" w:date="2020-06-18T13:35:00Z">
                  <w:rPr>
                    <w:noProof/>
                    <w:webHidden/>
                    <w:sz w:val="20"/>
                    <w:szCs w:val="20"/>
                  </w:rPr>
                </w:rPrChange>
              </w:rPr>
            </w:r>
            <w:r w:rsidR="00FF1965" w:rsidRPr="00077F75" w:rsidDel="001A3FDA">
              <w:rPr>
                <w:noProof/>
                <w:webHidden/>
                <w:sz w:val="18"/>
                <w:szCs w:val="18"/>
                <w:rPrChange w:id="1766" w:author="Boo Dajeong" w:date="2020-06-18T13:35:00Z">
                  <w:rPr>
                    <w:noProof/>
                    <w:webHidden/>
                    <w:sz w:val="20"/>
                    <w:szCs w:val="20"/>
                  </w:rPr>
                </w:rPrChange>
              </w:rPr>
              <w:fldChar w:fldCharType="separate"/>
            </w:r>
            <w:r w:rsidR="00FF1965" w:rsidRPr="00077F75" w:rsidDel="001A3FDA">
              <w:rPr>
                <w:noProof/>
                <w:webHidden/>
                <w:sz w:val="18"/>
                <w:szCs w:val="18"/>
                <w:rPrChange w:id="1767" w:author="Boo Dajeong" w:date="2020-06-18T13:35:00Z">
                  <w:rPr>
                    <w:noProof/>
                    <w:webHidden/>
                    <w:sz w:val="20"/>
                    <w:szCs w:val="20"/>
                  </w:rPr>
                </w:rPrChange>
              </w:rPr>
              <w:delText>10</w:delText>
            </w:r>
            <w:r w:rsidR="00FF1965" w:rsidRPr="00077F75" w:rsidDel="001A3FDA">
              <w:rPr>
                <w:noProof/>
                <w:webHidden/>
                <w:sz w:val="18"/>
                <w:szCs w:val="18"/>
                <w:rPrChange w:id="1768" w:author="Boo Dajeong" w:date="2020-06-18T13:35:00Z">
                  <w:rPr>
                    <w:noProof/>
                    <w:webHidden/>
                    <w:sz w:val="20"/>
                    <w:szCs w:val="20"/>
                  </w:rPr>
                </w:rPrChange>
              </w:rPr>
              <w:fldChar w:fldCharType="end"/>
            </w:r>
            <w:r w:rsidRPr="00077F75" w:rsidDel="001A3FDA">
              <w:rPr>
                <w:noProof/>
                <w:sz w:val="18"/>
                <w:szCs w:val="18"/>
                <w:rPrChange w:id="1769" w:author="Boo Dajeong" w:date="2020-06-18T13:35:00Z">
                  <w:rPr>
                    <w:noProof/>
                    <w:sz w:val="20"/>
                    <w:szCs w:val="20"/>
                  </w:rPr>
                </w:rPrChange>
              </w:rPr>
              <w:fldChar w:fldCharType="end"/>
            </w:r>
          </w:del>
        </w:p>
        <w:p w14:paraId="24152A1F" w14:textId="0F94E9EA" w:rsidR="00EB1D85" w:rsidRPr="00533D1D" w:rsidRDefault="00EB1D85" w:rsidP="00EB1D85">
          <w:pPr>
            <w:rPr>
              <w:rFonts w:ascii="Cambria" w:hAnsi="Cambria"/>
            </w:rPr>
          </w:pPr>
          <w:r w:rsidRPr="00077F75">
            <w:rPr>
              <w:rFonts w:ascii="Cambria" w:hAnsi="Cambria"/>
              <w:sz w:val="18"/>
              <w:szCs w:val="18"/>
              <w:lang w:val="ko-KR"/>
              <w:rPrChange w:id="1770" w:author="Boo Dajeong" w:date="2020-06-18T13:35:00Z">
                <w:rPr>
                  <w:rFonts w:ascii="Cambria" w:hAnsi="Cambria"/>
                  <w:b/>
                  <w:bCs/>
                  <w:sz w:val="20"/>
                  <w:szCs w:val="20"/>
                  <w:lang w:val="ko-KR"/>
                </w:rPr>
              </w:rPrChange>
            </w:rPr>
            <w:lastRenderedPageBreak/>
            <w:fldChar w:fldCharType="end"/>
          </w:r>
        </w:p>
      </w:sdtContent>
    </w:sdt>
    <w:p w14:paraId="0D62C50E" w14:textId="463515D4" w:rsidR="007B5651" w:rsidRPr="00502151" w:rsidRDefault="007B5651" w:rsidP="000C7439">
      <w:pPr>
        <w:pStyle w:val="1"/>
        <w:numPr>
          <w:ilvl w:val="0"/>
          <w:numId w:val="14"/>
        </w:numPr>
        <w:rPr>
          <w:b/>
          <w:bCs/>
        </w:rPr>
      </w:pPr>
      <w:bookmarkStart w:id="1771" w:name="_Toc38891765"/>
      <w:bookmarkStart w:id="1772" w:name="_Toc43379777"/>
      <w:r w:rsidRPr="00502151">
        <w:rPr>
          <w:b/>
          <w:bCs/>
        </w:rPr>
        <w:t>List</w:t>
      </w:r>
      <w:bookmarkStart w:id="1773" w:name="_Toc37325619"/>
      <w:bookmarkEnd w:id="2"/>
      <w:r w:rsidR="00543CDB" w:rsidRPr="00502151">
        <w:rPr>
          <w:b/>
          <w:bCs/>
        </w:rPr>
        <w:t xml:space="preserve"> </w:t>
      </w:r>
      <w:r w:rsidRPr="00502151">
        <w:rPr>
          <w:b/>
          <w:bCs/>
        </w:rPr>
        <w:t>of abbreviations</w:t>
      </w:r>
      <w:bookmarkEnd w:id="0"/>
      <w:bookmarkEnd w:id="3"/>
      <w:bookmarkEnd w:id="1771"/>
      <w:bookmarkEnd w:id="1773"/>
      <w:bookmarkEnd w:id="1772"/>
    </w:p>
    <w:tbl>
      <w:tblPr>
        <w:tblW w:w="0" w:type="auto"/>
        <w:tblLook w:val="04A0" w:firstRow="1" w:lastRow="0" w:firstColumn="1" w:lastColumn="0" w:noHBand="0" w:noVBand="1"/>
      </w:tblPr>
      <w:tblGrid>
        <w:gridCol w:w="1413"/>
        <w:gridCol w:w="7603"/>
      </w:tblGrid>
      <w:tr w:rsidR="00AE4DB0" w14:paraId="3F0EB2E6" w14:textId="77777777" w:rsidTr="00DE0DE2">
        <w:tc>
          <w:tcPr>
            <w:tcW w:w="1413" w:type="dxa"/>
          </w:tcPr>
          <w:p w14:paraId="209781BC" w14:textId="0182C932" w:rsidR="00AE4DB0" w:rsidRPr="0020376D" w:rsidRDefault="003D1CFA" w:rsidP="00BE1A4D">
            <w:r w:rsidRPr="0020376D">
              <w:t>OHDSI</w:t>
            </w:r>
          </w:p>
        </w:tc>
        <w:tc>
          <w:tcPr>
            <w:tcW w:w="7603" w:type="dxa"/>
          </w:tcPr>
          <w:p w14:paraId="6F58DC77" w14:textId="7D6FEBCF" w:rsidR="00AE4DB0" w:rsidRPr="0020376D" w:rsidRDefault="003D1CFA" w:rsidP="00BE1A4D">
            <w:r w:rsidRPr="0020376D">
              <w:t>Observational Health Data Sciences and Informatics</w:t>
            </w:r>
          </w:p>
        </w:tc>
      </w:tr>
      <w:tr w:rsidR="00AE4DB0" w14:paraId="29845D53" w14:textId="77777777" w:rsidTr="00DE0DE2">
        <w:tc>
          <w:tcPr>
            <w:tcW w:w="1413" w:type="dxa"/>
          </w:tcPr>
          <w:p w14:paraId="31F1EA29" w14:textId="0ECD669E" w:rsidR="00AE4DB0" w:rsidRPr="0020376D" w:rsidRDefault="0027610A" w:rsidP="00BE1A4D">
            <w:r>
              <w:rPr>
                <w:rFonts w:hint="eastAsia"/>
              </w:rPr>
              <w:t>I-131</w:t>
            </w:r>
          </w:p>
        </w:tc>
        <w:tc>
          <w:tcPr>
            <w:tcW w:w="7603" w:type="dxa"/>
          </w:tcPr>
          <w:p w14:paraId="28B1011C" w14:textId="14EEE3F1" w:rsidR="00AE4DB0" w:rsidRPr="0020376D" w:rsidRDefault="0027610A" w:rsidP="00BE1A4D">
            <w:r>
              <w:rPr>
                <w:rFonts w:hint="eastAsia"/>
              </w:rPr>
              <w:t>Iodine-131</w:t>
            </w:r>
          </w:p>
        </w:tc>
      </w:tr>
      <w:tr w:rsidR="008617DD" w14:paraId="6C03CD2B" w14:textId="77777777" w:rsidTr="00DE0DE2">
        <w:tc>
          <w:tcPr>
            <w:tcW w:w="1413" w:type="dxa"/>
          </w:tcPr>
          <w:p w14:paraId="1A375A59" w14:textId="614C755F" w:rsidR="008617DD" w:rsidRDefault="008617DD" w:rsidP="00BE1A4D">
            <w:r>
              <w:rPr>
                <w:rFonts w:hint="eastAsia"/>
              </w:rPr>
              <w:t>PS</w:t>
            </w:r>
          </w:p>
        </w:tc>
        <w:tc>
          <w:tcPr>
            <w:tcW w:w="7603" w:type="dxa"/>
          </w:tcPr>
          <w:p w14:paraId="5891CA1E" w14:textId="35E6DAA3" w:rsidR="008617DD" w:rsidRDefault="008617DD" w:rsidP="00BE1A4D">
            <w:r>
              <w:rPr>
                <w:rFonts w:hint="eastAsia"/>
              </w:rPr>
              <w:t>Propensity</w:t>
            </w:r>
            <w:r>
              <w:t xml:space="preserve"> </w:t>
            </w:r>
            <w:r>
              <w:rPr>
                <w:rFonts w:hint="eastAsia"/>
              </w:rPr>
              <w:t>Score</w:t>
            </w:r>
          </w:p>
        </w:tc>
      </w:tr>
    </w:tbl>
    <w:p w14:paraId="6724EE92" w14:textId="7BEB8758" w:rsidR="00514FBD" w:rsidRPr="00514FBD" w:rsidRDefault="008617DD" w:rsidP="00BE1A4D">
      <w:r>
        <w:rPr>
          <w:rFonts w:hint="eastAsia"/>
        </w:rPr>
        <w:t xml:space="preserve"> </w:t>
      </w:r>
    </w:p>
    <w:p w14:paraId="212E7371" w14:textId="4A990B02" w:rsidR="007B5651" w:rsidRPr="00502151" w:rsidRDefault="007B5651" w:rsidP="000C7439">
      <w:pPr>
        <w:pStyle w:val="1"/>
        <w:numPr>
          <w:ilvl w:val="0"/>
          <w:numId w:val="14"/>
        </w:numPr>
        <w:rPr>
          <w:b/>
          <w:bCs/>
        </w:rPr>
      </w:pPr>
      <w:bookmarkStart w:id="1774" w:name="_Toc37320978"/>
      <w:bookmarkStart w:id="1775" w:name="_Toc37325566"/>
      <w:bookmarkStart w:id="1776" w:name="_Toc38891766"/>
      <w:bookmarkStart w:id="1777" w:name="_Toc43379778"/>
      <w:r w:rsidRPr="00502151">
        <w:rPr>
          <w:b/>
          <w:bCs/>
        </w:rPr>
        <w:t>Abstract</w:t>
      </w:r>
      <w:bookmarkEnd w:id="1774"/>
      <w:bookmarkEnd w:id="1775"/>
      <w:bookmarkEnd w:id="1776"/>
      <w:bookmarkEnd w:id="1777"/>
    </w:p>
    <w:p w14:paraId="5B7FDE54" w14:textId="78B1CD08" w:rsidR="00180CAA" w:rsidRPr="00F44D2F" w:rsidRDefault="00FC30D3" w:rsidP="00F44D2F">
      <w:r>
        <w:rPr>
          <w:rFonts w:hint="eastAsia"/>
        </w:rPr>
        <w:t>I</w:t>
      </w:r>
      <w:r>
        <w:t xml:space="preserve">n this study, </w:t>
      </w:r>
      <w:r w:rsidR="006C7D73">
        <w:rPr>
          <w:rFonts w:hint="eastAsia"/>
        </w:rPr>
        <w:t>the</w:t>
      </w:r>
      <w:r w:rsidR="006C7D73">
        <w:t xml:space="preserve"> relative </w:t>
      </w:r>
      <w:r w:rsidR="006C7D73">
        <w:rPr>
          <w:rFonts w:hint="eastAsia"/>
        </w:rPr>
        <w:t>risk</w:t>
      </w:r>
      <w:r w:rsidR="006C7D73">
        <w:t xml:space="preserve"> of I-131 therapy </w:t>
      </w:r>
      <w:ins w:id="1778" w:author="Sooyoung Yoo" w:date="2020-05-27T15:26:00Z">
        <w:r w:rsidR="00B9015A">
          <w:t xml:space="preserve">associated </w:t>
        </w:r>
      </w:ins>
      <w:r w:rsidR="006C7D73">
        <w:rPr>
          <w:rFonts w:hint="eastAsia"/>
        </w:rPr>
        <w:t>with</w:t>
      </w:r>
      <w:r w:rsidR="006C7D73">
        <w:t xml:space="preserve"> </w:t>
      </w:r>
      <w:r w:rsidR="006C7D73">
        <w:rPr>
          <w:rFonts w:hint="eastAsia"/>
        </w:rPr>
        <w:t>the</w:t>
      </w:r>
      <w:r w:rsidR="006C7D73">
        <w:t xml:space="preserve"> </w:t>
      </w:r>
      <w:r w:rsidR="006C7D73">
        <w:rPr>
          <w:rFonts w:hint="eastAsia"/>
        </w:rPr>
        <w:t>incidence</w:t>
      </w:r>
      <w:r w:rsidR="006C7D73">
        <w:t xml:space="preserve"> </w:t>
      </w:r>
      <w:r w:rsidR="006C7D73">
        <w:rPr>
          <w:rFonts w:hint="eastAsia"/>
        </w:rPr>
        <w:t>of</w:t>
      </w:r>
      <w:r w:rsidR="006C7D73">
        <w:t xml:space="preserve"> </w:t>
      </w:r>
      <w:r w:rsidR="006C7D73">
        <w:rPr>
          <w:rFonts w:hint="eastAsia"/>
        </w:rPr>
        <w:t>2</w:t>
      </w:r>
      <w:r w:rsidR="006C7D73" w:rsidRPr="00D05925">
        <w:rPr>
          <w:rFonts w:hint="eastAsia"/>
          <w:vertAlign w:val="superscript"/>
        </w:rPr>
        <w:t>nd</w:t>
      </w:r>
      <w:r w:rsidR="006C7D73">
        <w:t xml:space="preserve"> </w:t>
      </w:r>
      <w:r w:rsidR="006C7D73">
        <w:rPr>
          <w:rFonts w:hint="eastAsia"/>
        </w:rPr>
        <w:t>cancer</w:t>
      </w:r>
      <w:r w:rsidR="006C7D73">
        <w:t xml:space="preserve"> </w:t>
      </w:r>
      <w:r w:rsidR="009D550A">
        <w:t xml:space="preserve">will be </w:t>
      </w:r>
      <w:r w:rsidR="009D550A">
        <w:rPr>
          <w:rFonts w:hint="eastAsia"/>
        </w:rPr>
        <w:t>estimat</w:t>
      </w:r>
      <w:r w:rsidR="009D550A">
        <w:t xml:space="preserve">ed by </w:t>
      </w:r>
      <w:r w:rsidR="00180CAA">
        <w:t>conduct</w:t>
      </w:r>
      <w:r w:rsidR="009D550A">
        <w:t>ing</w:t>
      </w:r>
      <w:r w:rsidR="00180CAA">
        <w:t xml:space="preserve"> population-level-estimate </w:t>
      </w:r>
      <w:r w:rsidR="00F656C0">
        <w:rPr>
          <w:rFonts w:hint="eastAsia"/>
        </w:rPr>
        <w:t>study</w:t>
      </w:r>
      <w:r w:rsidR="009D550A">
        <w:t>.</w:t>
      </w:r>
      <w:r w:rsidR="00F656C0">
        <w:t xml:space="preserve"> </w:t>
      </w:r>
      <w:r w:rsidR="00A9094E">
        <w:t>W</w:t>
      </w:r>
      <w:r w:rsidR="00A9094E">
        <w:rPr>
          <w:rFonts w:hint="eastAsia"/>
        </w:rPr>
        <w:t>e</w:t>
      </w:r>
      <w:r w:rsidR="00A9094E">
        <w:t xml:space="preserve"> </w:t>
      </w:r>
      <w:r w:rsidR="00A9094E">
        <w:rPr>
          <w:rFonts w:hint="eastAsia"/>
        </w:rPr>
        <w:t>will</w:t>
      </w:r>
      <w:r w:rsidR="00A9094E">
        <w:t xml:space="preserve"> </w:t>
      </w:r>
      <w:r w:rsidR="00A9094E">
        <w:rPr>
          <w:rFonts w:hint="eastAsia"/>
        </w:rPr>
        <w:t>compare</w:t>
      </w:r>
      <w:r w:rsidR="00A9094E">
        <w:t xml:space="preserve"> </w:t>
      </w:r>
      <w:del w:id="1779" w:author="Sooyoung Yoo" w:date="2020-05-27T16:58:00Z">
        <w:r w:rsidR="00A807DB" w:rsidDel="00F50D37">
          <w:rPr>
            <w:rFonts w:hint="eastAsia"/>
          </w:rPr>
          <w:delText>a</w:delText>
        </w:r>
        <w:r w:rsidR="00A807DB" w:rsidDel="00F50D37">
          <w:delText xml:space="preserve"> </w:delText>
        </w:r>
        <w:r w:rsidR="00A807DB" w:rsidDel="00F50D37">
          <w:rPr>
            <w:rFonts w:hint="eastAsia"/>
          </w:rPr>
          <w:delText>comparison</w:delText>
        </w:r>
        <w:r w:rsidR="00A807DB" w:rsidDel="00F50D37">
          <w:delText xml:space="preserve"> </w:delText>
        </w:r>
        <w:r w:rsidR="00A807DB" w:rsidDel="00F50D37">
          <w:rPr>
            <w:rFonts w:hint="eastAsia"/>
          </w:rPr>
          <w:delText>for</w:delText>
        </w:r>
        <w:r w:rsidR="00A807DB" w:rsidDel="00F50D37">
          <w:delText xml:space="preserve"> </w:delText>
        </w:r>
      </w:del>
      <w:r w:rsidR="00A807DB">
        <w:rPr>
          <w:rFonts w:hint="eastAsia"/>
        </w:rPr>
        <w:t>the</w:t>
      </w:r>
      <w:r w:rsidR="00A807DB">
        <w:t xml:space="preserve"> </w:t>
      </w:r>
      <w:r w:rsidR="00A807DB">
        <w:rPr>
          <w:rFonts w:hint="eastAsia"/>
        </w:rPr>
        <w:t>hazards</w:t>
      </w:r>
      <w:r w:rsidR="00A807DB">
        <w:t xml:space="preserve"> </w:t>
      </w:r>
      <w:r w:rsidR="00A807DB">
        <w:rPr>
          <w:rFonts w:hint="eastAsia"/>
        </w:rPr>
        <w:t>of</w:t>
      </w:r>
      <w:r w:rsidR="00A807DB">
        <w:t xml:space="preserve"> </w:t>
      </w:r>
      <w:ins w:id="1780" w:author="Sooyoung Yoo" w:date="2020-05-27T16:58:00Z">
        <w:r w:rsidR="00F50D37">
          <w:t xml:space="preserve">the </w:t>
        </w:r>
      </w:ins>
      <w:r w:rsidR="00A807DB">
        <w:rPr>
          <w:rFonts w:hint="eastAsia"/>
        </w:rPr>
        <w:t>outcome</w:t>
      </w:r>
      <w:r w:rsidR="00A807DB">
        <w:t xml:space="preserve"> </w:t>
      </w:r>
      <w:r w:rsidR="00A807DB">
        <w:rPr>
          <w:rFonts w:hint="eastAsia"/>
        </w:rPr>
        <w:t>during</w:t>
      </w:r>
      <w:r w:rsidR="00A807DB">
        <w:t xml:space="preserve"> </w:t>
      </w:r>
      <w:del w:id="1781" w:author="Sooyoung Yoo" w:date="2020-05-27T16:59:00Z">
        <w:r w:rsidR="00A807DB" w:rsidDel="00F50D37">
          <w:rPr>
            <w:rFonts w:hint="eastAsia"/>
          </w:rPr>
          <w:delText>the</w:delText>
        </w:r>
        <w:r w:rsidR="00A807DB" w:rsidDel="00F50D37">
          <w:delText xml:space="preserve"> </w:delText>
        </w:r>
      </w:del>
      <w:ins w:id="1782" w:author="Sooyoung Yoo" w:date="2020-05-27T16:59:00Z">
        <w:r w:rsidR="00F50D37">
          <w:t xml:space="preserve">several </w:t>
        </w:r>
      </w:ins>
      <w:r w:rsidR="00A807DB">
        <w:rPr>
          <w:rFonts w:hint="eastAsia"/>
        </w:rPr>
        <w:t>time-at-risk</w:t>
      </w:r>
      <w:ins w:id="1783" w:author="Sooyoung Yoo" w:date="2020-05-27T16:59:00Z">
        <w:r w:rsidR="00F50D37">
          <w:t xml:space="preserve"> periods</w:t>
        </w:r>
      </w:ins>
      <w:r w:rsidR="00A807DB">
        <w:t xml:space="preserve"> </w:t>
      </w:r>
      <w:r w:rsidR="00A807DB">
        <w:rPr>
          <w:rFonts w:hint="eastAsia"/>
        </w:rPr>
        <w:t>by</w:t>
      </w:r>
      <w:r w:rsidR="00A807DB">
        <w:t xml:space="preserve"> </w:t>
      </w:r>
      <w:r w:rsidR="00A807DB">
        <w:rPr>
          <w:rFonts w:hint="eastAsia"/>
        </w:rPr>
        <w:t>applying</w:t>
      </w:r>
      <w:r w:rsidR="00A807DB">
        <w:t xml:space="preserve"> </w:t>
      </w:r>
      <w:r w:rsidR="00A807DB">
        <w:rPr>
          <w:rFonts w:hint="eastAsia"/>
        </w:rPr>
        <w:t>a</w:t>
      </w:r>
      <w:r w:rsidR="00A807DB">
        <w:t xml:space="preserve"> </w:t>
      </w:r>
      <w:r w:rsidR="00A807DB">
        <w:rPr>
          <w:rFonts w:hint="eastAsia"/>
        </w:rPr>
        <w:t>Cox</w:t>
      </w:r>
      <w:r w:rsidR="00A807DB">
        <w:t xml:space="preserve"> </w:t>
      </w:r>
      <w:r w:rsidR="00A807DB">
        <w:rPr>
          <w:rFonts w:hint="eastAsia"/>
        </w:rPr>
        <w:t>proportional</w:t>
      </w:r>
      <w:r w:rsidR="00A807DB">
        <w:t xml:space="preserve"> </w:t>
      </w:r>
      <w:r w:rsidR="00A807DB">
        <w:rPr>
          <w:rFonts w:hint="eastAsia"/>
        </w:rPr>
        <w:t>hazards</w:t>
      </w:r>
      <w:r w:rsidR="00A807DB">
        <w:t xml:space="preserve"> </w:t>
      </w:r>
      <w:r w:rsidR="00A807DB">
        <w:rPr>
          <w:rFonts w:hint="eastAsia"/>
        </w:rPr>
        <w:t>model</w:t>
      </w:r>
      <w:r w:rsidR="00A807DB">
        <w:t xml:space="preserve"> </w:t>
      </w:r>
      <w:r w:rsidR="00A807DB">
        <w:rPr>
          <w:rFonts w:hint="eastAsia"/>
        </w:rPr>
        <w:t>after</w:t>
      </w:r>
      <w:r w:rsidR="00A807DB">
        <w:t xml:space="preserve"> </w:t>
      </w:r>
      <w:r w:rsidR="00A807DB">
        <w:rPr>
          <w:rFonts w:hint="eastAsia"/>
        </w:rPr>
        <w:t>PS</w:t>
      </w:r>
      <w:r w:rsidR="00A807DB">
        <w:t xml:space="preserve"> </w:t>
      </w:r>
      <w:r w:rsidR="00A807DB">
        <w:rPr>
          <w:rFonts w:hint="eastAsia"/>
        </w:rPr>
        <w:t>adjustment.</w:t>
      </w:r>
      <w:r w:rsidR="00A807DB">
        <w:t xml:space="preserve"> </w:t>
      </w:r>
    </w:p>
    <w:p w14:paraId="55E90A9F" w14:textId="5F6C454C" w:rsidR="007B5651" w:rsidRPr="00502151" w:rsidRDefault="007B5651" w:rsidP="000C7439">
      <w:pPr>
        <w:pStyle w:val="1"/>
        <w:numPr>
          <w:ilvl w:val="0"/>
          <w:numId w:val="14"/>
        </w:numPr>
        <w:rPr>
          <w:b/>
          <w:bCs/>
        </w:rPr>
      </w:pPr>
      <w:bookmarkStart w:id="1784" w:name="_Toc37320981"/>
      <w:bookmarkStart w:id="1785" w:name="_Toc37325567"/>
      <w:bookmarkStart w:id="1786" w:name="_Toc38891767"/>
      <w:bookmarkStart w:id="1787" w:name="_Toc43379779"/>
      <w:r w:rsidRPr="00502151">
        <w:rPr>
          <w:b/>
          <w:bCs/>
        </w:rPr>
        <w:t>Rationale and Background</w:t>
      </w:r>
      <w:bookmarkEnd w:id="1784"/>
      <w:bookmarkEnd w:id="1785"/>
      <w:bookmarkEnd w:id="1786"/>
      <w:bookmarkEnd w:id="1787"/>
    </w:p>
    <w:p w14:paraId="3B7B95AF" w14:textId="31DB3FB9" w:rsidR="00CA36D0" w:rsidRDefault="00A06F08" w:rsidP="00644665">
      <w:r w:rsidRPr="00A06F08">
        <w:t xml:space="preserve">There have been studies about the correlation between medical radiation and the incidence of 2nd cancer, but </w:t>
      </w:r>
      <w:r w:rsidR="00C46F74">
        <w:t xml:space="preserve">it </w:t>
      </w:r>
      <w:r w:rsidRPr="00A06F08">
        <w:t>is still not reported clearly.</w:t>
      </w:r>
      <w:r w:rsidR="00C91DF3">
        <w:t xml:space="preserve"> </w:t>
      </w:r>
      <w:r w:rsidR="00A62D4E">
        <w:t xml:space="preserve">We are interested in </w:t>
      </w:r>
      <w:r w:rsidR="004A1CAA">
        <w:rPr>
          <w:rFonts w:hint="eastAsia"/>
        </w:rPr>
        <w:t>I</w:t>
      </w:r>
      <w:r w:rsidR="00832E05">
        <w:rPr>
          <w:rFonts w:hint="eastAsia"/>
        </w:rPr>
        <w:t>-131</w:t>
      </w:r>
      <w:r w:rsidR="00832E05">
        <w:t xml:space="preserve"> </w:t>
      </w:r>
      <w:r w:rsidR="00832E05">
        <w:rPr>
          <w:rFonts w:hint="eastAsia"/>
        </w:rPr>
        <w:t>therapy</w:t>
      </w:r>
      <w:r w:rsidR="00832E05">
        <w:t xml:space="preserve"> </w:t>
      </w:r>
      <w:r w:rsidR="00A62D4E">
        <w:t xml:space="preserve">which </w:t>
      </w:r>
      <w:r w:rsidR="00832E05">
        <w:rPr>
          <w:rFonts w:hint="eastAsia"/>
        </w:rPr>
        <w:t>is</w:t>
      </w:r>
      <w:r w:rsidR="00832E05">
        <w:t xml:space="preserve"> </w:t>
      </w:r>
      <w:r w:rsidR="00832E05">
        <w:rPr>
          <w:rFonts w:hint="eastAsia"/>
        </w:rPr>
        <w:t>one</w:t>
      </w:r>
      <w:r w:rsidR="00832E05">
        <w:t xml:space="preserve"> </w:t>
      </w:r>
      <w:r w:rsidR="00832E05">
        <w:rPr>
          <w:rFonts w:hint="eastAsia"/>
        </w:rPr>
        <w:t>of</w:t>
      </w:r>
      <w:r w:rsidR="00832E05">
        <w:t xml:space="preserve"> </w:t>
      </w:r>
      <w:r w:rsidR="00832E05">
        <w:rPr>
          <w:rFonts w:hint="eastAsia"/>
        </w:rPr>
        <w:t>the</w:t>
      </w:r>
      <w:r w:rsidR="00832E05">
        <w:t xml:space="preserve"> treatment</w:t>
      </w:r>
      <w:r w:rsidR="00832E05">
        <w:rPr>
          <w:rFonts w:hint="eastAsia"/>
        </w:rPr>
        <w:t>s</w:t>
      </w:r>
      <w:r w:rsidR="00832E05">
        <w:t xml:space="preserve"> </w:t>
      </w:r>
      <w:r w:rsidR="00832E05">
        <w:rPr>
          <w:rFonts w:hint="eastAsia"/>
        </w:rPr>
        <w:t>for</w:t>
      </w:r>
      <w:r w:rsidR="00832E05">
        <w:t xml:space="preserve"> </w:t>
      </w:r>
      <w:r w:rsidR="00832E05">
        <w:rPr>
          <w:rFonts w:hint="eastAsia"/>
        </w:rPr>
        <w:t>removal</w:t>
      </w:r>
      <w:r w:rsidR="00832E05">
        <w:t xml:space="preserve"> </w:t>
      </w:r>
      <w:r w:rsidR="00832E05">
        <w:rPr>
          <w:rFonts w:hint="eastAsia"/>
        </w:rPr>
        <w:t>of</w:t>
      </w:r>
      <w:r w:rsidR="00832E05">
        <w:t xml:space="preserve"> </w:t>
      </w:r>
      <w:r w:rsidR="00832E05">
        <w:rPr>
          <w:rFonts w:hint="eastAsia"/>
        </w:rPr>
        <w:t>remnant</w:t>
      </w:r>
      <w:r w:rsidR="00832E05">
        <w:t xml:space="preserve"> </w:t>
      </w:r>
      <w:r w:rsidR="00832E05">
        <w:rPr>
          <w:rFonts w:hint="eastAsia"/>
        </w:rPr>
        <w:t>thyroid</w:t>
      </w:r>
      <w:r w:rsidR="00832E05">
        <w:t xml:space="preserve"> </w:t>
      </w:r>
      <w:r w:rsidR="00832E05">
        <w:rPr>
          <w:rFonts w:hint="eastAsia"/>
        </w:rPr>
        <w:t>using</w:t>
      </w:r>
      <w:r w:rsidR="00832E05">
        <w:t xml:space="preserve"> </w:t>
      </w:r>
      <w:r w:rsidR="00832E05">
        <w:rPr>
          <w:rFonts w:hint="eastAsia"/>
        </w:rPr>
        <w:t>medical</w:t>
      </w:r>
      <w:r w:rsidR="00832E05">
        <w:t xml:space="preserve"> </w:t>
      </w:r>
      <w:r w:rsidR="00832E05">
        <w:rPr>
          <w:rFonts w:hint="eastAsia"/>
        </w:rPr>
        <w:t>radiation</w:t>
      </w:r>
      <w:r w:rsidR="00832E05">
        <w:t xml:space="preserve"> </w:t>
      </w:r>
      <w:r w:rsidR="00832E05">
        <w:rPr>
          <w:rFonts w:hint="eastAsia"/>
        </w:rPr>
        <w:t>exposure.</w:t>
      </w:r>
      <w:r w:rsidR="001D127E">
        <w:t xml:space="preserve"> </w:t>
      </w:r>
      <w:r w:rsidR="00544CEC" w:rsidRPr="00544CEC">
        <w:t xml:space="preserve">(1)From the previous study, which conducted meta-analysis with results from systematic review of literature using two multi center studies(each from Europe and North America), the relative risk of second cancer in thyroid cancer survivors treated with radioactive Iodine treatment has been slightly increased than non-treatment survivors. The leukemia was significantly increased, but the other cancer which </w:t>
      </w:r>
      <w:r w:rsidR="00544CEC" w:rsidRPr="008E7461">
        <w:t>related to prior radioactive Iodine treatment was not observed.</w:t>
      </w:r>
      <w:del w:id="1788" w:author="Sooyoung Yoo" w:date="2020-05-27T17:00:00Z">
        <w:r w:rsidR="00544CEC" w:rsidRPr="008E7461" w:rsidDel="00F50D37">
          <w:delText xml:space="preserve"> </w:delText>
        </w:r>
        <w:r w:rsidR="00544CEC" w:rsidRPr="008E7461" w:rsidDel="00F50D37">
          <w:rPr>
            <w:rPrChange w:id="1789" w:author="Boo Dajeong" w:date="2020-06-09T08:19:00Z">
              <w:rPr>
                <w:highlight w:val="yellow"/>
              </w:rPr>
            </w:rPrChange>
          </w:rPr>
          <w:delText>In this study,</w:delText>
        </w:r>
      </w:del>
      <w:r w:rsidR="00544CEC" w:rsidRPr="008E7461">
        <w:rPr>
          <w:rPrChange w:id="1790" w:author="Boo Dajeong" w:date="2020-06-09T08:19:00Z">
            <w:rPr>
              <w:highlight w:val="yellow"/>
            </w:rPr>
          </w:rPrChange>
        </w:rPr>
        <w:t xml:space="preserve"> </w:t>
      </w:r>
      <w:del w:id="1791" w:author="Sooyoung Yoo" w:date="2020-05-27T17:00:00Z">
        <w:r w:rsidR="00544CEC" w:rsidRPr="008E7461" w:rsidDel="00F50D37">
          <w:rPr>
            <w:rPrChange w:id="1792" w:author="Boo Dajeong" w:date="2020-06-09T08:19:00Z">
              <w:rPr>
                <w:highlight w:val="yellow"/>
              </w:rPr>
            </w:rPrChange>
          </w:rPr>
          <w:delText xml:space="preserve">there </w:delText>
        </w:r>
      </w:del>
      <w:ins w:id="1793" w:author="Sooyoung Yoo" w:date="2020-05-27T17:00:00Z">
        <w:r w:rsidR="00F50D37" w:rsidRPr="008E7461">
          <w:rPr>
            <w:rPrChange w:id="1794" w:author="Boo Dajeong" w:date="2020-06-09T08:19:00Z">
              <w:rPr>
                <w:highlight w:val="yellow"/>
              </w:rPr>
            </w:rPrChange>
          </w:rPr>
          <w:t>There have been</w:t>
        </w:r>
      </w:ins>
      <w:del w:id="1795" w:author="Sooyoung Yoo" w:date="2020-05-27T17:00:00Z">
        <w:r w:rsidR="00544CEC" w:rsidRPr="008E7461" w:rsidDel="00F50D37">
          <w:rPr>
            <w:rPrChange w:id="1796" w:author="Boo Dajeong" w:date="2020-06-09T08:19:00Z">
              <w:rPr>
                <w:highlight w:val="yellow"/>
              </w:rPr>
            </w:rPrChange>
          </w:rPr>
          <w:delText>are</w:delText>
        </w:r>
      </w:del>
      <w:r w:rsidR="00544CEC" w:rsidRPr="008E7461">
        <w:rPr>
          <w:rPrChange w:id="1797" w:author="Boo Dajeong" w:date="2020-06-09T08:19:00Z">
            <w:rPr>
              <w:highlight w:val="yellow"/>
            </w:rPr>
          </w:rPrChange>
        </w:rPr>
        <w:t xml:space="preserve"> methodological limitations such as a lack of important factors from the patient, a limited extension of study, and statistical heterogeneity of pooled analyses.</w:t>
      </w:r>
      <w:r w:rsidR="00FF5DE8" w:rsidRPr="008E7461">
        <w:t xml:space="preserve"> </w:t>
      </w:r>
      <w:r w:rsidR="00544CEC" w:rsidRPr="008E7461">
        <w:t>The real word evidence of cancer risk in relation</w:t>
      </w:r>
      <w:r w:rsidR="00544CEC" w:rsidRPr="00544CEC">
        <w:t xml:space="preserve"> with I-131 therapy could be insufficient for these limitations, and it can be resolved using observational health data.</w:t>
      </w:r>
      <w:r w:rsidR="00544CEC">
        <w:t xml:space="preserve"> </w:t>
      </w:r>
    </w:p>
    <w:p w14:paraId="5C8FF09F" w14:textId="442D9C64" w:rsidR="007B2DA2" w:rsidRDefault="00262B9F" w:rsidP="00644665">
      <w:r>
        <w:t xml:space="preserve">In this study, </w:t>
      </w:r>
      <w:r w:rsidR="00FC0EB3">
        <w:t xml:space="preserve">we will </w:t>
      </w:r>
      <w:r w:rsidR="00225E6C">
        <w:t>conduct</w:t>
      </w:r>
      <w:r w:rsidR="004122FF">
        <w:t xml:space="preserve"> </w:t>
      </w:r>
      <w:r w:rsidR="00FC0EB3">
        <w:t>population-level</w:t>
      </w:r>
      <w:r w:rsidR="00FB786B">
        <w:t>-estimate</w:t>
      </w:r>
      <w:r w:rsidR="009F6A57">
        <w:t xml:space="preserve"> </w:t>
      </w:r>
      <w:r w:rsidR="00025AC0">
        <w:t xml:space="preserve">to generate real-word evidence about the effect </w:t>
      </w:r>
      <w:r w:rsidR="00462134">
        <w:t xml:space="preserve">of </w:t>
      </w:r>
      <w:r w:rsidR="00875155">
        <w:t>I-131 therapy</w:t>
      </w:r>
      <w:r w:rsidR="00D05925">
        <w:t xml:space="preserve"> </w:t>
      </w:r>
      <w:r w:rsidR="00D05925">
        <w:rPr>
          <w:rFonts w:hint="eastAsia"/>
        </w:rPr>
        <w:t>with</w:t>
      </w:r>
      <w:r w:rsidR="00D05925">
        <w:t xml:space="preserve"> </w:t>
      </w:r>
      <w:r w:rsidR="00D05925">
        <w:rPr>
          <w:rFonts w:hint="eastAsia"/>
        </w:rPr>
        <w:t>the</w:t>
      </w:r>
      <w:r w:rsidR="00D05925">
        <w:t xml:space="preserve"> </w:t>
      </w:r>
      <w:r w:rsidR="00D05925">
        <w:rPr>
          <w:rFonts w:hint="eastAsia"/>
        </w:rPr>
        <w:t>incidence</w:t>
      </w:r>
      <w:r w:rsidR="00D05925">
        <w:t xml:space="preserve"> </w:t>
      </w:r>
      <w:r w:rsidR="00D05925">
        <w:rPr>
          <w:rFonts w:hint="eastAsia"/>
        </w:rPr>
        <w:t>of</w:t>
      </w:r>
      <w:r w:rsidR="00D05925">
        <w:t xml:space="preserve"> </w:t>
      </w:r>
      <w:r w:rsidR="00D05925">
        <w:rPr>
          <w:rFonts w:hint="eastAsia"/>
        </w:rPr>
        <w:t>2</w:t>
      </w:r>
      <w:r w:rsidR="00D05925" w:rsidRPr="00D05925">
        <w:rPr>
          <w:rFonts w:hint="eastAsia"/>
          <w:vertAlign w:val="superscript"/>
        </w:rPr>
        <w:t>nd</w:t>
      </w:r>
      <w:r w:rsidR="00D05925">
        <w:t xml:space="preserve"> </w:t>
      </w:r>
      <w:r w:rsidR="00D05925">
        <w:rPr>
          <w:rFonts w:hint="eastAsia"/>
        </w:rPr>
        <w:t>cancer</w:t>
      </w:r>
      <w:r w:rsidR="004B2B83">
        <w:t xml:space="preserve"> </w:t>
      </w:r>
      <w:r w:rsidR="004B2B83">
        <w:rPr>
          <w:rFonts w:hint="eastAsia"/>
        </w:rPr>
        <w:t>using</w:t>
      </w:r>
      <w:r w:rsidR="004B2B83">
        <w:t xml:space="preserve"> </w:t>
      </w:r>
      <w:r w:rsidR="004B2B83">
        <w:rPr>
          <w:rFonts w:hint="eastAsia"/>
        </w:rPr>
        <w:t>observational</w:t>
      </w:r>
      <w:r w:rsidR="004B2B83">
        <w:t xml:space="preserve"> </w:t>
      </w:r>
      <w:r w:rsidR="004B2B83">
        <w:rPr>
          <w:rFonts w:hint="eastAsia"/>
        </w:rPr>
        <w:t>healthcare</w:t>
      </w:r>
      <w:r w:rsidR="004B2B83">
        <w:t xml:space="preserve"> </w:t>
      </w:r>
      <w:r w:rsidR="004B2B83">
        <w:rPr>
          <w:rFonts w:hint="eastAsia"/>
        </w:rPr>
        <w:t>databases</w:t>
      </w:r>
      <w:r w:rsidR="00875155">
        <w:t>.</w:t>
      </w:r>
      <w:r w:rsidR="00926264">
        <w:t xml:space="preserve"> </w:t>
      </w:r>
      <w:r w:rsidR="00202CA0">
        <w:t>Furthermore</w:t>
      </w:r>
      <w:r w:rsidR="00202CA0">
        <w:rPr>
          <w:rFonts w:hint="eastAsia"/>
        </w:rPr>
        <w:t>,</w:t>
      </w:r>
      <w:r w:rsidR="00202CA0">
        <w:t xml:space="preserve"> </w:t>
      </w:r>
      <w:r w:rsidR="00202CA0">
        <w:rPr>
          <w:rFonts w:hint="eastAsia"/>
        </w:rPr>
        <w:t>w</w:t>
      </w:r>
      <w:r w:rsidR="005A714C">
        <w:rPr>
          <w:rFonts w:hint="eastAsia"/>
        </w:rPr>
        <w:t>e</w:t>
      </w:r>
      <w:r w:rsidR="005A714C">
        <w:t xml:space="preserve"> </w:t>
      </w:r>
      <w:r w:rsidR="00EB39A6">
        <w:rPr>
          <w:rFonts w:hint="eastAsia"/>
        </w:rPr>
        <w:t>hope</w:t>
      </w:r>
      <w:r w:rsidR="00EB39A6">
        <w:t xml:space="preserve"> </w:t>
      </w:r>
      <w:r w:rsidR="008C51CE">
        <w:rPr>
          <w:rFonts w:hint="eastAsia"/>
        </w:rPr>
        <w:t>to</w:t>
      </w:r>
      <w:r w:rsidR="008C51CE">
        <w:t xml:space="preserve"> </w:t>
      </w:r>
      <w:r w:rsidR="00960475">
        <w:t xml:space="preserve">collaborate </w:t>
      </w:r>
      <w:r w:rsidR="00EB39A6">
        <w:rPr>
          <w:rFonts w:hint="eastAsia"/>
        </w:rPr>
        <w:t>with</w:t>
      </w:r>
      <w:r w:rsidR="008A3CC8">
        <w:t xml:space="preserve"> </w:t>
      </w:r>
      <w:r w:rsidR="008A3CC8">
        <w:rPr>
          <w:rFonts w:hint="eastAsia"/>
        </w:rPr>
        <w:t>OHDSI</w:t>
      </w:r>
      <w:r w:rsidR="008A3CC8">
        <w:t xml:space="preserve"> </w:t>
      </w:r>
      <w:r w:rsidR="004F1D3F">
        <w:t xml:space="preserve">research </w:t>
      </w:r>
      <w:r w:rsidR="008A3CC8">
        <w:rPr>
          <w:rFonts w:hint="eastAsia"/>
        </w:rPr>
        <w:t>network</w:t>
      </w:r>
      <w:r w:rsidR="00FE72BD">
        <w:t xml:space="preserve"> </w:t>
      </w:r>
      <w:r w:rsidR="00FE72BD">
        <w:rPr>
          <w:rFonts w:hint="eastAsia"/>
        </w:rPr>
        <w:t>t</w:t>
      </w:r>
      <w:r w:rsidR="00972A03">
        <w:rPr>
          <w:rFonts w:hint="eastAsia"/>
        </w:rPr>
        <w:t>o</w:t>
      </w:r>
      <w:r w:rsidR="00972A03">
        <w:t xml:space="preserve"> </w:t>
      </w:r>
      <w:r w:rsidR="00172CFD">
        <w:rPr>
          <w:rFonts w:hint="eastAsia"/>
        </w:rPr>
        <w:t>investigate</w:t>
      </w:r>
      <w:r w:rsidR="00172CFD">
        <w:t xml:space="preserve"> </w:t>
      </w:r>
      <w:r w:rsidR="00172CFD">
        <w:rPr>
          <w:rFonts w:hint="eastAsia"/>
        </w:rPr>
        <w:t>the</w:t>
      </w:r>
      <w:r w:rsidR="00172CFD">
        <w:t xml:space="preserve"> </w:t>
      </w:r>
      <w:r w:rsidR="00172CFD">
        <w:rPr>
          <w:rFonts w:hint="eastAsia"/>
        </w:rPr>
        <w:t>effects</w:t>
      </w:r>
      <w:r w:rsidR="00172CFD">
        <w:t xml:space="preserve"> </w:t>
      </w:r>
      <w:r w:rsidR="00172CFD">
        <w:rPr>
          <w:rFonts w:hint="eastAsia"/>
        </w:rPr>
        <w:t>of</w:t>
      </w:r>
      <w:r w:rsidR="00172CFD">
        <w:t xml:space="preserve"> “</w:t>
      </w:r>
      <w:r w:rsidR="00172CFD">
        <w:rPr>
          <w:rFonts w:hint="eastAsia"/>
        </w:rPr>
        <w:t>real</w:t>
      </w:r>
      <w:r w:rsidR="00172CFD">
        <w:t xml:space="preserve"> world” </w:t>
      </w:r>
      <w:r w:rsidR="00172CFD">
        <w:rPr>
          <w:rFonts w:hint="eastAsia"/>
        </w:rPr>
        <w:t>factors</w:t>
      </w:r>
      <w:r w:rsidR="00172CFD">
        <w:t xml:space="preserve"> </w:t>
      </w:r>
      <w:r w:rsidR="00172CFD">
        <w:rPr>
          <w:rFonts w:hint="eastAsia"/>
        </w:rPr>
        <w:t>on</w:t>
      </w:r>
      <w:r w:rsidR="00172CFD">
        <w:t xml:space="preserve"> </w:t>
      </w:r>
      <w:r w:rsidR="00172CFD">
        <w:rPr>
          <w:rFonts w:hint="eastAsia"/>
        </w:rPr>
        <w:t>observational</w:t>
      </w:r>
      <w:r w:rsidR="00172CFD">
        <w:t xml:space="preserve"> </w:t>
      </w:r>
      <w:r w:rsidR="00172CFD">
        <w:rPr>
          <w:rFonts w:hint="eastAsia"/>
        </w:rPr>
        <w:t>studies</w:t>
      </w:r>
      <w:r w:rsidR="00172CFD">
        <w:t xml:space="preserve">’ </w:t>
      </w:r>
      <w:r w:rsidR="00172CFD">
        <w:rPr>
          <w:rFonts w:hint="eastAsia"/>
        </w:rPr>
        <w:t>findings.</w:t>
      </w:r>
      <w:r w:rsidR="00172CFD">
        <w:t xml:space="preserve"> </w:t>
      </w:r>
    </w:p>
    <w:p w14:paraId="5AA99894" w14:textId="77777777" w:rsidR="00C22F7E" w:rsidRPr="00FE78FE" w:rsidRDefault="00C22F7E" w:rsidP="00644665"/>
    <w:p w14:paraId="3C1D97AC" w14:textId="77777777" w:rsidR="000C7439" w:rsidRPr="00C001F0" w:rsidRDefault="007B5651" w:rsidP="000C7439">
      <w:pPr>
        <w:pStyle w:val="1"/>
        <w:numPr>
          <w:ilvl w:val="0"/>
          <w:numId w:val="14"/>
        </w:numPr>
        <w:rPr>
          <w:rFonts w:eastAsiaTheme="minorEastAsia"/>
          <w:b/>
          <w:bCs/>
        </w:rPr>
      </w:pPr>
      <w:bookmarkStart w:id="1798" w:name="_Toc37320982"/>
      <w:bookmarkStart w:id="1799" w:name="_Toc37325568"/>
      <w:bookmarkStart w:id="1800" w:name="_Toc38891768"/>
      <w:bookmarkStart w:id="1801" w:name="_Toc43379780"/>
      <w:r w:rsidRPr="00C001F0">
        <w:rPr>
          <w:b/>
          <w:bCs/>
        </w:rPr>
        <w:t>Study Objectives</w:t>
      </w:r>
      <w:bookmarkStart w:id="1802" w:name="_Toc37320985"/>
      <w:bookmarkStart w:id="1803" w:name="_Toc37325569"/>
      <w:bookmarkStart w:id="1804" w:name="_Toc38891769"/>
      <w:bookmarkEnd w:id="1798"/>
      <w:bookmarkEnd w:id="1799"/>
      <w:bookmarkEnd w:id="1800"/>
      <w:bookmarkEnd w:id="1801"/>
    </w:p>
    <w:p w14:paraId="147D1342" w14:textId="6C957104" w:rsidR="009D299F" w:rsidRPr="00C001F0" w:rsidRDefault="007B5651" w:rsidP="0063379E">
      <w:pPr>
        <w:pStyle w:val="1"/>
        <w:numPr>
          <w:ilvl w:val="1"/>
          <w:numId w:val="14"/>
        </w:numPr>
        <w:ind w:left="709"/>
        <w:rPr>
          <w:rFonts w:eastAsiaTheme="minorEastAsia"/>
          <w:b/>
          <w:bCs/>
        </w:rPr>
      </w:pPr>
      <w:bookmarkStart w:id="1805" w:name="_Toc43379781"/>
      <w:r w:rsidRPr="00C001F0">
        <w:rPr>
          <w:b/>
          <w:bCs/>
        </w:rPr>
        <w:t>Primary Objectives</w:t>
      </w:r>
      <w:bookmarkEnd w:id="1802"/>
      <w:bookmarkEnd w:id="1803"/>
      <w:bookmarkEnd w:id="1804"/>
      <w:bookmarkEnd w:id="1805"/>
    </w:p>
    <w:p w14:paraId="5870A8E3" w14:textId="2EF709F0" w:rsidR="00CD2CAF" w:rsidRDefault="00A43CFC" w:rsidP="00411514">
      <w:pPr>
        <w:pStyle w:val="a7"/>
        <w:numPr>
          <w:ilvl w:val="0"/>
          <w:numId w:val="19"/>
        </w:numPr>
        <w:ind w:leftChars="0"/>
      </w:pPr>
      <w:r w:rsidRPr="00A43CFC">
        <w:t xml:space="preserve">To validate the effect medical radiation exposure from I-131 therapy </w:t>
      </w:r>
      <w:ins w:id="1806" w:author="Sooyoung Yoo" w:date="2020-05-27T17:01:00Z">
        <w:r w:rsidR="00F50D37">
          <w:t xml:space="preserve">in thyroid cancer patients </w:t>
        </w:r>
      </w:ins>
      <w:r w:rsidRPr="00A43CFC">
        <w:t>on the incidence of secondary cancer</w:t>
      </w:r>
    </w:p>
    <w:p w14:paraId="1458C100" w14:textId="77777777" w:rsidR="00946657" w:rsidRPr="00C001F0" w:rsidRDefault="007B5651" w:rsidP="0063379E">
      <w:pPr>
        <w:pStyle w:val="1"/>
        <w:numPr>
          <w:ilvl w:val="0"/>
          <w:numId w:val="14"/>
        </w:numPr>
        <w:rPr>
          <w:b/>
          <w:bCs/>
        </w:rPr>
      </w:pPr>
      <w:bookmarkStart w:id="1807" w:name="_Toc37320987"/>
      <w:bookmarkStart w:id="1808" w:name="_Toc37325571"/>
      <w:bookmarkStart w:id="1809" w:name="_Toc38891770"/>
      <w:bookmarkStart w:id="1810" w:name="_Toc43379782"/>
      <w:r w:rsidRPr="00C001F0">
        <w:rPr>
          <w:b/>
          <w:bCs/>
        </w:rPr>
        <w:t>Research methods</w:t>
      </w:r>
      <w:bookmarkStart w:id="1811" w:name="_Toc37320988"/>
      <w:bookmarkStart w:id="1812" w:name="_Toc37325572"/>
      <w:bookmarkEnd w:id="1807"/>
      <w:bookmarkEnd w:id="1808"/>
      <w:bookmarkEnd w:id="1809"/>
      <w:bookmarkEnd w:id="1810"/>
    </w:p>
    <w:p w14:paraId="2F88E0B2" w14:textId="358F3457" w:rsidR="007B5651" w:rsidRPr="00C001F0" w:rsidRDefault="007B5651" w:rsidP="0063379E">
      <w:pPr>
        <w:pStyle w:val="1"/>
        <w:numPr>
          <w:ilvl w:val="1"/>
          <w:numId w:val="14"/>
        </w:numPr>
        <w:ind w:left="709"/>
        <w:rPr>
          <w:b/>
          <w:bCs/>
        </w:rPr>
      </w:pPr>
      <w:bookmarkStart w:id="1813" w:name="_Toc38891771"/>
      <w:bookmarkStart w:id="1814" w:name="_Toc43379783"/>
      <w:r w:rsidRPr="00C001F0">
        <w:rPr>
          <w:b/>
          <w:bCs/>
        </w:rPr>
        <w:t>Study Design</w:t>
      </w:r>
      <w:bookmarkEnd w:id="1811"/>
      <w:bookmarkEnd w:id="1812"/>
      <w:bookmarkEnd w:id="1813"/>
      <w:bookmarkEnd w:id="1814"/>
    </w:p>
    <w:p w14:paraId="1486C858" w14:textId="77777777" w:rsidR="00AF04A6" w:rsidRDefault="004A1EDA" w:rsidP="0063379E">
      <w:pPr>
        <w:ind w:leftChars="65" w:left="143" w:firstLine="1"/>
      </w:pPr>
      <w:r>
        <w:t>T</w:t>
      </w:r>
      <w:r>
        <w:rPr>
          <w:rFonts w:hint="eastAsia"/>
        </w:rPr>
        <w:t>his</w:t>
      </w:r>
      <w:r>
        <w:t xml:space="preserve"> study </w:t>
      </w:r>
      <w:r>
        <w:rPr>
          <w:rFonts w:hint="eastAsia"/>
        </w:rPr>
        <w:t>will</w:t>
      </w:r>
      <w:r>
        <w:t xml:space="preserve"> </w:t>
      </w:r>
      <w:r>
        <w:rPr>
          <w:rFonts w:hint="eastAsia"/>
        </w:rPr>
        <w:t>be</w:t>
      </w:r>
      <w:r>
        <w:t xml:space="preserve"> </w:t>
      </w:r>
      <w:r>
        <w:rPr>
          <w:rFonts w:hint="eastAsia"/>
        </w:rPr>
        <w:t>a</w:t>
      </w:r>
      <w:r>
        <w:t xml:space="preserve"> </w:t>
      </w:r>
      <w:r w:rsidR="00AF452E">
        <w:t>retrospective</w:t>
      </w:r>
      <w:bookmarkStart w:id="1815" w:name="_Toc37320990"/>
      <w:bookmarkStart w:id="1816" w:name="_Toc37325574"/>
      <w:r w:rsidR="00D52C50">
        <w:rPr>
          <w:rFonts w:hint="eastAsia"/>
        </w:rPr>
        <w:t>,</w:t>
      </w:r>
      <w:r w:rsidR="00D52C50">
        <w:t xml:space="preserve"> </w:t>
      </w:r>
      <w:r w:rsidR="000F685F">
        <w:rPr>
          <w:rFonts w:hint="eastAsia"/>
        </w:rPr>
        <w:t>observational</w:t>
      </w:r>
      <w:r w:rsidR="008B2672">
        <w:t xml:space="preserve"> </w:t>
      </w:r>
      <w:r w:rsidR="008B2672">
        <w:rPr>
          <w:rFonts w:hint="eastAsia"/>
        </w:rPr>
        <w:t>cohort</w:t>
      </w:r>
      <w:r w:rsidR="008B2672">
        <w:t xml:space="preserve"> </w:t>
      </w:r>
      <w:r w:rsidR="008B2672">
        <w:rPr>
          <w:rFonts w:hint="eastAsia"/>
        </w:rPr>
        <w:t>stud</w:t>
      </w:r>
      <w:r w:rsidR="00422E0D">
        <w:rPr>
          <w:rFonts w:hint="eastAsia"/>
        </w:rPr>
        <w:t>y</w:t>
      </w:r>
      <w:r w:rsidR="000F685F">
        <w:rPr>
          <w:rFonts w:hint="eastAsia"/>
        </w:rPr>
        <w:t>.</w:t>
      </w:r>
      <w:r w:rsidR="00114365">
        <w:t xml:space="preserve"> </w:t>
      </w:r>
      <w:r w:rsidR="0065016A" w:rsidRPr="0065016A">
        <w:t>We define ‘retrospective’ to mean the study will use data already collected prior to the start of the study.</w:t>
      </w:r>
      <w:r w:rsidR="003A49AF">
        <w:t xml:space="preserve"> </w:t>
      </w:r>
      <w:r w:rsidR="002940FD" w:rsidRPr="002940FD">
        <w:t>We define ‘observational’ to mean there is no intervention process in this study</w:t>
      </w:r>
      <w:r w:rsidR="002940FD">
        <w:rPr>
          <w:rFonts w:hint="eastAsia"/>
        </w:rPr>
        <w:t>.</w:t>
      </w:r>
      <w:r w:rsidR="00131E80">
        <w:t xml:space="preserve"> </w:t>
      </w:r>
      <w:r w:rsidR="00655E9A" w:rsidRPr="00655E9A">
        <w:t xml:space="preserve">We define ‘cohort study’ to mean that compare of two cohorts, a treatment and comparator cohort, and assess for the occurrence of the outcomes of interest from each cohort. </w:t>
      </w:r>
    </w:p>
    <w:p w14:paraId="0D5D13F0" w14:textId="1BB774A8" w:rsidR="00A741B0" w:rsidRPr="00C001F0" w:rsidRDefault="007B5651" w:rsidP="0063379E">
      <w:pPr>
        <w:pStyle w:val="1"/>
        <w:numPr>
          <w:ilvl w:val="1"/>
          <w:numId w:val="14"/>
        </w:numPr>
        <w:ind w:left="709"/>
        <w:rPr>
          <w:b/>
          <w:bCs/>
        </w:rPr>
      </w:pPr>
      <w:bookmarkStart w:id="1817" w:name="_Toc38891772"/>
      <w:bookmarkStart w:id="1818" w:name="_Toc43379784"/>
      <w:r w:rsidRPr="00C001F0">
        <w:rPr>
          <w:b/>
          <w:bCs/>
        </w:rPr>
        <w:t>Study population</w:t>
      </w:r>
      <w:bookmarkEnd w:id="1815"/>
      <w:bookmarkEnd w:id="1816"/>
      <w:bookmarkEnd w:id="1817"/>
      <w:bookmarkEnd w:id="1818"/>
    </w:p>
    <w:p w14:paraId="09B92D31" w14:textId="627DD8B7" w:rsidR="00BD48EE" w:rsidRPr="00C001F0" w:rsidRDefault="0029602C" w:rsidP="0063379E">
      <w:pPr>
        <w:pStyle w:val="1"/>
        <w:numPr>
          <w:ilvl w:val="2"/>
          <w:numId w:val="14"/>
        </w:numPr>
        <w:tabs>
          <w:tab w:val="left" w:pos="851"/>
        </w:tabs>
        <w:ind w:left="709"/>
        <w:rPr>
          <w:b/>
          <w:bCs/>
          <w:sz w:val="24"/>
          <w:szCs w:val="24"/>
        </w:rPr>
      </w:pPr>
      <w:bookmarkStart w:id="1819" w:name="_Toc38891773"/>
      <w:bookmarkStart w:id="1820" w:name="_Toc43379785"/>
      <w:r w:rsidRPr="00C001F0">
        <w:rPr>
          <w:b/>
          <w:bCs/>
          <w:sz w:val="24"/>
          <w:szCs w:val="24"/>
        </w:rPr>
        <w:t>Target cohort(s)</w:t>
      </w:r>
      <w:bookmarkEnd w:id="1819"/>
      <w:bookmarkEnd w:id="1820"/>
    </w:p>
    <w:p w14:paraId="1BFEE68B" w14:textId="77777777" w:rsidR="00300A09" w:rsidRDefault="00852DA8" w:rsidP="00300A09">
      <w:pPr>
        <w:ind w:leftChars="65" w:left="143" w:firstLine="1"/>
      </w:pPr>
      <w:r>
        <w:rPr>
          <w:rFonts w:hint="eastAsia"/>
        </w:rPr>
        <w:t>I</w:t>
      </w:r>
      <w:r>
        <w:t xml:space="preserve">nitial Event </w:t>
      </w:r>
      <w:r w:rsidR="00A43424">
        <w:t xml:space="preserve">cohort) </w:t>
      </w:r>
      <w:r w:rsidR="00BF35DD">
        <w:t>People having any of the following:</w:t>
      </w:r>
      <w:r w:rsidR="00300A09">
        <w:rPr>
          <w:rFonts w:hint="eastAsia"/>
        </w:rPr>
        <w:t xml:space="preserve"> </w:t>
      </w:r>
    </w:p>
    <w:p w14:paraId="53AD6913" w14:textId="77777777" w:rsidR="001C0B73" w:rsidRDefault="00BF35DD" w:rsidP="001C0B73">
      <w:pPr>
        <w:pStyle w:val="a7"/>
        <w:numPr>
          <w:ilvl w:val="0"/>
          <w:numId w:val="18"/>
        </w:numPr>
        <w:ind w:leftChars="257" w:left="565" w:firstLine="2"/>
      </w:pPr>
      <w:r>
        <w:rPr>
          <w:rFonts w:hint="eastAsia"/>
        </w:rPr>
        <w:t>a</w:t>
      </w:r>
      <w:r>
        <w:t xml:space="preserve"> procedure of I-131 therapy</w:t>
      </w:r>
    </w:p>
    <w:p w14:paraId="66BC826D" w14:textId="45511C09" w:rsidR="007706D1" w:rsidRPr="007706D1" w:rsidRDefault="007706D1" w:rsidP="001C0B73">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Pr="000C03D8">
        <w:rPr>
          <w:b/>
        </w:rPr>
        <w:t>latest event per person</w:t>
      </w:r>
    </w:p>
    <w:p w14:paraId="4A7C750F" w14:textId="605FD265" w:rsidR="007706D1" w:rsidRDefault="007706D1" w:rsidP="0063379E">
      <w:pPr>
        <w:ind w:leftChars="65" w:left="143" w:firstLine="1"/>
      </w:pPr>
      <w:r>
        <w:t>Inclusion Rules</w:t>
      </w:r>
      <w:r w:rsidR="00A43424">
        <w:t>)</w:t>
      </w:r>
      <w:r w:rsidR="00086F4F">
        <w:t xml:space="preserve"> Inclusion Criteria #1: </w:t>
      </w:r>
      <w:r w:rsidR="005022DC">
        <w:t>D</w:t>
      </w:r>
      <w:r w:rsidR="005022DC" w:rsidRPr="005022DC">
        <w:t>iagnos</w:t>
      </w:r>
      <w:r w:rsidR="00652987">
        <w:t>ed</w:t>
      </w:r>
      <w:r w:rsidR="005022DC" w:rsidRPr="005022DC">
        <w:t xml:space="preserve"> </w:t>
      </w:r>
      <w:r w:rsidR="00D178D4" w:rsidRPr="00D178D4">
        <w:t>thyroid cancer</w:t>
      </w:r>
      <w:r w:rsidR="00652987">
        <w:t xml:space="preserve"> at least</w:t>
      </w:r>
      <w:r w:rsidR="00D178D4" w:rsidRPr="00D178D4">
        <w:t xml:space="preserve"> once</w:t>
      </w:r>
      <w:r w:rsidR="005A3CEE">
        <w:t xml:space="preserve"> </w:t>
      </w:r>
    </w:p>
    <w:p w14:paraId="57175511" w14:textId="1AAB780D" w:rsidR="0024166C" w:rsidRDefault="0024166C" w:rsidP="001C0B73">
      <w:pPr>
        <w:pStyle w:val="a7"/>
        <w:numPr>
          <w:ilvl w:val="3"/>
          <w:numId w:val="3"/>
        </w:numPr>
        <w:ind w:leftChars="0" w:left="851" w:hanging="284"/>
      </w:pPr>
      <w:r>
        <w:rPr>
          <w:rFonts w:hint="eastAsia"/>
        </w:rPr>
        <w:t>a</w:t>
      </w:r>
      <w:r>
        <w:t>t least 1 of occurrences of a condition occ</w:t>
      </w:r>
      <w:r w:rsidR="00907AA1">
        <w:t xml:space="preserve">urrence of thyroid cancer where event start between all days </w:t>
      </w:r>
      <w:r w:rsidR="00863FBB">
        <w:t>B</w:t>
      </w:r>
      <w:r w:rsidR="00907AA1">
        <w:t xml:space="preserve">efore </w:t>
      </w:r>
      <w:r w:rsidR="00863FBB">
        <w:t>and 0 days After index start date</w:t>
      </w:r>
    </w:p>
    <w:p w14:paraId="2E7482FB" w14:textId="67A2CDEF" w:rsidR="008E3792" w:rsidRDefault="008E3792" w:rsidP="0063379E">
      <w:pPr>
        <w:ind w:leftChars="65" w:left="143" w:firstLine="1"/>
      </w:pPr>
      <w:r>
        <w:t xml:space="preserve">Inclusion Rules) Inclusion Criteria #2: </w:t>
      </w:r>
      <w:r w:rsidR="00E250D3">
        <w:t>H</w:t>
      </w:r>
      <w:r w:rsidR="00E250D3" w:rsidRPr="00E250D3">
        <w:t>ad thyroidectomy at least once</w:t>
      </w:r>
      <w:r>
        <w:t xml:space="preserve"> </w:t>
      </w:r>
    </w:p>
    <w:p w14:paraId="46D1B299" w14:textId="12390D63" w:rsidR="008E3792" w:rsidRDefault="008E3792" w:rsidP="001C0B73">
      <w:pPr>
        <w:pStyle w:val="a7"/>
        <w:numPr>
          <w:ilvl w:val="3"/>
          <w:numId w:val="3"/>
        </w:numPr>
        <w:ind w:leftChars="0" w:left="851" w:hanging="284"/>
      </w:pPr>
      <w:r>
        <w:rPr>
          <w:rFonts w:hint="eastAsia"/>
        </w:rPr>
        <w:t>a</w:t>
      </w:r>
      <w:r>
        <w:t xml:space="preserve">t least 1 of occurrences of a </w:t>
      </w:r>
      <w:r w:rsidR="00EB2FFC">
        <w:t xml:space="preserve">procedure of </w:t>
      </w:r>
      <w:r w:rsidR="00EB2FFC" w:rsidRPr="00E250D3">
        <w:t>thyroidectomy</w:t>
      </w:r>
      <w:r>
        <w:t xml:space="preserve"> where event start between </w:t>
      </w:r>
      <w:r w:rsidR="0073487B">
        <w:t>1095</w:t>
      </w:r>
      <w:r>
        <w:t xml:space="preserve"> days Before and 0 days After index start date</w:t>
      </w:r>
    </w:p>
    <w:p w14:paraId="2AE2FEFE" w14:textId="0FB8312C" w:rsidR="00EE1F76" w:rsidRDefault="0073487B" w:rsidP="0063379E">
      <w:pPr>
        <w:ind w:leftChars="65" w:left="143" w:firstLine="1"/>
      </w:pPr>
      <w:r>
        <w:t xml:space="preserve">Inclusion Rules) Inclusion Criteria #3: </w:t>
      </w:r>
      <w:r w:rsidR="00EE1F76">
        <w:t>No other cancer</w:t>
      </w:r>
      <w:r w:rsidR="009C75CB">
        <w:t xml:space="preserve"> diagnosis</w:t>
      </w:r>
    </w:p>
    <w:p w14:paraId="68EC778D" w14:textId="7EB71C96" w:rsidR="0073487B" w:rsidRDefault="008C1EBE" w:rsidP="001C0B73">
      <w:pPr>
        <w:pStyle w:val="a7"/>
        <w:numPr>
          <w:ilvl w:val="3"/>
          <w:numId w:val="3"/>
        </w:numPr>
        <w:ind w:leftChars="0" w:left="851" w:hanging="284"/>
      </w:pPr>
      <w:r>
        <w:rPr>
          <w:rFonts w:hint="eastAsia"/>
        </w:rPr>
        <w:t>exactly</w:t>
      </w:r>
      <w:r>
        <w:t xml:space="preserve"> </w:t>
      </w:r>
      <w:r>
        <w:rPr>
          <w:rFonts w:hint="eastAsia"/>
        </w:rPr>
        <w:t>0</w:t>
      </w:r>
      <w:r w:rsidR="0073487B">
        <w:t xml:space="preserve"> of occurrences of a procedure of </w:t>
      </w:r>
      <w:r w:rsidR="00EE1F76">
        <w:t>Any Condition</w:t>
      </w:r>
      <w:r w:rsidR="00DD791F">
        <w:br/>
        <w:t> </w:t>
      </w:r>
      <w:r w:rsidR="001C0B73">
        <w:t> </w:t>
      </w:r>
      <w:r w:rsidR="001C0B73" w:rsidRPr="004E5497">
        <w:rPr>
          <w:rFonts w:hint="eastAsia"/>
        </w:rPr>
        <w:sym w:font="Wingdings" w:char="F0FA"/>
      </w:r>
      <w:r w:rsidR="001C0B73" w:rsidRPr="004E5497">
        <w:t xml:space="preserve"> </w:t>
      </w:r>
      <w:proofErr w:type="spellStart"/>
      <w:r w:rsidR="004E5497" w:rsidRPr="004E5497">
        <w:t>Con</w:t>
      </w:r>
      <w:r w:rsidR="004E5497">
        <w:t>dition</w:t>
      </w:r>
      <w:proofErr w:type="spellEnd"/>
      <w:r w:rsidR="004E5497">
        <w:t xml:space="preserve"> Source Concept is</w:t>
      </w:r>
      <w:r w:rsidR="004E2CFD">
        <w:t xml:space="preserve"> </w:t>
      </w:r>
      <w:r w:rsidR="002667CA">
        <w:t xml:space="preserve">Overall </w:t>
      </w:r>
      <w:r w:rsidR="0041080E">
        <w:t xml:space="preserve">cancer </w:t>
      </w:r>
      <w:r w:rsidR="004E5497">
        <w:t>without Thyroid cancer</w:t>
      </w:r>
      <w:r w:rsidR="00237C04">
        <w:t xml:space="preserve"> </w:t>
      </w:r>
      <w:r w:rsidR="00237C04">
        <w:br/>
      </w:r>
      <w:r w:rsidR="00C62A00" w:rsidRPr="0063379E">
        <w:rPr>
          <w:rFonts w:hint="eastAsia"/>
        </w:rPr>
        <w:t>w</w:t>
      </w:r>
      <w:r w:rsidR="0073487B">
        <w:t xml:space="preserve">here event start between </w:t>
      </w:r>
      <w:r w:rsidR="00BA5C32">
        <w:rPr>
          <w:rFonts w:hint="eastAsia"/>
        </w:rPr>
        <w:t>All</w:t>
      </w:r>
      <w:r w:rsidR="00BA5C32">
        <w:t xml:space="preserve"> </w:t>
      </w:r>
      <w:r w:rsidR="0073487B">
        <w:t xml:space="preserve">days Before and 0 days </w:t>
      </w:r>
      <w:r w:rsidR="00BA5C32">
        <w:rPr>
          <w:rFonts w:hint="eastAsia"/>
        </w:rPr>
        <w:t>Before</w:t>
      </w:r>
      <w:r w:rsidR="00BA5C32">
        <w:t xml:space="preserve"> </w:t>
      </w:r>
      <w:r w:rsidR="0073487B">
        <w:t>index start date</w:t>
      </w:r>
    </w:p>
    <w:p w14:paraId="3F294CCF" w14:textId="4E6D5BD1" w:rsidR="008E3792" w:rsidRPr="008E3792" w:rsidRDefault="007D5433" w:rsidP="0063379E">
      <w:pPr>
        <w:ind w:leftChars="65" w:left="143" w:firstLine="1"/>
      </w:pPr>
      <w:r>
        <w:rPr>
          <w:rFonts w:hint="eastAsia"/>
        </w:rPr>
        <w:t>L</w:t>
      </w:r>
      <w:r>
        <w:t xml:space="preserve">imit qualifying cohort </w:t>
      </w:r>
      <w:r w:rsidR="008745D5">
        <w:t>to</w:t>
      </w:r>
      <w:r>
        <w:t xml:space="preserve"> </w:t>
      </w:r>
      <w:r w:rsidRPr="001C0B73">
        <w:rPr>
          <w:b/>
          <w:bCs/>
        </w:rPr>
        <w:t>earliest event per person</w:t>
      </w:r>
    </w:p>
    <w:p w14:paraId="37ECF520" w14:textId="48CF5EEB" w:rsidR="0029602C" w:rsidRPr="00C001F0" w:rsidRDefault="0029602C" w:rsidP="001C0B73">
      <w:pPr>
        <w:pStyle w:val="1"/>
        <w:numPr>
          <w:ilvl w:val="2"/>
          <w:numId w:val="14"/>
        </w:numPr>
        <w:tabs>
          <w:tab w:val="left" w:pos="851"/>
        </w:tabs>
        <w:ind w:left="709"/>
        <w:rPr>
          <w:b/>
          <w:bCs/>
          <w:sz w:val="24"/>
          <w:szCs w:val="24"/>
        </w:rPr>
      </w:pPr>
      <w:bookmarkStart w:id="1821" w:name="_Toc38891774"/>
      <w:bookmarkStart w:id="1822" w:name="_Toc43379786"/>
      <w:r w:rsidRPr="00C001F0">
        <w:rPr>
          <w:b/>
          <w:bCs/>
          <w:sz w:val="24"/>
          <w:szCs w:val="24"/>
        </w:rPr>
        <w:t>Comparator cohort(s)</w:t>
      </w:r>
      <w:bookmarkEnd w:id="1821"/>
      <w:bookmarkEnd w:id="1822"/>
    </w:p>
    <w:p w14:paraId="535E2C6D" w14:textId="03140139" w:rsidR="00962AED" w:rsidRDefault="00962AED" w:rsidP="001C0B73">
      <w:pPr>
        <w:ind w:leftChars="65" w:left="143" w:firstLine="1"/>
      </w:pPr>
      <w:r>
        <w:rPr>
          <w:rFonts w:hint="eastAsia"/>
        </w:rPr>
        <w:t>I</w:t>
      </w:r>
      <w:r>
        <w:t>nitial Event cohort) People having any of the following:</w:t>
      </w:r>
    </w:p>
    <w:p w14:paraId="5EDB2A77" w14:textId="65417D23" w:rsidR="00962AED" w:rsidRDefault="00962AED" w:rsidP="00FA39C6">
      <w:pPr>
        <w:pStyle w:val="a7"/>
        <w:numPr>
          <w:ilvl w:val="3"/>
          <w:numId w:val="3"/>
        </w:numPr>
        <w:ind w:leftChars="0" w:left="851" w:hanging="284"/>
      </w:pPr>
      <w:r>
        <w:rPr>
          <w:rFonts w:hint="eastAsia"/>
        </w:rPr>
        <w:t>a</w:t>
      </w:r>
      <w:r>
        <w:t xml:space="preserve"> procedure of </w:t>
      </w:r>
      <w:r w:rsidR="00033B74" w:rsidRPr="00E250D3">
        <w:t>thyroidectomy</w:t>
      </w:r>
    </w:p>
    <w:p w14:paraId="18F8F20C" w14:textId="3A21E477" w:rsidR="00962AED" w:rsidRPr="007706D1" w:rsidRDefault="00962AED" w:rsidP="00FA39C6">
      <w:pPr>
        <w:pStyle w:val="a7"/>
        <w:numPr>
          <w:ilvl w:val="3"/>
          <w:numId w:val="3"/>
        </w:numPr>
        <w:ind w:leftChars="0" w:left="851" w:hanging="284"/>
      </w:pPr>
      <w:r>
        <w:rPr>
          <w:rFonts w:hint="eastAsia"/>
        </w:rPr>
        <w:t>w</w:t>
      </w:r>
      <w:r>
        <w:t xml:space="preserve">ith continuous observation of at least 0 days prior and 0 days after event index date, and limit initial events to </w:t>
      </w:r>
      <w:r w:rsidR="00C92837" w:rsidRPr="00033B74">
        <w:rPr>
          <w:b/>
          <w:bCs/>
        </w:rPr>
        <w:t>earl</w:t>
      </w:r>
      <w:r w:rsidR="00C92837">
        <w:rPr>
          <w:b/>
          <w:bCs/>
        </w:rPr>
        <w:t>i</w:t>
      </w:r>
      <w:r w:rsidR="00C92837" w:rsidRPr="00033B74">
        <w:rPr>
          <w:b/>
          <w:bCs/>
        </w:rPr>
        <w:t>est</w:t>
      </w:r>
      <w:r w:rsidR="00033B74">
        <w:t xml:space="preserve"> </w:t>
      </w:r>
      <w:r w:rsidRPr="007706D1">
        <w:rPr>
          <w:b/>
          <w:bCs/>
        </w:rPr>
        <w:t>event per person</w:t>
      </w:r>
    </w:p>
    <w:p w14:paraId="216A6F88" w14:textId="77777777" w:rsidR="00962AED" w:rsidRDefault="00962AED" w:rsidP="001C0B73">
      <w:pPr>
        <w:ind w:leftChars="65" w:left="143" w:firstLine="1"/>
      </w:pPr>
      <w:r>
        <w:t>Inclusion Rules) Inclusion Criteria #1: D</w:t>
      </w:r>
      <w:r w:rsidRPr="005022DC">
        <w:t>iagnos</w:t>
      </w:r>
      <w:r>
        <w:t>ed</w:t>
      </w:r>
      <w:r w:rsidRPr="005022DC">
        <w:t xml:space="preserve"> </w:t>
      </w:r>
      <w:r w:rsidRPr="00D178D4">
        <w:t>thyroid cancer</w:t>
      </w:r>
      <w:r>
        <w:t xml:space="preserve"> at least</w:t>
      </w:r>
      <w:r w:rsidRPr="00D178D4">
        <w:t xml:space="preserve"> once</w:t>
      </w:r>
      <w:r>
        <w:t xml:space="preserve"> </w:t>
      </w:r>
    </w:p>
    <w:p w14:paraId="0B457E97" w14:textId="2C5FEE9F" w:rsidR="00962AED" w:rsidRDefault="00962AED" w:rsidP="00FA39C6">
      <w:pPr>
        <w:pStyle w:val="a7"/>
        <w:numPr>
          <w:ilvl w:val="3"/>
          <w:numId w:val="3"/>
        </w:numPr>
        <w:ind w:leftChars="0" w:left="851" w:hanging="284"/>
      </w:pPr>
      <w:r>
        <w:rPr>
          <w:rFonts w:hint="eastAsia"/>
        </w:rPr>
        <w:t>a</w:t>
      </w:r>
      <w:r>
        <w:t xml:space="preserve">t least 1 of occurrences of a condition occurrence of thyroid cancer where event start between all days Before and </w:t>
      </w:r>
      <w:r w:rsidR="00C92837">
        <w:rPr>
          <w:rFonts w:hint="eastAsia"/>
        </w:rPr>
        <w:t>30</w:t>
      </w:r>
      <w:r>
        <w:t xml:space="preserve"> days After index start date</w:t>
      </w:r>
    </w:p>
    <w:p w14:paraId="04161397" w14:textId="78A729B3" w:rsidR="00962AED" w:rsidRDefault="00962AED" w:rsidP="001C0B73">
      <w:pPr>
        <w:ind w:leftChars="65" w:left="143" w:firstLine="1"/>
      </w:pPr>
      <w:r>
        <w:t xml:space="preserve">Inclusion Rules) Inclusion Criteria #2: </w:t>
      </w:r>
      <w:r w:rsidR="00A00899">
        <w:t>E</w:t>
      </w:r>
      <w:r w:rsidR="004515E4">
        <w:t>xcepted for</w:t>
      </w:r>
      <w:r w:rsidR="00DE749C">
        <w:t xml:space="preserve"> </w:t>
      </w:r>
      <w:r w:rsidR="00724748">
        <w:rPr>
          <w:rFonts w:hint="eastAsia"/>
        </w:rPr>
        <w:t>I-131</w:t>
      </w:r>
      <w:r w:rsidR="00724748">
        <w:t xml:space="preserve"> </w:t>
      </w:r>
      <w:r w:rsidR="00724748">
        <w:rPr>
          <w:rFonts w:hint="eastAsia"/>
        </w:rPr>
        <w:t>therapy</w:t>
      </w:r>
      <w:r w:rsidR="00981768">
        <w:t xml:space="preserve"> </w:t>
      </w:r>
    </w:p>
    <w:p w14:paraId="5DFA4C30" w14:textId="0D24BCA8" w:rsidR="00962AED" w:rsidRDefault="00C54B55" w:rsidP="00FA39C6">
      <w:pPr>
        <w:pStyle w:val="a7"/>
        <w:numPr>
          <w:ilvl w:val="3"/>
          <w:numId w:val="3"/>
        </w:numPr>
        <w:ind w:leftChars="0" w:left="851" w:hanging="284"/>
      </w:pPr>
      <w:r>
        <w:rPr>
          <w:rFonts w:hint="eastAsia"/>
        </w:rPr>
        <w:t>exactly</w:t>
      </w:r>
      <w:r>
        <w:t xml:space="preserve"> </w:t>
      </w:r>
      <w:r>
        <w:rPr>
          <w:rFonts w:hint="eastAsia"/>
        </w:rPr>
        <w:t>0</w:t>
      </w:r>
      <w:r w:rsidR="00962AED">
        <w:t xml:space="preserve"> of occurrences of a procedure of </w:t>
      </w:r>
      <w:r>
        <w:rPr>
          <w:rFonts w:hint="eastAsia"/>
        </w:rPr>
        <w:t>I-131</w:t>
      </w:r>
      <w:r>
        <w:t xml:space="preserve"> </w:t>
      </w:r>
      <w:r>
        <w:rPr>
          <w:rFonts w:hint="eastAsia"/>
        </w:rPr>
        <w:t>therapy</w:t>
      </w:r>
      <w:r>
        <w:t xml:space="preserve"> </w:t>
      </w:r>
      <w:r w:rsidR="00962AED">
        <w:t xml:space="preserve">where event start between </w:t>
      </w:r>
      <w:r w:rsidR="00981768">
        <w:rPr>
          <w:rFonts w:hint="eastAsia"/>
        </w:rPr>
        <w:t>0</w:t>
      </w:r>
      <w:r w:rsidR="00981768">
        <w:t xml:space="preserve"> </w:t>
      </w:r>
      <w:r w:rsidR="00962AED">
        <w:t xml:space="preserve">days Before and </w:t>
      </w:r>
      <w:r w:rsidR="00981768">
        <w:rPr>
          <w:rFonts w:hint="eastAsia"/>
        </w:rPr>
        <w:t>All</w:t>
      </w:r>
      <w:r w:rsidR="00962AED">
        <w:t xml:space="preserve"> days After index start date</w:t>
      </w:r>
    </w:p>
    <w:p w14:paraId="6649C073" w14:textId="67009E80" w:rsidR="00962AED" w:rsidRDefault="00962AED" w:rsidP="001C0B73">
      <w:pPr>
        <w:ind w:leftChars="65" w:left="143" w:firstLine="1"/>
      </w:pPr>
      <w:r>
        <w:t xml:space="preserve">Inclusion Rules) Inclusion Criteria #3: No </w:t>
      </w:r>
      <w:r w:rsidR="001A3257">
        <w:rPr>
          <w:rFonts w:hint="eastAsia"/>
        </w:rPr>
        <w:t>prior</w:t>
      </w:r>
      <w:r w:rsidR="001A3257">
        <w:t xml:space="preserve"> </w:t>
      </w:r>
      <w:r>
        <w:t>other cancer diagnosis</w:t>
      </w:r>
    </w:p>
    <w:p w14:paraId="3668F503" w14:textId="0A805860" w:rsidR="00962AED" w:rsidRDefault="00424414" w:rsidP="00FA39C6">
      <w:pPr>
        <w:pStyle w:val="a7"/>
        <w:numPr>
          <w:ilvl w:val="3"/>
          <w:numId w:val="3"/>
        </w:numPr>
        <w:ind w:leftChars="0" w:left="851" w:hanging="284"/>
      </w:pPr>
      <w:r>
        <w:rPr>
          <w:rFonts w:hint="eastAsia"/>
        </w:rPr>
        <w:t>exactly</w:t>
      </w:r>
      <w:r>
        <w:t xml:space="preserve"> </w:t>
      </w:r>
      <w:r>
        <w:rPr>
          <w:rFonts w:hint="eastAsia"/>
        </w:rPr>
        <w:t>0</w:t>
      </w:r>
      <w:r>
        <w:t xml:space="preserve"> </w:t>
      </w:r>
      <w:r w:rsidR="00962AED">
        <w:t>of occurrences of a procedure of Any Condition</w:t>
      </w:r>
      <w:r w:rsidR="00962AED">
        <w:br/>
      </w:r>
      <w:bookmarkStart w:id="1823" w:name="_Hlk39657279"/>
      <w:r w:rsidR="00962AED">
        <w:t> </w:t>
      </w:r>
      <w:r w:rsidR="00962AED" w:rsidRPr="004E5497">
        <w:rPr>
          <w:rFonts w:hint="eastAsia"/>
        </w:rPr>
        <w:sym w:font="Wingdings" w:char="F0FA"/>
      </w:r>
      <w:r w:rsidR="00962AED" w:rsidRPr="004E5497">
        <w:t xml:space="preserve"> </w:t>
      </w:r>
      <w:bookmarkEnd w:id="1823"/>
      <w:proofErr w:type="spellStart"/>
      <w:r w:rsidR="00962AED" w:rsidRPr="004E5497">
        <w:t>Con</w:t>
      </w:r>
      <w:r w:rsidR="00962AED">
        <w:t>dition</w:t>
      </w:r>
      <w:proofErr w:type="spellEnd"/>
      <w:r w:rsidR="00962AED">
        <w:t xml:space="preserve"> Source Concept is </w:t>
      </w:r>
      <w:r w:rsidR="00A00899">
        <w:t>Overall</w:t>
      </w:r>
      <w:r w:rsidR="00962AED">
        <w:t xml:space="preserve"> cancer without Thyroid cancer </w:t>
      </w:r>
      <w:r w:rsidR="00962AED" w:rsidRPr="00237C04">
        <w:rPr>
          <w:rFonts w:ascii="맑은 고딕" w:eastAsia="맑은 고딕" w:hAnsi="맑은 고딕" w:hint="eastAsia"/>
          <w:color w:val="000000"/>
          <w:shd w:val="clear" w:color="auto" w:fill="FFFFFF"/>
        </w:rPr>
        <w:t>w</w:t>
      </w:r>
      <w:r w:rsidR="00962AED">
        <w:t xml:space="preserve">here event start between </w:t>
      </w:r>
      <w:r>
        <w:rPr>
          <w:rFonts w:hint="eastAsia"/>
        </w:rPr>
        <w:t>All</w:t>
      </w:r>
      <w:r>
        <w:t xml:space="preserve"> </w:t>
      </w:r>
      <w:r w:rsidR="00962AED">
        <w:t xml:space="preserve">days Before and </w:t>
      </w:r>
      <w:r>
        <w:rPr>
          <w:rFonts w:hint="eastAsia"/>
        </w:rPr>
        <w:t>3</w:t>
      </w:r>
      <w:r w:rsidR="00962AED">
        <w:t>0 days After index start date</w:t>
      </w:r>
    </w:p>
    <w:p w14:paraId="42CD8C43" w14:textId="686D4905" w:rsidR="00F95FAD" w:rsidRDefault="00962AED" w:rsidP="001C0B73">
      <w:pPr>
        <w:ind w:leftChars="65" w:left="143" w:firstLine="1"/>
        <w:rPr>
          <w:b/>
          <w:bCs/>
        </w:rPr>
      </w:pPr>
      <w:r>
        <w:rPr>
          <w:rFonts w:hint="eastAsia"/>
        </w:rPr>
        <w:t>L</w:t>
      </w:r>
      <w:r>
        <w:t xml:space="preserve">imit qualifying cohort to </w:t>
      </w:r>
      <w:r w:rsidRPr="007D5433">
        <w:rPr>
          <w:b/>
          <w:bCs/>
        </w:rPr>
        <w:t>earliest event per person</w:t>
      </w:r>
    </w:p>
    <w:p w14:paraId="43973702" w14:textId="77777777" w:rsidR="00FA39C6" w:rsidRDefault="00FA39C6" w:rsidP="001C0B73">
      <w:pPr>
        <w:ind w:leftChars="65" w:left="143" w:firstLine="1"/>
        <w:rPr>
          <w:b/>
          <w:bCs/>
        </w:rPr>
      </w:pPr>
    </w:p>
    <w:p w14:paraId="3E723990" w14:textId="6779B2CF" w:rsidR="00962AED" w:rsidRPr="00AD150D" w:rsidRDefault="0057090F" w:rsidP="001C0B73">
      <w:pPr>
        <w:ind w:leftChars="65" w:left="143" w:firstLine="1"/>
        <w:rPr>
          <w:b/>
          <w:bCs/>
        </w:rPr>
      </w:pPr>
      <w:r>
        <w:rPr>
          <w:rFonts w:hint="eastAsia"/>
        </w:rPr>
        <w:t>Finally,</w:t>
      </w:r>
      <w:r>
        <w:t xml:space="preserve"> </w:t>
      </w:r>
      <w:r>
        <w:rPr>
          <w:rFonts w:hint="eastAsia"/>
        </w:rPr>
        <w:t>we</w:t>
      </w:r>
      <w:r>
        <w:t xml:space="preserve"> </w:t>
      </w:r>
      <w:r>
        <w:rPr>
          <w:rFonts w:hint="eastAsia"/>
        </w:rPr>
        <w:t>removed</w:t>
      </w:r>
      <w:r>
        <w:t xml:space="preserve"> </w:t>
      </w:r>
      <w:r w:rsidR="00082FC6">
        <w:rPr>
          <w:rFonts w:hint="eastAsia"/>
        </w:rPr>
        <w:t>the</w:t>
      </w:r>
      <w:r w:rsidR="00082FC6">
        <w:t xml:space="preserve"> </w:t>
      </w:r>
      <w:r>
        <w:rPr>
          <w:rFonts w:hint="eastAsia"/>
        </w:rPr>
        <w:t>subject</w:t>
      </w:r>
      <w:r>
        <w:t xml:space="preserve"> </w:t>
      </w:r>
      <w:r w:rsidR="00082FC6">
        <w:rPr>
          <w:rFonts w:hint="eastAsia"/>
        </w:rPr>
        <w:t>from</w:t>
      </w:r>
      <w:r w:rsidR="00082FC6">
        <w:t xml:space="preserve"> </w:t>
      </w:r>
      <w:r>
        <w:rPr>
          <w:rFonts w:hint="eastAsia"/>
        </w:rPr>
        <w:t>both</w:t>
      </w:r>
      <w:r>
        <w:t xml:space="preserve"> </w:t>
      </w:r>
      <w:r>
        <w:rPr>
          <w:rFonts w:hint="eastAsia"/>
        </w:rPr>
        <w:t>cohort</w:t>
      </w:r>
      <w:r w:rsidR="00EE0AE7">
        <w:rPr>
          <w:rFonts w:hint="eastAsia"/>
        </w:rPr>
        <w:t>s</w:t>
      </w:r>
      <w:r w:rsidR="000D0137">
        <w:t xml:space="preserve"> </w:t>
      </w:r>
      <w:r w:rsidR="000D0137">
        <w:rPr>
          <w:rFonts w:hint="eastAsia"/>
        </w:rPr>
        <w:t>an</w:t>
      </w:r>
      <w:r w:rsidR="00DE5D1B">
        <w:rPr>
          <w:rFonts w:hint="eastAsia"/>
        </w:rPr>
        <w:t>d</w:t>
      </w:r>
      <w:r w:rsidR="00DE5D1B">
        <w:t xml:space="preserve"> </w:t>
      </w:r>
      <w:r w:rsidR="00DE5D1B">
        <w:rPr>
          <w:rFonts w:hint="eastAsia"/>
        </w:rPr>
        <w:t>subjects</w:t>
      </w:r>
      <w:r w:rsidR="00DE5D1B">
        <w:t xml:space="preserve"> </w:t>
      </w:r>
      <w:r w:rsidR="00DE5D1B">
        <w:rPr>
          <w:rFonts w:hint="eastAsia"/>
        </w:rPr>
        <w:t>that</w:t>
      </w:r>
      <w:r w:rsidR="00DE5D1B">
        <w:t xml:space="preserve"> </w:t>
      </w:r>
      <w:r w:rsidR="00DE5D1B">
        <w:rPr>
          <w:rFonts w:hint="eastAsia"/>
        </w:rPr>
        <w:t>had</w:t>
      </w:r>
      <w:r w:rsidR="00DE5D1B">
        <w:t xml:space="preserve"> </w:t>
      </w:r>
      <w:r w:rsidR="00DE5D1B">
        <w:rPr>
          <w:rFonts w:hint="eastAsia"/>
        </w:rPr>
        <w:t>the</w:t>
      </w:r>
      <w:r w:rsidR="00DE5D1B">
        <w:t xml:space="preserve"> </w:t>
      </w:r>
      <w:r w:rsidR="00AD150D">
        <w:t xml:space="preserve">outcome prior </w:t>
      </w:r>
      <w:r w:rsidR="00AD150D">
        <w:rPr>
          <w:rFonts w:hint="eastAsia"/>
        </w:rPr>
        <w:t>to</w:t>
      </w:r>
      <w:r w:rsidR="00AD150D">
        <w:t xml:space="preserve"> </w:t>
      </w:r>
      <w:r w:rsidR="00AD150D">
        <w:rPr>
          <w:rFonts w:hint="eastAsia"/>
        </w:rPr>
        <w:t>the</w:t>
      </w:r>
      <w:r w:rsidR="00AD150D">
        <w:t xml:space="preserve"> </w:t>
      </w:r>
      <w:r w:rsidR="00AD150D">
        <w:rPr>
          <w:rFonts w:hint="eastAsia"/>
        </w:rPr>
        <w:t>risk</w:t>
      </w:r>
      <w:r w:rsidR="00AD150D">
        <w:t xml:space="preserve"> </w:t>
      </w:r>
      <w:r w:rsidR="00AD150D">
        <w:rPr>
          <w:rFonts w:hint="eastAsia"/>
        </w:rPr>
        <w:t>window</w:t>
      </w:r>
      <w:r w:rsidR="00AD150D">
        <w:t xml:space="preserve"> </w:t>
      </w:r>
      <w:r w:rsidR="00AD150D">
        <w:rPr>
          <w:rFonts w:hint="eastAsia"/>
        </w:rPr>
        <w:t>start.</w:t>
      </w:r>
    </w:p>
    <w:p w14:paraId="36BD5909" w14:textId="42660B05" w:rsidR="007B5651" w:rsidRPr="0096196F" w:rsidRDefault="007B5651" w:rsidP="00C77425">
      <w:pPr>
        <w:pStyle w:val="1"/>
        <w:numPr>
          <w:ilvl w:val="1"/>
          <w:numId w:val="14"/>
        </w:numPr>
        <w:ind w:left="709"/>
        <w:rPr>
          <w:b/>
          <w:bCs/>
        </w:rPr>
      </w:pPr>
      <w:bookmarkStart w:id="1824" w:name="_Toc37320991"/>
      <w:bookmarkStart w:id="1825" w:name="_Toc37325575"/>
      <w:bookmarkStart w:id="1826" w:name="_Toc38891775"/>
      <w:bookmarkStart w:id="1827" w:name="_Toc43379787"/>
      <w:r w:rsidRPr="0096196F">
        <w:rPr>
          <w:b/>
          <w:bCs/>
        </w:rPr>
        <w:t>Exposures</w:t>
      </w:r>
      <w:bookmarkEnd w:id="1824"/>
      <w:bookmarkEnd w:id="1825"/>
      <w:bookmarkEnd w:id="1826"/>
      <w:bookmarkEnd w:id="1827"/>
    </w:p>
    <w:p w14:paraId="69E7D359" w14:textId="1C38FD4F" w:rsidR="003479CE" w:rsidRPr="0096196F" w:rsidRDefault="003479CE" w:rsidP="00C77425">
      <w:pPr>
        <w:pStyle w:val="1"/>
        <w:numPr>
          <w:ilvl w:val="2"/>
          <w:numId w:val="14"/>
        </w:numPr>
        <w:tabs>
          <w:tab w:val="left" w:pos="851"/>
        </w:tabs>
        <w:ind w:left="709"/>
        <w:rPr>
          <w:b/>
          <w:bCs/>
          <w:sz w:val="24"/>
          <w:szCs w:val="24"/>
        </w:rPr>
      </w:pPr>
      <w:bookmarkStart w:id="1828" w:name="_Toc38891776"/>
      <w:bookmarkStart w:id="1829" w:name="_Toc43379788"/>
      <w:r w:rsidRPr="0096196F">
        <w:rPr>
          <w:rFonts w:hint="eastAsia"/>
          <w:b/>
          <w:bCs/>
          <w:sz w:val="24"/>
          <w:szCs w:val="24"/>
        </w:rPr>
        <w:t>I</w:t>
      </w:r>
      <w:r w:rsidRPr="0096196F">
        <w:rPr>
          <w:b/>
          <w:bCs/>
          <w:sz w:val="24"/>
          <w:szCs w:val="24"/>
        </w:rPr>
        <w:t>-131 therapy Concept Sets</w:t>
      </w:r>
      <w:bookmarkEnd w:id="1828"/>
      <w:bookmarkEnd w:id="1829"/>
      <w:r w:rsidRPr="0096196F">
        <w:rPr>
          <w:b/>
          <w:bCs/>
          <w:sz w:val="24"/>
          <w:szCs w:val="24"/>
        </w:rPr>
        <w:t xml:space="preserve"> </w:t>
      </w:r>
    </w:p>
    <w:p w14:paraId="515A6F21" w14:textId="77777777" w:rsidR="00900875" w:rsidRPr="00900875" w:rsidRDefault="00900875" w:rsidP="00900875"/>
    <w:tbl>
      <w:tblPr>
        <w:tblStyle w:val="4-3"/>
        <w:tblpPr w:leftFromText="142" w:rightFromText="142" w:vertAnchor="text" w:horzAnchor="page" w:tblpX="1719" w:tblpY="4"/>
        <w:tblW w:w="850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281"/>
        <w:gridCol w:w="1560"/>
        <w:gridCol w:w="1134"/>
        <w:gridCol w:w="1275"/>
        <w:gridCol w:w="993"/>
        <w:gridCol w:w="1275"/>
        <w:gridCol w:w="982"/>
      </w:tblGrid>
      <w:tr w:rsidR="001756C1" w:rsidRPr="006B48F6" w14:paraId="7E0730A3" w14:textId="7DC1F332" w:rsidTr="00FD2BD2">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281" w:type="dxa"/>
            <w:tcBorders>
              <w:top w:val="none" w:sz="0" w:space="0" w:color="auto"/>
              <w:left w:val="none" w:sz="0" w:space="0" w:color="auto"/>
              <w:bottom w:val="none" w:sz="0" w:space="0" w:color="auto"/>
              <w:right w:val="none" w:sz="0" w:space="0" w:color="auto"/>
            </w:tcBorders>
            <w:shd w:val="clear" w:color="auto" w:fill="D7D2CF"/>
          </w:tcPr>
          <w:p w14:paraId="426588F8" w14:textId="77BA8E84" w:rsidR="003F50EC" w:rsidRPr="00AE321D" w:rsidRDefault="003F50EC" w:rsidP="00FD2BD2">
            <w:pPr>
              <w:ind w:rightChars="14" w:right="31"/>
              <w:rPr>
                <w:color w:val="auto"/>
                <w:sz w:val="17"/>
                <w:szCs w:val="17"/>
              </w:rPr>
            </w:pPr>
            <w:r w:rsidRPr="00AE321D">
              <w:rPr>
                <w:rFonts w:hint="eastAsia"/>
                <w:color w:val="auto"/>
                <w:sz w:val="17"/>
                <w:szCs w:val="17"/>
              </w:rPr>
              <w:t>Concept</w:t>
            </w:r>
            <w:r w:rsidR="00022892" w:rsidRPr="00AE321D">
              <w:rPr>
                <w:color w:val="auto"/>
                <w:sz w:val="17"/>
                <w:szCs w:val="17"/>
              </w:rPr>
              <w:t xml:space="preserve"> </w:t>
            </w:r>
            <w:r w:rsidRPr="00AE321D">
              <w:rPr>
                <w:rFonts w:hint="eastAsia"/>
                <w:color w:val="auto"/>
                <w:sz w:val="17"/>
                <w:szCs w:val="17"/>
              </w:rPr>
              <w:t>ID</w:t>
            </w:r>
          </w:p>
        </w:tc>
        <w:tc>
          <w:tcPr>
            <w:tcW w:w="1560" w:type="dxa"/>
            <w:tcBorders>
              <w:top w:val="none" w:sz="0" w:space="0" w:color="auto"/>
              <w:left w:val="none" w:sz="0" w:space="0" w:color="auto"/>
              <w:bottom w:val="none" w:sz="0" w:space="0" w:color="auto"/>
              <w:right w:val="none" w:sz="0" w:space="0" w:color="auto"/>
            </w:tcBorders>
            <w:shd w:val="clear" w:color="auto" w:fill="D7D2CF"/>
          </w:tcPr>
          <w:p w14:paraId="4C446C88" w14:textId="77777777" w:rsidR="003F50EC" w:rsidRPr="00AE321D" w:rsidRDefault="003F50EC" w:rsidP="00FD2BD2">
            <w:pPr>
              <w:ind w:rightChars="16" w:right="35"/>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Concept</w:t>
            </w:r>
            <w:r w:rsidRPr="00AE321D">
              <w:rPr>
                <w:color w:val="auto"/>
                <w:sz w:val="17"/>
                <w:szCs w:val="17"/>
              </w:rPr>
              <w:t xml:space="preserve"> </w:t>
            </w:r>
            <w:r w:rsidRPr="00AE321D">
              <w:rPr>
                <w:rFonts w:hint="eastAsia"/>
                <w:color w:val="auto"/>
                <w:sz w:val="17"/>
                <w:szCs w:val="17"/>
              </w:rPr>
              <w:t>Name</w:t>
            </w:r>
          </w:p>
        </w:tc>
        <w:tc>
          <w:tcPr>
            <w:tcW w:w="1134" w:type="dxa"/>
            <w:tcBorders>
              <w:top w:val="none" w:sz="0" w:space="0" w:color="auto"/>
              <w:left w:val="none" w:sz="0" w:space="0" w:color="auto"/>
              <w:bottom w:val="none" w:sz="0" w:space="0" w:color="auto"/>
              <w:right w:val="none" w:sz="0" w:space="0" w:color="auto"/>
            </w:tcBorders>
            <w:shd w:val="clear" w:color="auto" w:fill="D7D2CF"/>
          </w:tcPr>
          <w:p w14:paraId="78048075" w14:textId="77777777"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Domain</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5FC10DA6" w14:textId="77777777" w:rsidR="003F50EC" w:rsidRPr="00AE321D" w:rsidRDefault="003F50EC" w:rsidP="00FD2BD2">
            <w:pPr>
              <w:ind w:rightChars="15" w:right="33"/>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Vocabulary</w:t>
            </w:r>
          </w:p>
        </w:tc>
        <w:tc>
          <w:tcPr>
            <w:tcW w:w="993" w:type="dxa"/>
            <w:tcBorders>
              <w:top w:val="none" w:sz="0" w:space="0" w:color="auto"/>
              <w:left w:val="none" w:sz="0" w:space="0" w:color="auto"/>
              <w:bottom w:val="none" w:sz="0" w:space="0" w:color="auto"/>
              <w:right w:val="none" w:sz="0" w:space="0" w:color="auto"/>
            </w:tcBorders>
            <w:shd w:val="clear" w:color="auto" w:fill="D7D2CF"/>
          </w:tcPr>
          <w:p w14:paraId="0C3590F8" w14:textId="77777777" w:rsidR="003F50EC" w:rsidRPr="00AE321D" w:rsidRDefault="003F50EC" w:rsidP="00FD2BD2">
            <w:pPr>
              <w:ind w:rightChars="13" w:right="29"/>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Excluded</w:t>
            </w:r>
          </w:p>
        </w:tc>
        <w:tc>
          <w:tcPr>
            <w:tcW w:w="1275" w:type="dxa"/>
            <w:tcBorders>
              <w:top w:val="none" w:sz="0" w:space="0" w:color="auto"/>
              <w:left w:val="none" w:sz="0" w:space="0" w:color="auto"/>
              <w:bottom w:val="none" w:sz="0" w:space="0" w:color="auto"/>
              <w:right w:val="none" w:sz="0" w:space="0" w:color="auto"/>
            </w:tcBorders>
            <w:shd w:val="clear" w:color="auto" w:fill="D7D2CF"/>
          </w:tcPr>
          <w:p w14:paraId="4303AB08" w14:textId="5BBE2DF8"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D</w:t>
            </w:r>
            <w:r w:rsidRPr="00AE321D">
              <w:rPr>
                <w:color w:val="auto"/>
                <w:sz w:val="17"/>
                <w:szCs w:val="17"/>
              </w:rPr>
              <w:t>escendants</w:t>
            </w:r>
          </w:p>
        </w:tc>
        <w:tc>
          <w:tcPr>
            <w:tcW w:w="982" w:type="dxa"/>
            <w:tcBorders>
              <w:top w:val="none" w:sz="0" w:space="0" w:color="auto"/>
              <w:left w:val="none" w:sz="0" w:space="0" w:color="auto"/>
              <w:bottom w:val="none" w:sz="0" w:space="0" w:color="auto"/>
              <w:right w:val="none" w:sz="0" w:space="0" w:color="auto"/>
            </w:tcBorders>
            <w:shd w:val="clear" w:color="auto" w:fill="D7D2CF"/>
          </w:tcPr>
          <w:p w14:paraId="149BADEB" w14:textId="7EFC53F4" w:rsidR="003F50EC" w:rsidRPr="00AE321D" w:rsidRDefault="003F50EC" w:rsidP="00FD2BD2">
            <w:pPr>
              <w:jc w:val="center"/>
              <w:cnfStyle w:val="100000000000" w:firstRow="1" w:lastRow="0" w:firstColumn="0" w:lastColumn="0" w:oddVBand="0" w:evenVBand="0" w:oddHBand="0" w:evenHBand="0" w:firstRowFirstColumn="0" w:firstRowLastColumn="0" w:lastRowFirstColumn="0" w:lastRowLastColumn="0"/>
              <w:rPr>
                <w:color w:val="auto"/>
                <w:sz w:val="17"/>
                <w:szCs w:val="17"/>
              </w:rPr>
            </w:pPr>
            <w:r w:rsidRPr="00AE321D">
              <w:rPr>
                <w:rFonts w:hint="eastAsia"/>
                <w:color w:val="auto"/>
                <w:sz w:val="17"/>
                <w:szCs w:val="17"/>
              </w:rPr>
              <w:t>M</w:t>
            </w:r>
            <w:r w:rsidRPr="00AE321D">
              <w:rPr>
                <w:color w:val="auto"/>
                <w:sz w:val="17"/>
                <w:szCs w:val="17"/>
              </w:rPr>
              <w:t>apped</w:t>
            </w:r>
          </w:p>
        </w:tc>
      </w:tr>
      <w:tr w:rsidR="001756C1" w:rsidRPr="006B48F6" w14:paraId="14A70969" w14:textId="58224AC0" w:rsidTr="00FD2BD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1" w:type="dxa"/>
            <w:shd w:val="clear" w:color="auto" w:fill="auto"/>
            <w:vAlign w:val="center"/>
          </w:tcPr>
          <w:p w14:paraId="74E1E668" w14:textId="77777777" w:rsidR="003F50EC" w:rsidRPr="00AE321D" w:rsidRDefault="003F50EC" w:rsidP="00FD2BD2">
            <w:pPr>
              <w:jc w:val="both"/>
              <w:rPr>
                <w:b w:val="0"/>
                <w:bCs w:val="0"/>
                <w:sz w:val="17"/>
                <w:szCs w:val="17"/>
              </w:rPr>
            </w:pPr>
            <w:r w:rsidRPr="00AE321D">
              <w:rPr>
                <w:rFonts w:hint="eastAsia"/>
                <w:b w:val="0"/>
                <w:bCs w:val="0"/>
                <w:sz w:val="17"/>
                <w:szCs w:val="17"/>
              </w:rPr>
              <w:t>4036252</w:t>
            </w:r>
          </w:p>
        </w:tc>
        <w:tc>
          <w:tcPr>
            <w:tcW w:w="1560" w:type="dxa"/>
            <w:shd w:val="clear" w:color="auto" w:fill="auto"/>
            <w:vAlign w:val="center"/>
          </w:tcPr>
          <w:p w14:paraId="1951141A" w14:textId="77777777" w:rsidR="003F50EC" w:rsidRPr="006B48F6" w:rsidRDefault="003F50EC" w:rsidP="00FD2BD2">
            <w:pPr>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Iodine</w:t>
            </w:r>
            <w:r w:rsidRPr="006B48F6">
              <w:rPr>
                <w:sz w:val="17"/>
                <w:szCs w:val="17"/>
              </w:rPr>
              <w:t xml:space="preserve"> </w:t>
            </w:r>
            <w:r w:rsidRPr="006B48F6">
              <w:rPr>
                <w:rFonts w:hint="eastAsia"/>
                <w:sz w:val="17"/>
                <w:szCs w:val="17"/>
              </w:rPr>
              <w:t>131</w:t>
            </w:r>
            <w:r w:rsidRPr="006B48F6">
              <w:rPr>
                <w:sz w:val="17"/>
                <w:szCs w:val="17"/>
              </w:rPr>
              <w:t xml:space="preserve"> </w:t>
            </w:r>
            <w:r w:rsidRPr="006B48F6">
              <w:rPr>
                <w:rFonts w:hint="eastAsia"/>
                <w:sz w:val="17"/>
                <w:szCs w:val="17"/>
              </w:rPr>
              <w:t>therapy</w:t>
            </w:r>
          </w:p>
        </w:tc>
        <w:tc>
          <w:tcPr>
            <w:tcW w:w="1134" w:type="dxa"/>
            <w:shd w:val="clear" w:color="auto" w:fill="auto"/>
            <w:vAlign w:val="center"/>
          </w:tcPr>
          <w:p w14:paraId="567CE7B6" w14:textId="3FF6FC93" w:rsidR="003F50EC" w:rsidRPr="006B48F6" w:rsidRDefault="003F50EC" w:rsidP="00FD2BD2">
            <w:pPr>
              <w:ind w:rightChars="15" w:right="33"/>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P</w:t>
            </w:r>
            <w:r w:rsidRPr="006B48F6">
              <w:rPr>
                <w:sz w:val="17"/>
                <w:szCs w:val="17"/>
              </w:rPr>
              <w:t>rocedure</w:t>
            </w:r>
          </w:p>
        </w:tc>
        <w:tc>
          <w:tcPr>
            <w:tcW w:w="1275" w:type="dxa"/>
            <w:shd w:val="clear" w:color="auto" w:fill="auto"/>
            <w:vAlign w:val="center"/>
          </w:tcPr>
          <w:p w14:paraId="10D208C9" w14:textId="6C562ADB" w:rsidR="003F50EC" w:rsidRPr="006B48F6" w:rsidRDefault="003F50EC"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sidRPr="006B48F6">
              <w:rPr>
                <w:rFonts w:hint="eastAsia"/>
                <w:sz w:val="17"/>
                <w:szCs w:val="17"/>
              </w:rPr>
              <w:t>S</w:t>
            </w:r>
            <w:r w:rsidRPr="006B48F6">
              <w:rPr>
                <w:sz w:val="17"/>
                <w:szCs w:val="17"/>
              </w:rPr>
              <w:t>NOMED</w:t>
            </w:r>
          </w:p>
        </w:tc>
        <w:tc>
          <w:tcPr>
            <w:tcW w:w="993" w:type="dxa"/>
            <w:shd w:val="clear" w:color="auto" w:fill="auto"/>
            <w:vAlign w:val="center"/>
          </w:tcPr>
          <w:p w14:paraId="64A7CE6D" w14:textId="6D424898" w:rsidR="003F50EC" w:rsidRPr="006B48F6" w:rsidRDefault="001756C1" w:rsidP="00FD2BD2">
            <w:pPr>
              <w:ind w:rightChars="14" w:right="31"/>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1275" w:type="dxa"/>
            <w:shd w:val="clear" w:color="auto" w:fill="auto"/>
            <w:vAlign w:val="center"/>
          </w:tcPr>
          <w:p w14:paraId="211E31D6" w14:textId="505BF90A" w:rsidR="003F50EC" w:rsidRPr="006B48F6" w:rsidRDefault="005E245E" w:rsidP="00FD2BD2">
            <w:pPr>
              <w:ind w:rightChars="-47" w:right="-103"/>
              <w:jc w:val="both"/>
              <w:cnfStyle w:val="000000100000" w:firstRow="0" w:lastRow="0" w:firstColumn="0" w:lastColumn="0" w:oddVBand="0" w:evenVBand="0" w:oddHBand="1" w:evenHBand="0" w:firstRowFirstColumn="0" w:firstRowLastColumn="0" w:lastRowFirstColumn="0" w:lastRowLastColumn="0"/>
              <w:rPr>
                <w:sz w:val="17"/>
                <w:szCs w:val="17"/>
              </w:rPr>
            </w:pPr>
            <w:r>
              <w:rPr>
                <w:rFonts w:hint="eastAsia"/>
                <w:sz w:val="17"/>
                <w:szCs w:val="17"/>
              </w:rPr>
              <w:t>N</w:t>
            </w:r>
            <w:r>
              <w:rPr>
                <w:sz w:val="17"/>
                <w:szCs w:val="17"/>
              </w:rPr>
              <w:t>O</w:t>
            </w:r>
          </w:p>
        </w:tc>
        <w:tc>
          <w:tcPr>
            <w:tcW w:w="982" w:type="dxa"/>
            <w:shd w:val="clear" w:color="auto" w:fill="auto"/>
            <w:vAlign w:val="center"/>
          </w:tcPr>
          <w:p w14:paraId="369A905A" w14:textId="1F7A33C2" w:rsidR="003F50EC" w:rsidRPr="006B48F6" w:rsidRDefault="005E245E" w:rsidP="00FD2BD2">
            <w:pPr>
              <w:ind w:rightChars="30" w:right="66"/>
              <w:jc w:val="both"/>
              <w:cnfStyle w:val="000000100000" w:firstRow="0" w:lastRow="0" w:firstColumn="0" w:lastColumn="0" w:oddVBand="0" w:evenVBand="0" w:oddHBand="1" w:evenHBand="0" w:firstRowFirstColumn="0" w:firstRowLastColumn="0" w:lastRowFirstColumn="0" w:lastRowLastColumn="0"/>
              <w:rPr>
                <w:sz w:val="17"/>
                <w:szCs w:val="17"/>
              </w:rPr>
            </w:pPr>
            <w:r>
              <w:rPr>
                <w:sz w:val="17"/>
                <w:szCs w:val="17"/>
              </w:rPr>
              <w:t>NO</w:t>
            </w:r>
          </w:p>
        </w:tc>
      </w:tr>
    </w:tbl>
    <w:p w14:paraId="6AE42FB4" w14:textId="114BF0D1" w:rsidR="00952406" w:rsidRPr="0096196F" w:rsidRDefault="00E438D0" w:rsidP="00C77425">
      <w:pPr>
        <w:pStyle w:val="1"/>
        <w:numPr>
          <w:ilvl w:val="2"/>
          <w:numId w:val="14"/>
        </w:numPr>
        <w:tabs>
          <w:tab w:val="left" w:pos="851"/>
        </w:tabs>
        <w:ind w:left="709"/>
        <w:rPr>
          <w:b/>
          <w:bCs/>
          <w:sz w:val="24"/>
          <w:szCs w:val="24"/>
        </w:rPr>
      </w:pPr>
      <w:bookmarkStart w:id="1830" w:name="_Toc38891777"/>
      <w:bookmarkStart w:id="1831" w:name="_Toc43379789"/>
      <w:r w:rsidRPr="0096196F">
        <w:rPr>
          <w:b/>
          <w:bCs/>
          <w:sz w:val="24"/>
          <w:szCs w:val="24"/>
        </w:rPr>
        <w:t>Thyroidectomy</w:t>
      </w:r>
      <w:r w:rsidR="00952406" w:rsidRPr="0096196F">
        <w:rPr>
          <w:b/>
          <w:bCs/>
          <w:sz w:val="24"/>
          <w:szCs w:val="24"/>
        </w:rPr>
        <w:t xml:space="preserve"> Concept Sets</w:t>
      </w:r>
      <w:bookmarkEnd w:id="1830"/>
      <w:bookmarkEnd w:id="1831"/>
      <w:r w:rsidR="00952406" w:rsidRPr="0096196F">
        <w:rPr>
          <w:b/>
          <w:bCs/>
          <w:sz w:val="24"/>
          <w:szCs w:val="24"/>
        </w:rPr>
        <w:t xml:space="preserve"> </w:t>
      </w:r>
    </w:p>
    <w:p w14:paraId="3AA51D6E" w14:textId="06175FAD" w:rsidR="00AC31A5" w:rsidRDefault="00AC31A5" w:rsidP="00AC31A5"/>
    <w:tbl>
      <w:tblPr>
        <w:tblStyle w:val="3-3"/>
        <w:tblpPr w:leftFromText="142" w:rightFromText="142" w:vertAnchor="text" w:horzAnchor="page" w:tblpX="1724" w:tblpY="4"/>
        <w:tblW w:w="8500" w:type="dxa"/>
        <w:tblLayout w:type="fixed"/>
        <w:tblLook w:val="0420" w:firstRow="1" w:lastRow="0" w:firstColumn="0" w:lastColumn="0" w:noHBand="0" w:noVBand="1"/>
      </w:tblPr>
      <w:tblGrid>
        <w:gridCol w:w="1276"/>
        <w:gridCol w:w="1560"/>
        <w:gridCol w:w="1134"/>
        <w:gridCol w:w="1275"/>
        <w:gridCol w:w="993"/>
        <w:gridCol w:w="1275"/>
        <w:gridCol w:w="987"/>
      </w:tblGrid>
      <w:tr w:rsidR="00AD6165" w:rsidRPr="00AD6165" w14:paraId="1F8CC8E0" w14:textId="77777777" w:rsidTr="00FD2BD2">
        <w:trPr>
          <w:cnfStyle w:val="100000000000" w:firstRow="1" w:lastRow="0" w:firstColumn="0" w:lastColumn="0" w:oddVBand="0" w:evenVBand="0" w:oddHBand="0" w:evenHBand="0" w:firstRowFirstColumn="0" w:firstRowLastColumn="0" w:lastRowFirstColumn="0" w:lastRowLastColumn="0"/>
          <w:trHeight w:val="288"/>
        </w:trPr>
        <w:tc>
          <w:tcPr>
            <w:tcW w:w="1276" w:type="dxa"/>
            <w:shd w:val="clear" w:color="auto" w:fill="D7D2CF"/>
          </w:tcPr>
          <w:p w14:paraId="1D1367B3" w14:textId="77777777" w:rsidR="003479CE" w:rsidRPr="00AD6165" w:rsidRDefault="003479CE" w:rsidP="00FD2BD2">
            <w:pPr>
              <w:jc w:val="center"/>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ID</w:t>
            </w:r>
          </w:p>
        </w:tc>
        <w:tc>
          <w:tcPr>
            <w:tcW w:w="1560" w:type="dxa"/>
            <w:shd w:val="clear" w:color="auto" w:fill="D7D2CF"/>
          </w:tcPr>
          <w:p w14:paraId="0C7DFE9E" w14:textId="77777777" w:rsidR="003479CE" w:rsidRPr="00AD6165" w:rsidRDefault="003479CE" w:rsidP="00FD2BD2">
            <w:pPr>
              <w:ind w:rightChars="16" w:right="35"/>
              <w:rPr>
                <w:color w:val="auto"/>
                <w:sz w:val="17"/>
                <w:szCs w:val="17"/>
              </w:rPr>
            </w:pPr>
            <w:r w:rsidRPr="00AD6165">
              <w:rPr>
                <w:rFonts w:hint="eastAsia"/>
                <w:color w:val="auto"/>
                <w:sz w:val="17"/>
                <w:szCs w:val="17"/>
              </w:rPr>
              <w:t>Concept</w:t>
            </w:r>
            <w:r w:rsidRPr="00AD6165">
              <w:rPr>
                <w:color w:val="auto"/>
                <w:sz w:val="17"/>
                <w:szCs w:val="17"/>
              </w:rPr>
              <w:t xml:space="preserve"> </w:t>
            </w:r>
            <w:r w:rsidRPr="00AD6165">
              <w:rPr>
                <w:rFonts w:hint="eastAsia"/>
                <w:color w:val="auto"/>
                <w:sz w:val="17"/>
                <w:szCs w:val="17"/>
              </w:rPr>
              <w:t>Name</w:t>
            </w:r>
          </w:p>
        </w:tc>
        <w:tc>
          <w:tcPr>
            <w:tcW w:w="1134" w:type="dxa"/>
            <w:shd w:val="clear" w:color="auto" w:fill="D7D2CF"/>
          </w:tcPr>
          <w:p w14:paraId="589DBCE7" w14:textId="77777777" w:rsidR="003479CE" w:rsidRPr="00AD6165" w:rsidRDefault="003479CE" w:rsidP="00FD2BD2">
            <w:pPr>
              <w:ind w:rightChars="16" w:right="35"/>
              <w:rPr>
                <w:color w:val="auto"/>
                <w:sz w:val="17"/>
                <w:szCs w:val="17"/>
              </w:rPr>
            </w:pPr>
            <w:r w:rsidRPr="00AD6165">
              <w:rPr>
                <w:rFonts w:hint="eastAsia"/>
                <w:color w:val="auto"/>
                <w:sz w:val="17"/>
                <w:szCs w:val="17"/>
              </w:rPr>
              <w:t>Domain</w:t>
            </w:r>
          </w:p>
        </w:tc>
        <w:tc>
          <w:tcPr>
            <w:tcW w:w="1275" w:type="dxa"/>
            <w:shd w:val="clear" w:color="auto" w:fill="D7D2CF"/>
          </w:tcPr>
          <w:p w14:paraId="3664CB07" w14:textId="77777777" w:rsidR="003479CE" w:rsidRPr="00AD6165" w:rsidRDefault="003479CE" w:rsidP="00FD2BD2">
            <w:pPr>
              <w:ind w:rightChars="16" w:right="35"/>
              <w:rPr>
                <w:color w:val="auto"/>
                <w:sz w:val="17"/>
                <w:szCs w:val="17"/>
              </w:rPr>
            </w:pPr>
            <w:r w:rsidRPr="00AD6165">
              <w:rPr>
                <w:rFonts w:hint="eastAsia"/>
                <w:color w:val="auto"/>
                <w:sz w:val="17"/>
                <w:szCs w:val="17"/>
              </w:rPr>
              <w:t>Vocabulary</w:t>
            </w:r>
          </w:p>
        </w:tc>
        <w:tc>
          <w:tcPr>
            <w:tcW w:w="993" w:type="dxa"/>
            <w:shd w:val="clear" w:color="auto" w:fill="D7D2CF"/>
          </w:tcPr>
          <w:p w14:paraId="53CD8E9A" w14:textId="77777777" w:rsidR="003479CE" w:rsidRPr="00AD6165" w:rsidRDefault="003479CE" w:rsidP="00FD2BD2">
            <w:pPr>
              <w:ind w:rightChars="16" w:right="35"/>
              <w:rPr>
                <w:color w:val="auto"/>
                <w:sz w:val="17"/>
                <w:szCs w:val="17"/>
              </w:rPr>
            </w:pPr>
            <w:r w:rsidRPr="00AD6165">
              <w:rPr>
                <w:rFonts w:hint="eastAsia"/>
                <w:color w:val="auto"/>
                <w:sz w:val="17"/>
                <w:szCs w:val="17"/>
              </w:rPr>
              <w:t>Excluded</w:t>
            </w:r>
          </w:p>
        </w:tc>
        <w:tc>
          <w:tcPr>
            <w:tcW w:w="1275" w:type="dxa"/>
            <w:shd w:val="clear" w:color="auto" w:fill="D7D2CF"/>
          </w:tcPr>
          <w:p w14:paraId="0FE49997" w14:textId="77777777" w:rsidR="003479CE" w:rsidRPr="00AD6165" w:rsidRDefault="003479CE" w:rsidP="00FD2BD2">
            <w:pPr>
              <w:ind w:rightChars="16" w:right="35"/>
              <w:rPr>
                <w:color w:val="auto"/>
                <w:sz w:val="17"/>
                <w:szCs w:val="17"/>
              </w:rPr>
            </w:pPr>
            <w:r w:rsidRPr="00AD6165">
              <w:rPr>
                <w:rFonts w:hint="eastAsia"/>
                <w:color w:val="auto"/>
                <w:sz w:val="17"/>
                <w:szCs w:val="17"/>
              </w:rPr>
              <w:t>D</w:t>
            </w:r>
            <w:r w:rsidRPr="00AD6165">
              <w:rPr>
                <w:color w:val="auto"/>
                <w:sz w:val="17"/>
                <w:szCs w:val="17"/>
              </w:rPr>
              <w:t>escendants</w:t>
            </w:r>
          </w:p>
        </w:tc>
        <w:tc>
          <w:tcPr>
            <w:tcW w:w="987" w:type="dxa"/>
            <w:shd w:val="clear" w:color="auto" w:fill="D7D2CF"/>
          </w:tcPr>
          <w:p w14:paraId="4FE5020F" w14:textId="77777777" w:rsidR="003479CE" w:rsidRPr="00AD6165" w:rsidRDefault="003479CE" w:rsidP="00FD2BD2">
            <w:pPr>
              <w:ind w:rightChars="16" w:right="35"/>
              <w:rPr>
                <w:color w:val="auto"/>
                <w:sz w:val="17"/>
                <w:szCs w:val="17"/>
              </w:rPr>
            </w:pPr>
            <w:r w:rsidRPr="00AD6165">
              <w:rPr>
                <w:rFonts w:hint="eastAsia"/>
                <w:color w:val="auto"/>
                <w:sz w:val="17"/>
                <w:szCs w:val="17"/>
              </w:rPr>
              <w:t>M</w:t>
            </w:r>
            <w:r w:rsidRPr="00AD6165">
              <w:rPr>
                <w:color w:val="auto"/>
                <w:sz w:val="17"/>
                <w:szCs w:val="17"/>
              </w:rPr>
              <w:t>apped</w:t>
            </w:r>
          </w:p>
        </w:tc>
      </w:tr>
      <w:tr w:rsidR="00FF1965" w:rsidRPr="00AD6165" w14:paraId="47411FA4"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77030187" w14:textId="47DD50DC"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030039</w:t>
            </w:r>
          </w:p>
        </w:tc>
        <w:tc>
          <w:tcPr>
            <w:tcW w:w="1560" w:type="dxa"/>
            <w:vAlign w:val="center"/>
          </w:tcPr>
          <w:p w14:paraId="495E952C" w14:textId="4AA2B0C0"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 with</w:t>
            </w:r>
            <w:r w:rsidRPr="00AD6165">
              <w:rPr>
                <w:sz w:val="17"/>
                <w:szCs w:val="17"/>
              </w:rPr>
              <w:br/>
              <w:t>cervical lymph node dissection</w:t>
            </w:r>
          </w:p>
        </w:tc>
        <w:tc>
          <w:tcPr>
            <w:tcW w:w="1134" w:type="dxa"/>
            <w:vAlign w:val="center"/>
          </w:tcPr>
          <w:p w14:paraId="4C8DA003" w14:textId="07446EBA"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040638F" w14:textId="675891E3"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138684C" w14:textId="4BE193C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C06157C" w14:textId="27EED265"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307302DA" w14:textId="100A40C4" w:rsidR="00E438D0" w:rsidRPr="00AD6165" w:rsidRDefault="00E438D0" w:rsidP="00FD2BD2">
            <w:pPr>
              <w:ind w:rightChars="14" w:right="31"/>
              <w:jc w:val="both"/>
              <w:rPr>
                <w:sz w:val="17"/>
                <w:szCs w:val="17"/>
              </w:rPr>
            </w:pPr>
            <w:r w:rsidRPr="00AD6165">
              <w:rPr>
                <w:sz w:val="17"/>
                <w:szCs w:val="17"/>
              </w:rPr>
              <w:t>NO</w:t>
            </w:r>
          </w:p>
        </w:tc>
      </w:tr>
      <w:tr w:rsidR="00E438D0" w:rsidRPr="00AD6165" w14:paraId="5A9E4DAF" w14:textId="77777777" w:rsidTr="00FD2BD2">
        <w:trPr>
          <w:trHeight w:val="340"/>
        </w:trPr>
        <w:tc>
          <w:tcPr>
            <w:tcW w:w="1276" w:type="dxa"/>
            <w:vAlign w:val="center"/>
          </w:tcPr>
          <w:p w14:paraId="2867A421" w14:textId="6714245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030107</w:t>
            </w:r>
          </w:p>
        </w:tc>
        <w:tc>
          <w:tcPr>
            <w:tcW w:w="1560" w:type="dxa"/>
            <w:vAlign w:val="center"/>
          </w:tcPr>
          <w:p w14:paraId="2B105FC1" w14:textId="02D87E1B"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2E3639D1" w14:textId="2B7C2D22"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7154E46F" w14:textId="55DC3ADB"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0CC6A89" w14:textId="7CCAC4AA"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1D1FFF7C" w14:textId="09E79730"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6F98F93B" w14:textId="149FAF6F" w:rsidR="00E438D0" w:rsidRPr="00AD6165" w:rsidRDefault="00E438D0" w:rsidP="00FD2BD2">
            <w:pPr>
              <w:ind w:rightChars="14" w:right="31"/>
              <w:jc w:val="both"/>
              <w:rPr>
                <w:sz w:val="17"/>
                <w:szCs w:val="17"/>
              </w:rPr>
            </w:pPr>
            <w:r w:rsidRPr="00AD6165">
              <w:rPr>
                <w:sz w:val="17"/>
                <w:szCs w:val="17"/>
              </w:rPr>
              <w:t>NO</w:t>
            </w:r>
          </w:p>
        </w:tc>
      </w:tr>
      <w:tr w:rsidR="00FF1965" w:rsidRPr="00AD6165" w14:paraId="7E11BD06"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06171928" w14:textId="7E4061EF"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073199</w:t>
            </w:r>
          </w:p>
        </w:tc>
        <w:tc>
          <w:tcPr>
            <w:tcW w:w="1560" w:type="dxa"/>
            <w:vAlign w:val="center"/>
          </w:tcPr>
          <w:p w14:paraId="3F2CBA32" w14:textId="41049F5C"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thyroidectomy</w:t>
            </w:r>
          </w:p>
        </w:tc>
        <w:tc>
          <w:tcPr>
            <w:tcW w:w="1134" w:type="dxa"/>
            <w:vAlign w:val="center"/>
          </w:tcPr>
          <w:p w14:paraId="31EFDF84" w14:textId="2AED1BD8"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A5E8C24" w14:textId="6551EA0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8331BF7" w14:textId="128B45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BC4B93B" w14:textId="0406E1A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2502F8DB" w14:textId="170B98DD" w:rsidR="00E438D0" w:rsidRPr="00AD6165" w:rsidRDefault="00E438D0" w:rsidP="00FD2BD2">
            <w:pPr>
              <w:ind w:rightChars="14" w:right="31"/>
              <w:jc w:val="both"/>
              <w:rPr>
                <w:sz w:val="17"/>
                <w:szCs w:val="17"/>
              </w:rPr>
            </w:pPr>
            <w:r w:rsidRPr="00AD6165">
              <w:rPr>
                <w:sz w:val="17"/>
                <w:szCs w:val="17"/>
              </w:rPr>
              <w:t>NO</w:t>
            </w:r>
          </w:p>
        </w:tc>
      </w:tr>
      <w:tr w:rsidR="00E438D0" w:rsidRPr="00AD6165" w14:paraId="60C72AE9" w14:textId="77777777" w:rsidTr="00FD2BD2">
        <w:trPr>
          <w:trHeight w:val="340"/>
        </w:trPr>
        <w:tc>
          <w:tcPr>
            <w:tcW w:w="1276" w:type="dxa"/>
            <w:vAlign w:val="center"/>
          </w:tcPr>
          <w:p w14:paraId="098D9CB9" w14:textId="7C002C48"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082277</w:t>
            </w:r>
          </w:p>
        </w:tc>
        <w:tc>
          <w:tcPr>
            <w:tcW w:w="1560" w:type="dxa"/>
            <w:vAlign w:val="center"/>
          </w:tcPr>
          <w:p w14:paraId="48378D2D" w14:textId="77777777"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artial</w:t>
            </w:r>
          </w:p>
          <w:p w14:paraId="162FCF9E" w14:textId="77777777" w:rsidR="00E438D0" w:rsidRPr="00AD6165" w:rsidRDefault="00E438D0" w:rsidP="00FD2BD2">
            <w:pPr>
              <w:ind w:rightChars="14" w:right="31"/>
              <w:jc w:val="both"/>
              <w:rPr>
                <w:sz w:val="17"/>
                <w:szCs w:val="17"/>
              </w:rPr>
            </w:pPr>
            <w:r w:rsidRPr="00AD6165">
              <w:rPr>
                <w:sz w:val="17"/>
                <w:szCs w:val="17"/>
              </w:rPr>
              <w:t>Substernal</w:t>
            </w:r>
          </w:p>
          <w:p w14:paraId="18C21D55" w14:textId="433C92D3" w:rsidR="00E438D0" w:rsidRPr="00AD6165" w:rsidRDefault="00E438D0" w:rsidP="00FD2BD2">
            <w:pPr>
              <w:ind w:rightChars="14" w:right="31"/>
              <w:jc w:val="both"/>
              <w:rPr>
                <w:sz w:val="17"/>
                <w:szCs w:val="17"/>
              </w:rPr>
            </w:pPr>
            <w:r w:rsidRPr="00AD6165">
              <w:rPr>
                <w:sz w:val="17"/>
                <w:szCs w:val="17"/>
              </w:rPr>
              <w:t>thyroidectomy</w:t>
            </w:r>
          </w:p>
        </w:tc>
        <w:tc>
          <w:tcPr>
            <w:tcW w:w="1134" w:type="dxa"/>
            <w:vAlign w:val="center"/>
          </w:tcPr>
          <w:p w14:paraId="69EBFB3A" w14:textId="7BD20BC0"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D11C680" w14:textId="4419BA50"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4DF8DB97" w14:textId="2A0D68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5F0D0772" w14:textId="5F7877D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1E38738" w14:textId="2B9AA177" w:rsidR="00E438D0" w:rsidRPr="00AD6165" w:rsidRDefault="00E438D0" w:rsidP="00FD2BD2">
            <w:pPr>
              <w:ind w:rightChars="14" w:right="31"/>
              <w:jc w:val="both"/>
              <w:rPr>
                <w:sz w:val="17"/>
                <w:szCs w:val="17"/>
              </w:rPr>
            </w:pPr>
            <w:r w:rsidRPr="00AD6165">
              <w:rPr>
                <w:sz w:val="17"/>
                <w:szCs w:val="17"/>
              </w:rPr>
              <w:t>NO</w:t>
            </w:r>
          </w:p>
        </w:tc>
      </w:tr>
      <w:tr w:rsidR="00FF1965" w:rsidRPr="00AD6165" w14:paraId="615364A7"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53C615FE" w14:textId="05D73D49"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122303</w:t>
            </w:r>
          </w:p>
        </w:tc>
        <w:tc>
          <w:tcPr>
            <w:tcW w:w="1560" w:type="dxa"/>
            <w:vAlign w:val="center"/>
          </w:tcPr>
          <w:p w14:paraId="01051600" w14:textId="737C6167" w:rsidR="00E438D0" w:rsidRPr="00AD6165" w:rsidRDefault="00E438D0" w:rsidP="00FD2BD2">
            <w:pPr>
              <w:ind w:rightChars="14" w:right="31"/>
              <w:jc w:val="both"/>
              <w:rPr>
                <w:sz w:val="17"/>
                <w:szCs w:val="17"/>
              </w:rPr>
            </w:pPr>
            <w:r w:rsidRPr="00AD6165">
              <w:rPr>
                <w:rFonts w:hint="eastAsia"/>
                <w:sz w:val="17"/>
                <w:szCs w:val="17"/>
              </w:rPr>
              <w:t>T</w:t>
            </w:r>
            <w:r w:rsidRPr="00AD6165">
              <w:rPr>
                <w:sz w:val="17"/>
                <w:szCs w:val="17"/>
              </w:rPr>
              <w:t>otal substernal thyroidectomy</w:t>
            </w:r>
          </w:p>
        </w:tc>
        <w:tc>
          <w:tcPr>
            <w:tcW w:w="1134" w:type="dxa"/>
            <w:vAlign w:val="center"/>
          </w:tcPr>
          <w:p w14:paraId="3B29A351" w14:textId="340259FC"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476B1F70" w14:textId="5942E14D"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73A1D5CA" w14:textId="75CA2F1F"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229398E0" w14:textId="687EA488"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35C91D5" w14:textId="5D7AE160" w:rsidR="00E438D0" w:rsidRPr="00AD6165" w:rsidRDefault="00E438D0" w:rsidP="00FD2BD2">
            <w:pPr>
              <w:ind w:rightChars="14" w:right="31"/>
              <w:jc w:val="both"/>
              <w:rPr>
                <w:sz w:val="17"/>
                <w:szCs w:val="17"/>
              </w:rPr>
            </w:pPr>
            <w:r w:rsidRPr="00AD6165">
              <w:rPr>
                <w:sz w:val="17"/>
                <w:szCs w:val="17"/>
              </w:rPr>
              <w:t>NO</w:t>
            </w:r>
          </w:p>
        </w:tc>
      </w:tr>
      <w:tr w:rsidR="00E438D0" w:rsidRPr="00AD6165" w14:paraId="4FAE604F" w14:textId="77777777" w:rsidTr="00FD2BD2">
        <w:trPr>
          <w:trHeight w:val="340"/>
        </w:trPr>
        <w:tc>
          <w:tcPr>
            <w:tcW w:w="1276" w:type="dxa"/>
            <w:vAlign w:val="center"/>
          </w:tcPr>
          <w:p w14:paraId="5749576C" w14:textId="0D20F6F6"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149106</w:t>
            </w:r>
          </w:p>
        </w:tc>
        <w:tc>
          <w:tcPr>
            <w:tcW w:w="1560" w:type="dxa"/>
            <w:vAlign w:val="center"/>
          </w:tcPr>
          <w:p w14:paraId="33ABB4A2" w14:textId="07B43322"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ubtotal thyroidectomy</w:t>
            </w:r>
          </w:p>
        </w:tc>
        <w:tc>
          <w:tcPr>
            <w:tcW w:w="1134" w:type="dxa"/>
            <w:vAlign w:val="center"/>
          </w:tcPr>
          <w:p w14:paraId="5D3D81FE" w14:textId="6FCD66AE"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1BB0D0A2" w14:textId="35E921A4"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694084C8" w14:textId="4BBC50F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B32D3C1" w14:textId="127A0884"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17F290EC" w14:textId="6EA5770F" w:rsidR="00E438D0" w:rsidRPr="00AD6165" w:rsidRDefault="00E438D0" w:rsidP="00FD2BD2">
            <w:pPr>
              <w:ind w:rightChars="14" w:right="31"/>
              <w:jc w:val="both"/>
              <w:rPr>
                <w:sz w:val="17"/>
                <w:szCs w:val="17"/>
              </w:rPr>
            </w:pPr>
            <w:r w:rsidRPr="00AD6165">
              <w:rPr>
                <w:sz w:val="17"/>
                <w:szCs w:val="17"/>
              </w:rPr>
              <w:t>NO</w:t>
            </w:r>
          </w:p>
        </w:tc>
      </w:tr>
      <w:tr w:rsidR="00FF1965" w:rsidRPr="00AD6165" w14:paraId="268CF4B8" w14:textId="77777777" w:rsidTr="00FD2BD2">
        <w:trPr>
          <w:cnfStyle w:val="000000100000" w:firstRow="0" w:lastRow="0" w:firstColumn="0" w:lastColumn="0" w:oddVBand="0" w:evenVBand="0" w:oddHBand="1" w:evenHBand="0" w:firstRowFirstColumn="0" w:firstRowLastColumn="0" w:lastRowFirstColumn="0" w:lastRowLastColumn="0"/>
          <w:trHeight w:val="340"/>
        </w:trPr>
        <w:tc>
          <w:tcPr>
            <w:tcW w:w="1276" w:type="dxa"/>
            <w:vAlign w:val="center"/>
          </w:tcPr>
          <w:p w14:paraId="6FB1A7D7" w14:textId="390AB3A0" w:rsidR="00E438D0" w:rsidRPr="00AD6165" w:rsidRDefault="00E438D0" w:rsidP="00FD2BD2">
            <w:pPr>
              <w:ind w:rightChars="14" w:right="31"/>
              <w:jc w:val="both"/>
              <w:rPr>
                <w:sz w:val="17"/>
                <w:szCs w:val="17"/>
              </w:rPr>
            </w:pPr>
            <w:r w:rsidRPr="00AD6165">
              <w:rPr>
                <w:rFonts w:hint="eastAsia"/>
                <w:sz w:val="17"/>
                <w:szCs w:val="17"/>
              </w:rPr>
              <w:t>4</w:t>
            </w:r>
            <w:r w:rsidRPr="00AD6165">
              <w:rPr>
                <w:sz w:val="17"/>
                <w:szCs w:val="17"/>
              </w:rPr>
              <w:t>200221</w:t>
            </w:r>
          </w:p>
        </w:tc>
        <w:tc>
          <w:tcPr>
            <w:tcW w:w="1560" w:type="dxa"/>
            <w:vAlign w:val="center"/>
          </w:tcPr>
          <w:p w14:paraId="0D80C796" w14:textId="2C3E1E39"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ubsternal thyroidectomy</w:t>
            </w:r>
          </w:p>
        </w:tc>
        <w:tc>
          <w:tcPr>
            <w:tcW w:w="1134" w:type="dxa"/>
            <w:vAlign w:val="center"/>
          </w:tcPr>
          <w:p w14:paraId="20758F4C" w14:textId="2E37A6D1" w:rsidR="00E438D0" w:rsidRPr="00AD6165" w:rsidRDefault="00E438D0" w:rsidP="00FD2BD2">
            <w:pPr>
              <w:ind w:rightChars="14" w:right="31"/>
              <w:jc w:val="both"/>
              <w:rPr>
                <w:sz w:val="17"/>
                <w:szCs w:val="17"/>
              </w:rPr>
            </w:pPr>
            <w:r w:rsidRPr="00AD6165">
              <w:rPr>
                <w:rFonts w:hint="eastAsia"/>
                <w:sz w:val="17"/>
                <w:szCs w:val="17"/>
              </w:rPr>
              <w:t>P</w:t>
            </w:r>
            <w:r w:rsidRPr="00AD6165">
              <w:rPr>
                <w:sz w:val="17"/>
                <w:szCs w:val="17"/>
              </w:rPr>
              <w:t>rocedure</w:t>
            </w:r>
          </w:p>
        </w:tc>
        <w:tc>
          <w:tcPr>
            <w:tcW w:w="1275" w:type="dxa"/>
            <w:vAlign w:val="center"/>
          </w:tcPr>
          <w:p w14:paraId="59072D3A" w14:textId="28075CFE" w:rsidR="00E438D0" w:rsidRPr="00AD6165" w:rsidRDefault="00E438D0" w:rsidP="00FD2BD2">
            <w:pPr>
              <w:ind w:rightChars="14" w:right="31"/>
              <w:jc w:val="both"/>
              <w:rPr>
                <w:sz w:val="17"/>
                <w:szCs w:val="17"/>
              </w:rPr>
            </w:pPr>
            <w:r w:rsidRPr="00AD6165">
              <w:rPr>
                <w:rFonts w:hint="eastAsia"/>
                <w:sz w:val="17"/>
                <w:szCs w:val="17"/>
              </w:rPr>
              <w:t>S</w:t>
            </w:r>
            <w:r w:rsidRPr="00AD6165">
              <w:rPr>
                <w:sz w:val="17"/>
                <w:szCs w:val="17"/>
              </w:rPr>
              <w:t>NOMED</w:t>
            </w:r>
          </w:p>
        </w:tc>
        <w:tc>
          <w:tcPr>
            <w:tcW w:w="993" w:type="dxa"/>
            <w:vAlign w:val="center"/>
          </w:tcPr>
          <w:p w14:paraId="035EE304" w14:textId="3D875789"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1275" w:type="dxa"/>
            <w:vAlign w:val="center"/>
          </w:tcPr>
          <w:p w14:paraId="6A37B4DE" w14:textId="0C3605C1" w:rsidR="00E438D0" w:rsidRPr="00AD6165" w:rsidRDefault="00E438D0" w:rsidP="00FD2BD2">
            <w:pPr>
              <w:ind w:rightChars="14" w:right="31"/>
              <w:jc w:val="both"/>
              <w:rPr>
                <w:sz w:val="17"/>
                <w:szCs w:val="17"/>
              </w:rPr>
            </w:pPr>
            <w:r w:rsidRPr="00AD6165">
              <w:rPr>
                <w:rFonts w:hint="eastAsia"/>
                <w:sz w:val="17"/>
                <w:szCs w:val="17"/>
              </w:rPr>
              <w:t>N</w:t>
            </w:r>
            <w:r w:rsidRPr="00AD6165">
              <w:rPr>
                <w:sz w:val="17"/>
                <w:szCs w:val="17"/>
              </w:rPr>
              <w:t>O</w:t>
            </w:r>
          </w:p>
        </w:tc>
        <w:tc>
          <w:tcPr>
            <w:tcW w:w="987" w:type="dxa"/>
            <w:vAlign w:val="center"/>
          </w:tcPr>
          <w:p w14:paraId="76228D20" w14:textId="0F876E92" w:rsidR="00E438D0" w:rsidRPr="00AD6165" w:rsidRDefault="00E438D0" w:rsidP="00FD2BD2">
            <w:pPr>
              <w:ind w:rightChars="14" w:right="31"/>
              <w:jc w:val="both"/>
              <w:rPr>
                <w:sz w:val="17"/>
                <w:szCs w:val="17"/>
              </w:rPr>
            </w:pPr>
            <w:r w:rsidRPr="00AD6165">
              <w:rPr>
                <w:sz w:val="17"/>
                <w:szCs w:val="17"/>
              </w:rPr>
              <w:t>NO</w:t>
            </w:r>
          </w:p>
        </w:tc>
      </w:tr>
    </w:tbl>
    <w:p w14:paraId="30C3CFCC" w14:textId="74DFF107" w:rsidR="005D7D24" w:rsidRPr="0096196F" w:rsidRDefault="005D7D24" w:rsidP="00873B90">
      <w:pPr>
        <w:pStyle w:val="1"/>
        <w:numPr>
          <w:ilvl w:val="2"/>
          <w:numId w:val="14"/>
        </w:numPr>
        <w:tabs>
          <w:tab w:val="left" w:pos="851"/>
        </w:tabs>
        <w:ind w:left="709"/>
        <w:rPr>
          <w:b/>
          <w:bCs/>
          <w:sz w:val="24"/>
          <w:szCs w:val="24"/>
        </w:rPr>
      </w:pPr>
      <w:bookmarkStart w:id="1832" w:name="_Toc38891778"/>
      <w:bookmarkStart w:id="1833" w:name="_Toc43379790"/>
      <w:r w:rsidRPr="0096196F">
        <w:rPr>
          <w:rFonts w:hint="eastAsia"/>
          <w:b/>
          <w:bCs/>
          <w:sz w:val="24"/>
          <w:szCs w:val="24"/>
        </w:rPr>
        <w:t>T</w:t>
      </w:r>
      <w:r w:rsidRPr="0096196F">
        <w:rPr>
          <w:b/>
          <w:bCs/>
          <w:sz w:val="24"/>
          <w:szCs w:val="24"/>
        </w:rPr>
        <w:t>hyroid cancer Concept Sets</w:t>
      </w:r>
      <w:bookmarkEnd w:id="1832"/>
      <w:bookmarkEnd w:id="1833"/>
    </w:p>
    <w:p w14:paraId="4E2E878A" w14:textId="77777777" w:rsidR="00873B90" w:rsidRPr="00873B90" w:rsidRDefault="00873B90" w:rsidP="00873B90"/>
    <w:tbl>
      <w:tblPr>
        <w:tblStyle w:val="afa"/>
        <w:tblW w:w="8539" w:type="dxa"/>
        <w:jc w:val="center"/>
        <w:tblLayout w:type="fixed"/>
        <w:tblLook w:val="04A0" w:firstRow="1" w:lastRow="0" w:firstColumn="1" w:lastColumn="0" w:noHBand="0" w:noVBand="1"/>
      </w:tblPr>
      <w:tblGrid>
        <w:gridCol w:w="1129"/>
        <w:gridCol w:w="1560"/>
        <w:gridCol w:w="1134"/>
        <w:gridCol w:w="1275"/>
        <w:gridCol w:w="993"/>
        <w:gridCol w:w="1275"/>
        <w:gridCol w:w="1173"/>
      </w:tblGrid>
      <w:tr w:rsidR="00E95B5A" w:rsidRPr="006B48F6" w14:paraId="6E5C25E9" w14:textId="77777777" w:rsidTr="009D25D5">
        <w:trPr>
          <w:trHeight w:val="136"/>
          <w:jc w:val="center"/>
        </w:trPr>
        <w:tc>
          <w:tcPr>
            <w:tcW w:w="1129" w:type="dxa"/>
            <w:shd w:val="clear" w:color="auto" w:fill="D7D2CF"/>
          </w:tcPr>
          <w:p w14:paraId="7E4AC1ED" w14:textId="77777777" w:rsidR="00E95B5A" w:rsidRPr="00873B90" w:rsidRDefault="00E95B5A" w:rsidP="009D25D5">
            <w:pPr>
              <w:jc w:val="center"/>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ID</w:t>
            </w:r>
          </w:p>
        </w:tc>
        <w:tc>
          <w:tcPr>
            <w:tcW w:w="1560" w:type="dxa"/>
            <w:shd w:val="clear" w:color="auto" w:fill="D7D2CF"/>
          </w:tcPr>
          <w:p w14:paraId="14FEA4D3" w14:textId="77777777" w:rsidR="00E95B5A" w:rsidRPr="00873B90" w:rsidRDefault="00E95B5A" w:rsidP="009D25D5">
            <w:pPr>
              <w:ind w:rightChars="16" w:right="35"/>
              <w:rPr>
                <w:b/>
                <w:bCs/>
                <w:sz w:val="17"/>
                <w:szCs w:val="17"/>
              </w:rPr>
            </w:pPr>
            <w:r w:rsidRPr="00873B90">
              <w:rPr>
                <w:rFonts w:hint="eastAsia"/>
                <w:b/>
                <w:bCs/>
                <w:sz w:val="17"/>
                <w:szCs w:val="17"/>
              </w:rPr>
              <w:t>Concept</w:t>
            </w:r>
            <w:r w:rsidRPr="00873B90">
              <w:rPr>
                <w:b/>
                <w:bCs/>
                <w:sz w:val="17"/>
                <w:szCs w:val="17"/>
              </w:rPr>
              <w:t xml:space="preserve"> </w:t>
            </w:r>
            <w:r w:rsidRPr="00873B90">
              <w:rPr>
                <w:rFonts w:hint="eastAsia"/>
                <w:b/>
                <w:bCs/>
                <w:sz w:val="17"/>
                <w:szCs w:val="17"/>
              </w:rPr>
              <w:t>Name</w:t>
            </w:r>
          </w:p>
        </w:tc>
        <w:tc>
          <w:tcPr>
            <w:tcW w:w="1134" w:type="dxa"/>
            <w:shd w:val="clear" w:color="auto" w:fill="D7D2CF"/>
          </w:tcPr>
          <w:p w14:paraId="0805F2B8" w14:textId="77777777" w:rsidR="00E95B5A" w:rsidRPr="00873B90" w:rsidRDefault="00E95B5A" w:rsidP="009D25D5">
            <w:pPr>
              <w:jc w:val="center"/>
              <w:rPr>
                <w:b/>
                <w:bCs/>
                <w:sz w:val="17"/>
                <w:szCs w:val="17"/>
              </w:rPr>
            </w:pPr>
            <w:r w:rsidRPr="00873B90">
              <w:rPr>
                <w:rFonts w:hint="eastAsia"/>
                <w:b/>
                <w:bCs/>
                <w:sz w:val="17"/>
                <w:szCs w:val="17"/>
              </w:rPr>
              <w:t>Domain</w:t>
            </w:r>
          </w:p>
        </w:tc>
        <w:tc>
          <w:tcPr>
            <w:tcW w:w="1275" w:type="dxa"/>
            <w:shd w:val="clear" w:color="auto" w:fill="D7D2CF"/>
          </w:tcPr>
          <w:p w14:paraId="673D3BEE" w14:textId="77777777" w:rsidR="00E95B5A" w:rsidRPr="00873B90" w:rsidRDefault="00E95B5A" w:rsidP="009D25D5">
            <w:pPr>
              <w:ind w:rightChars="15" w:right="33"/>
              <w:jc w:val="center"/>
              <w:rPr>
                <w:b/>
                <w:bCs/>
                <w:sz w:val="17"/>
                <w:szCs w:val="17"/>
              </w:rPr>
            </w:pPr>
            <w:r w:rsidRPr="00873B90">
              <w:rPr>
                <w:rFonts w:hint="eastAsia"/>
                <w:b/>
                <w:bCs/>
                <w:sz w:val="17"/>
                <w:szCs w:val="17"/>
              </w:rPr>
              <w:t>Vocabulary</w:t>
            </w:r>
          </w:p>
        </w:tc>
        <w:tc>
          <w:tcPr>
            <w:tcW w:w="993" w:type="dxa"/>
            <w:shd w:val="clear" w:color="auto" w:fill="D7D2CF"/>
          </w:tcPr>
          <w:p w14:paraId="3331176B" w14:textId="77777777" w:rsidR="00E95B5A" w:rsidRPr="00873B90" w:rsidRDefault="00E95B5A" w:rsidP="009D25D5">
            <w:pPr>
              <w:ind w:rightChars="13" w:right="29"/>
              <w:jc w:val="center"/>
              <w:rPr>
                <w:b/>
                <w:bCs/>
                <w:sz w:val="17"/>
                <w:szCs w:val="17"/>
              </w:rPr>
            </w:pPr>
            <w:r w:rsidRPr="00873B90">
              <w:rPr>
                <w:rFonts w:hint="eastAsia"/>
                <w:b/>
                <w:bCs/>
                <w:sz w:val="17"/>
                <w:szCs w:val="17"/>
              </w:rPr>
              <w:t>Excluded</w:t>
            </w:r>
          </w:p>
        </w:tc>
        <w:tc>
          <w:tcPr>
            <w:tcW w:w="1275" w:type="dxa"/>
            <w:shd w:val="clear" w:color="auto" w:fill="D7D2CF"/>
          </w:tcPr>
          <w:p w14:paraId="7D5C244E" w14:textId="77777777" w:rsidR="00E95B5A" w:rsidRPr="00873B90" w:rsidRDefault="00E95B5A" w:rsidP="009D25D5">
            <w:pPr>
              <w:jc w:val="center"/>
              <w:rPr>
                <w:b/>
                <w:bCs/>
                <w:sz w:val="17"/>
                <w:szCs w:val="17"/>
              </w:rPr>
            </w:pPr>
            <w:r w:rsidRPr="00873B90">
              <w:rPr>
                <w:rFonts w:hint="eastAsia"/>
                <w:b/>
                <w:bCs/>
                <w:sz w:val="17"/>
                <w:szCs w:val="17"/>
              </w:rPr>
              <w:t>D</w:t>
            </w:r>
            <w:r w:rsidRPr="00873B90">
              <w:rPr>
                <w:b/>
                <w:bCs/>
                <w:sz w:val="17"/>
                <w:szCs w:val="17"/>
              </w:rPr>
              <w:t>escendants</w:t>
            </w:r>
          </w:p>
        </w:tc>
        <w:tc>
          <w:tcPr>
            <w:tcW w:w="1173" w:type="dxa"/>
            <w:shd w:val="clear" w:color="auto" w:fill="D7D2CF"/>
          </w:tcPr>
          <w:p w14:paraId="52E9CCA1" w14:textId="77777777" w:rsidR="00E95B5A" w:rsidRPr="00873B90" w:rsidRDefault="00E95B5A" w:rsidP="009D25D5">
            <w:pPr>
              <w:jc w:val="center"/>
              <w:rPr>
                <w:b/>
                <w:bCs/>
                <w:sz w:val="17"/>
                <w:szCs w:val="17"/>
              </w:rPr>
            </w:pPr>
            <w:r w:rsidRPr="00873B90">
              <w:rPr>
                <w:rFonts w:hint="eastAsia"/>
                <w:b/>
                <w:bCs/>
                <w:sz w:val="17"/>
                <w:szCs w:val="17"/>
              </w:rPr>
              <w:t>M</w:t>
            </w:r>
            <w:r w:rsidRPr="00873B90">
              <w:rPr>
                <w:b/>
                <w:bCs/>
                <w:sz w:val="17"/>
                <w:szCs w:val="17"/>
              </w:rPr>
              <w:t>apped</w:t>
            </w:r>
          </w:p>
        </w:tc>
      </w:tr>
      <w:tr w:rsidR="007C6C33" w:rsidRPr="006B48F6" w:rsidDel="00B754B5" w14:paraId="3CF035B7" w14:textId="1DCA6693" w:rsidTr="003A6DBE">
        <w:trPr>
          <w:trHeight w:val="20"/>
          <w:jc w:val="center"/>
          <w:del w:id="1834" w:author="Boo Dajeong" w:date="2020-06-17T13:52:00Z"/>
        </w:trPr>
        <w:tc>
          <w:tcPr>
            <w:tcW w:w="1129" w:type="dxa"/>
            <w:vAlign w:val="center"/>
          </w:tcPr>
          <w:p w14:paraId="60274B49" w14:textId="4ABAB4C2" w:rsidR="007C6C33" w:rsidRPr="006B48F6" w:rsidDel="00B754B5" w:rsidRDefault="007C6C33" w:rsidP="003A6DBE">
            <w:pPr>
              <w:jc w:val="both"/>
              <w:rPr>
                <w:del w:id="1835" w:author="Boo Dajeong" w:date="2020-06-17T13:52:00Z"/>
                <w:sz w:val="17"/>
                <w:szCs w:val="17"/>
              </w:rPr>
            </w:pPr>
            <w:del w:id="1836" w:author="Boo Dajeong" w:date="2020-06-17T13:52:00Z">
              <w:r w:rsidDel="00B754B5">
                <w:rPr>
                  <w:rFonts w:hint="eastAsia"/>
                  <w:sz w:val="17"/>
                  <w:szCs w:val="17"/>
                </w:rPr>
                <w:delText>4</w:delText>
              </w:r>
              <w:r w:rsidDel="00B754B5">
                <w:rPr>
                  <w:sz w:val="17"/>
                  <w:szCs w:val="17"/>
                </w:rPr>
                <w:delText>112986</w:delText>
              </w:r>
            </w:del>
          </w:p>
        </w:tc>
        <w:tc>
          <w:tcPr>
            <w:tcW w:w="1560" w:type="dxa"/>
            <w:vAlign w:val="center"/>
          </w:tcPr>
          <w:p w14:paraId="5E80223C" w14:textId="77B55F60" w:rsidR="007C6C33" w:rsidRPr="006B48F6" w:rsidDel="00B754B5" w:rsidRDefault="007C6C33" w:rsidP="000C03D8">
            <w:pPr>
              <w:rPr>
                <w:del w:id="1837" w:author="Boo Dajeong" w:date="2020-06-17T13:52:00Z"/>
                <w:sz w:val="17"/>
                <w:szCs w:val="17"/>
              </w:rPr>
            </w:pPr>
            <w:del w:id="1838" w:author="Boo Dajeong" w:date="2020-06-17T13:52:00Z">
              <w:r w:rsidDel="00B754B5">
                <w:rPr>
                  <w:rFonts w:hint="eastAsia"/>
                  <w:sz w:val="17"/>
                  <w:szCs w:val="17"/>
                </w:rPr>
                <w:delText>T</w:delText>
              </w:r>
              <w:r w:rsidDel="00B754B5">
                <w:rPr>
                  <w:sz w:val="17"/>
                  <w:szCs w:val="17"/>
                </w:rPr>
                <w:delText>hyroid follicular adenoma</w:delText>
              </w:r>
            </w:del>
          </w:p>
        </w:tc>
        <w:tc>
          <w:tcPr>
            <w:tcW w:w="1134" w:type="dxa"/>
            <w:vAlign w:val="center"/>
          </w:tcPr>
          <w:p w14:paraId="74AE3528" w14:textId="0418CB1B" w:rsidR="007C6C33" w:rsidRPr="006B48F6" w:rsidDel="00B754B5" w:rsidRDefault="007C6C33" w:rsidP="003A6DBE">
            <w:pPr>
              <w:ind w:rightChars="15" w:right="33"/>
              <w:jc w:val="both"/>
              <w:rPr>
                <w:del w:id="1839" w:author="Boo Dajeong" w:date="2020-06-17T13:52:00Z"/>
                <w:sz w:val="17"/>
                <w:szCs w:val="17"/>
              </w:rPr>
            </w:pPr>
            <w:del w:id="1840"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5A3A25CF" w14:textId="46348D92" w:rsidR="007C6C33" w:rsidRPr="006B48F6" w:rsidDel="00B754B5" w:rsidRDefault="007C6C33" w:rsidP="003A6DBE">
            <w:pPr>
              <w:ind w:rightChars="14" w:right="31"/>
              <w:jc w:val="both"/>
              <w:rPr>
                <w:del w:id="1841" w:author="Boo Dajeong" w:date="2020-06-17T13:52:00Z"/>
                <w:sz w:val="17"/>
                <w:szCs w:val="17"/>
              </w:rPr>
            </w:pPr>
            <w:del w:id="1842" w:author="Boo Dajeong" w:date="2020-06-17T13:52:00Z">
              <w:r w:rsidDel="00B754B5">
                <w:rPr>
                  <w:sz w:val="17"/>
                  <w:szCs w:val="17"/>
                </w:rPr>
                <w:delText>SNOMED</w:delText>
              </w:r>
            </w:del>
          </w:p>
        </w:tc>
        <w:tc>
          <w:tcPr>
            <w:tcW w:w="993" w:type="dxa"/>
            <w:vAlign w:val="center"/>
          </w:tcPr>
          <w:p w14:paraId="03C94DCB" w14:textId="6927EDCF" w:rsidR="007C6C33" w:rsidRPr="006B48F6" w:rsidDel="00B754B5" w:rsidRDefault="007C6C33" w:rsidP="003A6DBE">
            <w:pPr>
              <w:ind w:rightChars="14" w:right="31"/>
              <w:jc w:val="both"/>
              <w:rPr>
                <w:del w:id="1843" w:author="Boo Dajeong" w:date="2020-06-17T13:52:00Z"/>
                <w:sz w:val="17"/>
                <w:szCs w:val="17"/>
              </w:rPr>
            </w:pPr>
            <w:del w:id="1844"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5CBA252F" w14:textId="3BDAFAE3" w:rsidR="007C6C33" w:rsidRPr="006B48F6" w:rsidDel="00B754B5" w:rsidRDefault="007C6C33" w:rsidP="003A6DBE">
            <w:pPr>
              <w:ind w:rightChars="-47" w:right="-103"/>
              <w:jc w:val="both"/>
              <w:rPr>
                <w:del w:id="1845" w:author="Boo Dajeong" w:date="2020-06-17T13:52:00Z"/>
                <w:sz w:val="17"/>
                <w:szCs w:val="17"/>
              </w:rPr>
            </w:pPr>
            <w:del w:id="1846"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6C315E01" w14:textId="5AD7A464" w:rsidR="007C6C33" w:rsidRPr="006B48F6" w:rsidDel="00B754B5" w:rsidRDefault="007C6C33" w:rsidP="003A6DBE">
            <w:pPr>
              <w:ind w:rightChars="30" w:right="66"/>
              <w:jc w:val="both"/>
              <w:rPr>
                <w:del w:id="1847" w:author="Boo Dajeong" w:date="2020-06-17T13:52:00Z"/>
                <w:sz w:val="17"/>
                <w:szCs w:val="17"/>
              </w:rPr>
            </w:pPr>
            <w:del w:id="1848" w:author="Boo Dajeong" w:date="2020-06-17T13:52:00Z">
              <w:r w:rsidDel="00B754B5">
                <w:rPr>
                  <w:sz w:val="17"/>
                  <w:szCs w:val="17"/>
                </w:rPr>
                <w:delText>NO</w:delText>
              </w:r>
            </w:del>
          </w:p>
        </w:tc>
      </w:tr>
      <w:tr w:rsidR="00A06852" w:rsidRPr="006B48F6" w14:paraId="3E9FD520" w14:textId="77777777" w:rsidTr="003A6DBE">
        <w:trPr>
          <w:trHeight w:val="20"/>
          <w:jc w:val="center"/>
        </w:trPr>
        <w:tc>
          <w:tcPr>
            <w:tcW w:w="1129" w:type="dxa"/>
            <w:vAlign w:val="center"/>
          </w:tcPr>
          <w:p w14:paraId="66496FF1" w14:textId="1579E30B" w:rsidR="00A06852" w:rsidRPr="006B48F6" w:rsidRDefault="00A06852" w:rsidP="003A6DBE">
            <w:pPr>
              <w:jc w:val="both"/>
              <w:rPr>
                <w:sz w:val="17"/>
                <w:szCs w:val="17"/>
              </w:rPr>
            </w:pPr>
            <w:r>
              <w:rPr>
                <w:rFonts w:hint="eastAsia"/>
                <w:sz w:val="17"/>
                <w:szCs w:val="17"/>
              </w:rPr>
              <w:t>4</w:t>
            </w:r>
            <w:r>
              <w:rPr>
                <w:sz w:val="17"/>
                <w:szCs w:val="17"/>
              </w:rPr>
              <w:t>315809</w:t>
            </w:r>
          </w:p>
        </w:tc>
        <w:tc>
          <w:tcPr>
            <w:tcW w:w="1560" w:type="dxa"/>
            <w:vAlign w:val="center"/>
          </w:tcPr>
          <w:p w14:paraId="2A584ED0" w14:textId="309F35FF" w:rsidR="00A06852" w:rsidRPr="006B48F6" w:rsidRDefault="00A06852" w:rsidP="000C03D8">
            <w:pPr>
              <w:rPr>
                <w:sz w:val="17"/>
                <w:szCs w:val="17"/>
              </w:rPr>
            </w:pPr>
            <w:del w:id="1849" w:author="Boo Dajeong" w:date="2020-06-17T13:53:00Z">
              <w:r w:rsidDel="00976662">
                <w:rPr>
                  <w:rFonts w:hint="eastAsia"/>
                  <w:sz w:val="17"/>
                  <w:szCs w:val="17"/>
                </w:rPr>
                <w:delText>Secondary Malignant neoplasm of thyroid gland</w:delText>
              </w:r>
            </w:del>
            <w:ins w:id="1850" w:author="Boo Dajeong" w:date="2020-06-17T13:53:00Z">
              <w:r w:rsidR="00976662">
                <w:rPr>
                  <w:rFonts w:hint="eastAsia"/>
                  <w:sz w:val="17"/>
                  <w:szCs w:val="17"/>
                </w:rPr>
                <w:t>Secondary</w:t>
              </w:r>
              <w:r w:rsidR="00976662">
                <w:rPr>
                  <w:sz w:val="17"/>
                  <w:szCs w:val="17"/>
                </w:rPr>
                <w:t xml:space="preserve"> </w:t>
              </w:r>
              <w:r w:rsidR="00976662">
                <w:rPr>
                  <w:rFonts w:hint="eastAsia"/>
                  <w:sz w:val="17"/>
                  <w:szCs w:val="17"/>
                </w:rPr>
                <w:t>malignant</w:t>
              </w:r>
              <w:r w:rsidR="00976662">
                <w:rPr>
                  <w:sz w:val="17"/>
                  <w:szCs w:val="17"/>
                </w:rPr>
                <w:t xml:space="preserve"> </w:t>
              </w:r>
              <w:r w:rsidR="00976662">
                <w:rPr>
                  <w:rFonts w:hint="eastAsia"/>
                  <w:sz w:val="17"/>
                  <w:szCs w:val="17"/>
                </w:rPr>
                <w:t>neoplasm</w:t>
              </w:r>
              <w:r w:rsidR="00976662">
                <w:rPr>
                  <w:sz w:val="17"/>
                  <w:szCs w:val="17"/>
                </w:rPr>
                <w:t xml:space="preserve"> </w:t>
              </w:r>
              <w:r w:rsidR="00976662">
                <w:rPr>
                  <w:rFonts w:hint="eastAsia"/>
                  <w:sz w:val="17"/>
                  <w:szCs w:val="17"/>
                </w:rPr>
                <w:t>of</w:t>
              </w:r>
              <w:r w:rsidR="00976662">
                <w:rPr>
                  <w:sz w:val="17"/>
                  <w:szCs w:val="17"/>
                </w:rPr>
                <w:t xml:space="preserve"> </w:t>
              </w:r>
              <w:r w:rsidR="00976662">
                <w:rPr>
                  <w:rFonts w:hint="eastAsia"/>
                  <w:sz w:val="17"/>
                  <w:szCs w:val="17"/>
                </w:rPr>
                <w:t>lymph</w:t>
              </w:r>
              <w:r w:rsidR="00976662">
                <w:rPr>
                  <w:sz w:val="17"/>
                  <w:szCs w:val="17"/>
                </w:rPr>
                <w:t xml:space="preserve"> </w:t>
              </w:r>
              <w:r w:rsidR="00976662">
                <w:rPr>
                  <w:rFonts w:hint="eastAsia"/>
                  <w:sz w:val="17"/>
                  <w:szCs w:val="17"/>
                </w:rPr>
                <w:t>nodes</w:t>
              </w:r>
              <w:r w:rsidR="00976662">
                <w:rPr>
                  <w:sz w:val="17"/>
                  <w:szCs w:val="17"/>
                </w:rPr>
                <w:t xml:space="preserve"> </w:t>
              </w:r>
              <w:r w:rsidR="00976662">
                <w:rPr>
                  <w:rFonts w:hint="eastAsia"/>
                  <w:sz w:val="17"/>
                  <w:szCs w:val="17"/>
                </w:rPr>
                <w:t>of</w:t>
              </w:r>
              <w:r w:rsidR="00976662">
                <w:rPr>
                  <w:sz w:val="17"/>
                  <w:szCs w:val="17"/>
                </w:rPr>
                <w:t xml:space="preserve"> </w:t>
              </w:r>
              <w:r w:rsidR="00976662">
                <w:rPr>
                  <w:rFonts w:hint="eastAsia"/>
                  <w:sz w:val="17"/>
                  <w:szCs w:val="17"/>
                </w:rPr>
                <w:t>neck</w:t>
              </w:r>
              <w:r w:rsidR="00976662">
                <w:rPr>
                  <w:sz w:val="17"/>
                  <w:szCs w:val="17"/>
                </w:rPr>
                <w:t xml:space="preserve"> </w:t>
              </w:r>
              <w:r w:rsidR="00976662">
                <w:rPr>
                  <w:rFonts w:hint="eastAsia"/>
                  <w:sz w:val="17"/>
                  <w:szCs w:val="17"/>
                </w:rPr>
                <w:t>from</w:t>
              </w:r>
              <w:r w:rsidR="00976662">
                <w:rPr>
                  <w:sz w:val="17"/>
                  <w:szCs w:val="17"/>
                </w:rPr>
                <w:t xml:space="preserve"> </w:t>
              </w:r>
              <w:r w:rsidR="00976662">
                <w:rPr>
                  <w:rFonts w:hint="eastAsia"/>
                  <w:sz w:val="17"/>
                  <w:szCs w:val="17"/>
                </w:rPr>
                <w:t>thyroid</w:t>
              </w:r>
            </w:ins>
          </w:p>
        </w:tc>
        <w:tc>
          <w:tcPr>
            <w:tcW w:w="1134" w:type="dxa"/>
            <w:vAlign w:val="center"/>
          </w:tcPr>
          <w:p w14:paraId="18D4485F" w14:textId="1E40325B" w:rsidR="00A06852" w:rsidRPr="006B48F6" w:rsidRDefault="00A06852"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22E930F1" w14:textId="1FD891FF" w:rsidR="00A06852" w:rsidRPr="006B48F6" w:rsidRDefault="00A06852" w:rsidP="003A6DBE">
            <w:pPr>
              <w:ind w:rightChars="15" w:right="33"/>
              <w:jc w:val="both"/>
              <w:rPr>
                <w:sz w:val="17"/>
                <w:szCs w:val="17"/>
              </w:rPr>
            </w:pPr>
            <w:r>
              <w:rPr>
                <w:sz w:val="17"/>
                <w:szCs w:val="17"/>
              </w:rPr>
              <w:t>SNOMED</w:t>
            </w:r>
          </w:p>
        </w:tc>
        <w:tc>
          <w:tcPr>
            <w:tcW w:w="993" w:type="dxa"/>
            <w:vAlign w:val="center"/>
          </w:tcPr>
          <w:p w14:paraId="67074B84" w14:textId="52659B4F" w:rsidR="00A06852" w:rsidRPr="006B48F6" w:rsidRDefault="00A06852"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1DE8E91D" w14:textId="34C3A0CF" w:rsidR="00A06852" w:rsidRPr="006B48F6" w:rsidRDefault="00A06852" w:rsidP="003A6DBE">
            <w:pPr>
              <w:ind w:rightChars="15" w:right="33"/>
              <w:jc w:val="both"/>
              <w:rPr>
                <w:sz w:val="17"/>
                <w:szCs w:val="17"/>
              </w:rPr>
            </w:pPr>
            <w:del w:id="1851" w:author="Boo Dajeong" w:date="2020-06-17T13:53:00Z">
              <w:r w:rsidDel="00976662">
                <w:rPr>
                  <w:rFonts w:hint="eastAsia"/>
                  <w:sz w:val="17"/>
                  <w:szCs w:val="17"/>
                </w:rPr>
                <w:delText>NO</w:delText>
              </w:r>
            </w:del>
            <w:ins w:id="1852" w:author="Boo Dajeong" w:date="2020-06-17T13:54:00Z">
              <w:r w:rsidR="003C309A">
                <w:rPr>
                  <w:rFonts w:hint="eastAsia"/>
                  <w:sz w:val="17"/>
                  <w:szCs w:val="17"/>
                </w:rPr>
                <w:t>YES</w:t>
              </w:r>
            </w:ins>
          </w:p>
        </w:tc>
        <w:tc>
          <w:tcPr>
            <w:tcW w:w="1173" w:type="dxa"/>
            <w:vAlign w:val="center"/>
          </w:tcPr>
          <w:p w14:paraId="0B43AF11" w14:textId="7732C584" w:rsidR="00A06852" w:rsidRPr="006B48F6" w:rsidRDefault="00A06852" w:rsidP="003A6DBE">
            <w:pPr>
              <w:ind w:rightChars="15" w:right="33"/>
              <w:jc w:val="both"/>
              <w:rPr>
                <w:sz w:val="17"/>
                <w:szCs w:val="17"/>
              </w:rPr>
            </w:pPr>
            <w:r>
              <w:rPr>
                <w:sz w:val="17"/>
                <w:szCs w:val="17"/>
              </w:rPr>
              <w:t>NO</w:t>
            </w:r>
          </w:p>
        </w:tc>
      </w:tr>
      <w:tr w:rsidR="00A06852" w:rsidRPr="006B48F6" w:rsidDel="00B754B5" w14:paraId="4353C6C8" w14:textId="5DE43D1E" w:rsidTr="003A6DBE">
        <w:trPr>
          <w:trHeight w:val="20"/>
          <w:jc w:val="center"/>
          <w:del w:id="1853" w:author="Boo Dajeong" w:date="2020-06-17T13:52:00Z"/>
        </w:trPr>
        <w:tc>
          <w:tcPr>
            <w:tcW w:w="1129" w:type="dxa"/>
            <w:vAlign w:val="center"/>
          </w:tcPr>
          <w:p w14:paraId="14BFFE13" w14:textId="7534DCC7" w:rsidR="00A06852" w:rsidRPr="006B48F6" w:rsidDel="00B754B5" w:rsidRDefault="00A06852" w:rsidP="003A6DBE">
            <w:pPr>
              <w:jc w:val="both"/>
              <w:rPr>
                <w:del w:id="1854" w:author="Boo Dajeong" w:date="2020-06-17T13:52:00Z"/>
                <w:sz w:val="17"/>
                <w:szCs w:val="17"/>
              </w:rPr>
            </w:pPr>
            <w:del w:id="1855" w:author="Boo Dajeong" w:date="2020-06-17T13:52:00Z">
              <w:r w:rsidDel="00B754B5">
                <w:rPr>
                  <w:rFonts w:hint="eastAsia"/>
                  <w:sz w:val="17"/>
                  <w:szCs w:val="17"/>
                </w:rPr>
                <w:delText>3</w:delText>
              </w:r>
              <w:r w:rsidDel="00B754B5">
                <w:rPr>
                  <w:sz w:val="17"/>
                  <w:szCs w:val="17"/>
                </w:rPr>
                <w:delText>7110333</w:delText>
              </w:r>
            </w:del>
          </w:p>
        </w:tc>
        <w:tc>
          <w:tcPr>
            <w:tcW w:w="1560" w:type="dxa"/>
            <w:vAlign w:val="center"/>
          </w:tcPr>
          <w:p w14:paraId="2482E364" w14:textId="66999F3B" w:rsidR="00A06852" w:rsidRPr="006B48F6" w:rsidDel="00B754B5" w:rsidRDefault="00A06852" w:rsidP="000C03D8">
            <w:pPr>
              <w:rPr>
                <w:del w:id="1856" w:author="Boo Dajeong" w:date="2020-06-17T13:52:00Z"/>
                <w:bCs/>
                <w:sz w:val="17"/>
                <w:szCs w:val="17"/>
              </w:rPr>
            </w:pPr>
            <w:del w:id="1857" w:author="Boo Dajeong" w:date="2020-06-17T13:52:00Z">
              <w:r w:rsidDel="00B754B5">
                <w:rPr>
                  <w:rFonts w:hint="eastAsia"/>
                  <w:bCs/>
                  <w:sz w:val="17"/>
                  <w:szCs w:val="17"/>
                </w:rPr>
                <w:delText>P</w:delText>
              </w:r>
              <w:r w:rsidDel="00B754B5">
                <w:rPr>
                  <w:bCs/>
                  <w:sz w:val="17"/>
                  <w:szCs w:val="17"/>
                </w:rPr>
                <w:delText>rimary undifferentiated carcinoma of thyroid gland</w:delText>
              </w:r>
            </w:del>
          </w:p>
        </w:tc>
        <w:tc>
          <w:tcPr>
            <w:tcW w:w="1134" w:type="dxa"/>
            <w:vAlign w:val="center"/>
          </w:tcPr>
          <w:p w14:paraId="4C5A278D" w14:textId="6DF51D01" w:rsidR="00A06852" w:rsidRPr="00E438D0" w:rsidDel="00B754B5" w:rsidRDefault="00A06852" w:rsidP="003A6DBE">
            <w:pPr>
              <w:ind w:rightChars="15" w:right="33"/>
              <w:jc w:val="both"/>
              <w:rPr>
                <w:del w:id="1858" w:author="Boo Dajeong" w:date="2020-06-17T13:52:00Z"/>
                <w:sz w:val="17"/>
                <w:szCs w:val="17"/>
              </w:rPr>
            </w:pPr>
            <w:del w:id="1859"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39AC3D37" w14:textId="4FB25349" w:rsidR="00A06852" w:rsidRPr="00E438D0" w:rsidDel="00B754B5" w:rsidRDefault="00A06852" w:rsidP="003A6DBE">
            <w:pPr>
              <w:ind w:rightChars="15" w:right="33"/>
              <w:jc w:val="both"/>
              <w:rPr>
                <w:del w:id="1860" w:author="Boo Dajeong" w:date="2020-06-17T13:52:00Z"/>
                <w:sz w:val="17"/>
                <w:szCs w:val="17"/>
              </w:rPr>
            </w:pPr>
            <w:del w:id="1861" w:author="Boo Dajeong" w:date="2020-06-17T13:52:00Z">
              <w:r w:rsidDel="00B754B5">
                <w:rPr>
                  <w:sz w:val="17"/>
                  <w:szCs w:val="17"/>
                </w:rPr>
                <w:delText>SNOMED</w:delText>
              </w:r>
            </w:del>
          </w:p>
        </w:tc>
        <w:tc>
          <w:tcPr>
            <w:tcW w:w="993" w:type="dxa"/>
            <w:vAlign w:val="center"/>
          </w:tcPr>
          <w:p w14:paraId="1FB53D86" w14:textId="352B4DEB" w:rsidR="00A06852" w:rsidRPr="00E438D0" w:rsidDel="00B754B5" w:rsidRDefault="00A06852" w:rsidP="003A6DBE">
            <w:pPr>
              <w:ind w:rightChars="15" w:right="33"/>
              <w:jc w:val="both"/>
              <w:rPr>
                <w:del w:id="1862" w:author="Boo Dajeong" w:date="2020-06-17T13:52:00Z"/>
                <w:sz w:val="17"/>
                <w:szCs w:val="17"/>
              </w:rPr>
            </w:pPr>
            <w:del w:id="1863"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07060FA8" w14:textId="113BBD49" w:rsidR="00A06852" w:rsidRPr="00E438D0" w:rsidDel="00B754B5" w:rsidRDefault="00A06852" w:rsidP="003A6DBE">
            <w:pPr>
              <w:ind w:rightChars="15" w:right="33"/>
              <w:jc w:val="both"/>
              <w:rPr>
                <w:del w:id="1864" w:author="Boo Dajeong" w:date="2020-06-17T13:52:00Z"/>
                <w:sz w:val="17"/>
                <w:szCs w:val="17"/>
              </w:rPr>
            </w:pPr>
            <w:del w:id="1865"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0E934892" w14:textId="19E76A43" w:rsidR="00A06852" w:rsidRPr="00E438D0" w:rsidDel="00B754B5" w:rsidRDefault="00A06852" w:rsidP="003A6DBE">
            <w:pPr>
              <w:ind w:rightChars="15" w:right="33"/>
              <w:jc w:val="both"/>
              <w:rPr>
                <w:del w:id="1866" w:author="Boo Dajeong" w:date="2020-06-17T13:52:00Z"/>
                <w:sz w:val="17"/>
                <w:szCs w:val="17"/>
              </w:rPr>
            </w:pPr>
            <w:del w:id="1867" w:author="Boo Dajeong" w:date="2020-06-17T13:52:00Z">
              <w:r w:rsidDel="00B754B5">
                <w:rPr>
                  <w:sz w:val="17"/>
                  <w:szCs w:val="17"/>
                </w:rPr>
                <w:delText>NO</w:delText>
              </w:r>
            </w:del>
          </w:p>
        </w:tc>
      </w:tr>
      <w:tr w:rsidR="00A06852" w:rsidRPr="006B48F6" w:rsidDel="00B754B5" w14:paraId="50E6E4AA" w14:textId="5DDF211A" w:rsidTr="003A6DBE">
        <w:trPr>
          <w:trHeight w:val="20"/>
          <w:jc w:val="center"/>
          <w:del w:id="1868" w:author="Boo Dajeong" w:date="2020-06-17T13:52:00Z"/>
        </w:trPr>
        <w:tc>
          <w:tcPr>
            <w:tcW w:w="1129" w:type="dxa"/>
            <w:vAlign w:val="center"/>
          </w:tcPr>
          <w:p w14:paraId="7FFDB3E7" w14:textId="6C057B61" w:rsidR="00A06852" w:rsidRPr="006B48F6" w:rsidDel="00B754B5" w:rsidRDefault="00A06852" w:rsidP="003A6DBE">
            <w:pPr>
              <w:jc w:val="both"/>
              <w:rPr>
                <w:del w:id="1869" w:author="Boo Dajeong" w:date="2020-06-17T13:52:00Z"/>
                <w:sz w:val="17"/>
                <w:szCs w:val="17"/>
              </w:rPr>
            </w:pPr>
            <w:del w:id="1870" w:author="Boo Dajeong" w:date="2020-06-17T13:52:00Z">
              <w:r w:rsidDel="00B754B5">
                <w:rPr>
                  <w:rFonts w:hint="eastAsia"/>
                  <w:sz w:val="17"/>
                  <w:szCs w:val="17"/>
                </w:rPr>
                <w:delText>4</w:delText>
              </w:r>
              <w:r w:rsidDel="00B754B5">
                <w:rPr>
                  <w:sz w:val="17"/>
                  <w:szCs w:val="17"/>
                </w:rPr>
                <w:delText>116228</w:delText>
              </w:r>
            </w:del>
          </w:p>
        </w:tc>
        <w:tc>
          <w:tcPr>
            <w:tcW w:w="1560" w:type="dxa"/>
            <w:vAlign w:val="center"/>
          </w:tcPr>
          <w:p w14:paraId="072353C3" w14:textId="2B351CF0" w:rsidR="00A06852" w:rsidRPr="006B48F6" w:rsidDel="00B754B5" w:rsidRDefault="00A06852" w:rsidP="000C03D8">
            <w:pPr>
              <w:rPr>
                <w:del w:id="1871" w:author="Boo Dajeong" w:date="2020-06-17T13:52:00Z"/>
                <w:sz w:val="17"/>
                <w:szCs w:val="17"/>
              </w:rPr>
            </w:pPr>
            <w:del w:id="1872" w:author="Boo Dajeong" w:date="2020-06-17T13:52:00Z">
              <w:r w:rsidDel="00B754B5">
                <w:rPr>
                  <w:sz w:val="17"/>
                  <w:szCs w:val="17"/>
                </w:rPr>
                <w:delText>Papillary thyroid carcinoma</w:delText>
              </w:r>
            </w:del>
          </w:p>
        </w:tc>
        <w:tc>
          <w:tcPr>
            <w:tcW w:w="1134" w:type="dxa"/>
            <w:vAlign w:val="center"/>
          </w:tcPr>
          <w:p w14:paraId="71510D2B" w14:textId="25543E59" w:rsidR="00A06852" w:rsidRPr="006B48F6" w:rsidDel="00B754B5" w:rsidRDefault="00A06852" w:rsidP="003A6DBE">
            <w:pPr>
              <w:ind w:rightChars="15" w:right="33"/>
              <w:jc w:val="both"/>
              <w:rPr>
                <w:del w:id="1873" w:author="Boo Dajeong" w:date="2020-06-17T13:52:00Z"/>
                <w:sz w:val="17"/>
                <w:szCs w:val="17"/>
              </w:rPr>
            </w:pPr>
            <w:del w:id="1874"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4D7326B4" w14:textId="181A993F" w:rsidR="00A06852" w:rsidRPr="006B48F6" w:rsidDel="00B754B5" w:rsidRDefault="00A06852" w:rsidP="003A6DBE">
            <w:pPr>
              <w:ind w:rightChars="15" w:right="33"/>
              <w:jc w:val="both"/>
              <w:rPr>
                <w:del w:id="1875" w:author="Boo Dajeong" w:date="2020-06-17T13:52:00Z"/>
                <w:sz w:val="17"/>
                <w:szCs w:val="17"/>
              </w:rPr>
            </w:pPr>
            <w:del w:id="1876" w:author="Boo Dajeong" w:date="2020-06-17T13:52:00Z">
              <w:r w:rsidDel="00B754B5">
                <w:rPr>
                  <w:sz w:val="17"/>
                  <w:szCs w:val="17"/>
                </w:rPr>
                <w:delText>SNOMED</w:delText>
              </w:r>
            </w:del>
          </w:p>
        </w:tc>
        <w:tc>
          <w:tcPr>
            <w:tcW w:w="993" w:type="dxa"/>
            <w:vAlign w:val="center"/>
          </w:tcPr>
          <w:p w14:paraId="55A09970" w14:textId="10AA5271" w:rsidR="00A06852" w:rsidRPr="006B48F6" w:rsidDel="00B754B5" w:rsidRDefault="00A06852" w:rsidP="003A6DBE">
            <w:pPr>
              <w:ind w:rightChars="15" w:right="33"/>
              <w:jc w:val="both"/>
              <w:rPr>
                <w:del w:id="1877" w:author="Boo Dajeong" w:date="2020-06-17T13:52:00Z"/>
                <w:sz w:val="17"/>
                <w:szCs w:val="17"/>
              </w:rPr>
            </w:pPr>
            <w:del w:id="1878"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0D2B338F" w14:textId="74313F83" w:rsidR="00A06852" w:rsidRPr="006B48F6" w:rsidDel="00B754B5" w:rsidRDefault="00A06852" w:rsidP="003A6DBE">
            <w:pPr>
              <w:ind w:rightChars="15" w:right="33"/>
              <w:jc w:val="both"/>
              <w:rPr>
                <w:del w:id="1879" w:author="Boo Dajeong" w:date="2020-06-17T13:52:00Z"/>
                <w:sz w:val="17"/>
                <w:szCs w:val="17"/>
              </w:rPr>
            </w:pPr>
            <w:del w:id="1880"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4D65AE92" w14:textId="623672CE" w:rsidR="00A06852" w:rsidRPr="006B48F6" w:rsidDel="00B754B5" w:rsidRDefault="00A06852" w:rsidP="003A6DBE">
            <w:pPr>
              <w:ind w:rightChars="15" w:right="33"/>
              <w:jc w:val="both"/>
              <w:rPr>
                <w:del w:id="1881" w:author="Boo Dajeong" w:date="2020-06-17T13:52:00Z"/>
                <w:sz w:val="17"/>
                <w:szCs w:val="17"/>
              </w:rPr>
            </w:pPr>
            <w:del w:id="1882" w:author="Boo Dajeong" w:date="2020-06-17T13:52:00Z">
              <w:r w:rsidDel="00B754B5">
                <w:rPr>
                  <w:sz w:val="17"/>
                  <w:szCs w:val="17"/>
                </w:rPr>
                <w:delText>NO</w:delText>
              </w:r>
            </w:del>
          </w:p>
        </w:tc>
      </w:tr>
      <w:tr w:rsidR="00A06852" w:rsidRPr="006B48F6" w:rsidDel="00B754B5" w14:paraId="2498C8E2" w14:textId="766853F0" w:rsidTr="003A6DBE">
        <w:trPr>
          <w:trHeight w:val="20"/>
          <w:jc w:val="center"/>
          <w:del w:id="1883" w:author="Boo Dajeong" w:date="2020-06-17T13:52:00Z"/>
        </w:trPr>
        <w:tc>
          <w:tcPr>
            <w:tcW w:w="1129" w:type="dxa"/>
            <w:vAlign w:val="center"/>
          </w:tcPr>
          <w:p w14:paraId="44DF2E7E" w14:textId="7AECD000" w:rsidR="00A06852" w:rsidRPr="006B48F6" w:rsidDel="00B754B5" w:rsidRDefault="00BA4808" w:rsidP="003A6DBE">
            <w:pPr>
              <w:ind w:left="138" w:hangingChars="81" w:hanging="138"/>
              <w:jc w:val="both"/>
              <w:rPr>
                <w:del w:id="1884" w:author="Boo Dajeong" w:date="2020-06-17T13:52:00Z"/>
                <w:sz w:val="17"/>
                <w:szCs w:val="17"/>
              </w:rPr>
            </w:pPr>
            <w:del w:id="1885" w:author="Boo Dajeong" w:date="2020-06-17T13:52:00Z">
              <w:r w:rsidDel="00B754B5">
                <w:rPr>
                  <w:sz w:val="17"/>
                  <w:szCs w:val="17"/>
                </w:rPr>
                <w:delText>4131909</w:delText>
              </w:r>
            </w:del>
          </w:p>
        </w:tc>
        <w:tc>
          <w:tcPr>
            <w:tcW w:w="1560" w:type="dxa"/>
            <w:vAlign w:val="center"/>
          </w:tcPr>
          <w:p w14:paraId="41075E5B" w14:textId="309B7E00" w:rsidR="00A06852" w:rsidRPr="006B48F6" w:rsidDel="00B754B5" w:rsidRDefault="00BA4808" w:rsidP="000C03D8">
            <w:pPr>
              <w:ind w:left="138" w:hangingChars="81" w:hanging="138"/>
              <w:rPr>
                <w:del w:id="1886" w:author="Boo Dajeong" w:date="2020-06-17T13:52:00Z"/>
                <w:sz w:val="17"/>
                <w:szCs w:val="17"/>
              </w:rPr>
            </w:pPr>
            <w:del w:id="1887" w:author="Boo Dajeong" w:date="2020-06-17T13:52:00Z">
              <w:r w:rsidDel="00B754B5">
                <w:rPr>
                  <w:rFonts w:hint="eastAsia"/>
                  <w:sz w:val="17"/>
                  <w:szCs w:val="17"/>
                </w:rPr>
                <w:delText>N</w:delText>
              </w:r>
              <w:r w:rsidDel="00B754B5">
                <w:rPr>
                  <w:sz w:val="17"/>
                  <w:szCs w:val="17"/>
                </w:rPr>
                <w:delText>eoplasm of thyroid gland</w:delText>
              </w:r>
            </w:del>
          </w:p>
        </w:tc>
        <w:tc>
          <w:tcPr>
            <w:tcW w:w="1134" w:type="dxa"/>
            <w:vAlign w:val="center"/>
          </w:tcPr>
          <w:p w14:paraId="52BBA6F1" w14:textId="44C888D7" w:rsidR="00A06852" w:rsidRPr="006B48F6" w:rsidDel="00B754B5" w:rsidRDefault="00A06852" w:rsidP="003A6DBE">
            <w:pPr>
              <w:ind w:rightChars="15" w:right="33"/>
              <w:jc w:val="both"/>
              <w:rPr>
                <w:del w:id="1888" w:author="Boo Dajeong" w:date="2020-06-17T13:52:00Z"/>
                <w:sz w:val="17"/>
                <w:szCs w:val="17"/>
              </w:rPr>
            </w:pPr>
            <w:del w:id="1889"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04005C3F" w14:textId="30A92DD2" w:rsidR="00A06852" w:rsidRPr="006B48F6" w:rsidDel="00B754B5" w:rsidRDefault="00A06852" w:rsidP="003A6DBE">
            <w:pPr>
              <w:ind w:rightChars="15" w:right="33"/>
              <w:jc w:val="both"/>
              <w:rPr>
                <w:del w:id="1890" w:author="Boo Dajeong" w:date="2020-06-17T13:52:00Z"/>
                <w:sz w:val="17"/>
                <w:szCs w:val="17"/>
              </w:rPr>
            </w:pPr>
            <w:del w:id="1891" w:author="Boo Dajeong" w:date="2020-06-17T13:52:00Z">
              <w:r w:rsidDel="00B754B5">
                <w:rPr>
                  <w:sz w:val="17"/>
                  <w:szCs w:val="17"/>
                </w:rPr>
                <w:delText>SNOMED</w:delText>
              </w:r>
            </w:del>
          </w:p>
        </w:tc>
        <w:tc>
          <w:tcPr>
            <w:tcW w:w="993" w:type="dxa"/>
            <w:vAlign w:val="center"/>
          </w:tcPr>
          <w:p w14:paraId="1CDF978F" w14:textId="1569330C" w:rsidR="00A06852" w:rsidRPr="006B48F6" w:rsidDel="00B754B5" w:rsidRDefault="00A06852" w:rsidP="003A6DBE">
            <w:pPr>
              <w:ind w:rightChars="15" w:right="33"/>
              <w:jc w:val="both"/>
              <w:rPr>
                <w:del w:id="1892" w:author="Boo Dajeong" w:date="2020-06-17T13:52:00Z"/>
                <w:sz w:val="17"/>
                <w:szCs w:val="17"/>
              </w:rPr>
            </w:pPr>
            <w:del w:id="1893"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48C6050B" w14:textId="2081F92F" w:rsidR="00A06852" w:rsidRPr="006B48F6" w:rsidDel="00B754B5" w:rsidRDefault="00A06852" w:rsidP="003A6DBE">
            <w:pPr>
              <w:ind w:rightChars="15" w:right="33"/>
              <w:jc w:val="both"/>
              <w:rPr>
                <w:del w:id="1894" w:author="Boo Dajeong" w:date="2020-06-17T13:52:00Z"/>
                <w:sz w:val="17"/>
                <w:szCs w:val="17"/>
              </w:rPr>
            </w:pPr>
            <w:del w:id="1895"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6FBC4465" w14:textId="218E97F5" w:rsidR="00A06852" w:rsidRPr="006B48F6" w:rsidDel="00B754B5" w:rsidRDefault="00A06852" w:rsidP="003A6DBE">
            <w:pPr>
              <w:ind w:rightChars="15" w:right="33"/>
              <w:jc w:val="both"/>
              <w:rPr>
                <w:del w:id="1896" w:author="Boo Dajeong" w:date="2020-06-17T13:52:00Z"/>
                <w:sz w:val="17"/>
                <w:szCs w:val="17"/>
              </w:rPr>
            </w:pPr>
            <w:del w:id="1897" w:author="Boo Dajeong" w:date="2020-06-17T13:52:00Z">
              <w:r w:rsidDel="00B754B5">
                <w:rPr>
                  <w:sz w:val="17"/>
                  <w:szCs w:val="17"/>
                </w:rPr>
                <w:delText>NO</w:delText>
              </w:r>
            </w:del>
          </w:p>
        </w:tc>
      </w:tr>
      <w:tr w:rsidR="00A06852" w:rsidRPr="006B48F6" w:rsidDel="00B754B5" w14:paraId="7A82B023" w14:textId="367A2652" w:rsidTr="003A6DBE">
        <w:trPr>
          <w:trHeight w:val="20"/>
          <w:jc w:val="center"/>
          <w:del w:id="1898" w:author="Boo Dajeong" w:date="2020-06-17T13:52:00Z"/>
        </w:trPr>
        <w:tc>
          <w:tcPr>
            <w:tcW w:w="1129" w:type="dxa"/>
            <w:vAlign w:val="center"/>
          </w:tcPr>
          <w:p w14:paraId="145F590D" w14:textId="216B0602" w:rsidR="00A06852" w:rsidRPr="006B48F6" w:rsidDel="00B754B5" w:rsidRDefault="00BA4808" w:rsidP="003A6DBE">
            <w:pPr>
              <w:jc w:val="both"/>
              <w:rPr>
                <w:del w:id="1899" w:author="Boo Dajeong" w:date="2020-06-17T13:52:00Z"/>
                <w:sz w:val="17"/>
                <w:szCs w:val="17"/>
              </w:rPr>
            </w:pPr>
            <w:del w:id="1900" w:author="Boo Dajeong" w:date="2020-06-17T13:52:00Z">
              <w:r w:rsidDel="00B754B5">
                <w:rPr>
                  <w:rFonts w:hint="eastAsia"/>
                  <w:sz w:val="17"/>
                  <w:szCs w:val="17"/>
                </w:rPr>
                <w:delText>4</w:delText>
              </w:r>
              <w:r w:rsidDel="00B754B5">
                <w:rPr>
                  <w:sz w:val="17"/>
                  <w:szCs w:val="17"/>
                </w:rPr>
                <w:delText>4500451</w:delText>
              </w:r>
            </w:del>
          </w:p>
        </w:tc>
        <w:tc>
          <w:tcPr>
            <w:tcW w:w="1560" w:type="dxa"/>
            <w:vAlign w:val="center"/>
          </w:tcPr>
          <w:p w14:paraId="28E7FE1F" w14:textId="62A2766F" w:rsidR="00A06852" w:rsidRPr="006B48F6" w:rsidDel="00B754B5" w:rsidRDefault="00BA4808" w:rsidP="000C03D8">
            <w:pPr>
              <w:rPr>
                <w:del w:id="1901" w:author="Boo Dajeong" w:date="2020-06-17T13:52:00Z"/>
                <w:sz w:val="17"/>
                <w:szCs w:val="17"/>
              </w:rPr>
            </w:pPr>
            <w:del w:id="1902" w:author="Boo Dajeong" w:date="2020-06-17T13:52:00Z">
              <w:r w:rsidDel="00B754B5">
                <w:rPr>
                  <w:rFonts w:hint="eastAsia"/>
                  <w:sz w:val="17"/>
                  <w:szCs w:val="17"/>
                </w:rPr>
                <w:delText>M</w:delText>
              </w:r>
              <w:r w:rsidDel="00B754B5">
                <w:rPr>
                  <w:sz w:val="17"/>
                  <w:szCs w:val="17"/>
                </w:rPr>
                <w:delText>ixed medullary-papillary carcinoma of thyroid gland</w:delText>
              </w:r>
            </w:del>
          </w:p>
        </w:tc>
        <w:tc>
          <w:tcPr>
            <w:tcW w:w="1134" w:type="dxa"/>
            <w:vAlign w:val="center"/>
          </w:tcPr>
          <w:p w14:paraId="670CC027" w14:textId="37971E6A" w:rsidR="00A06852" w:rsidRPr="006B48F6" w:rsidDel="00B754B5" w:rsidRDefault="00A06852" w:rsidP="003A6DBE">
            <w:pPr>
              <w:ind w:rightChars="15" w:right="33"/>
              <w:jc w:val="both"/>
              <w:rPr>
                <w:del w:id="1903" w:author="Boo Dajeong" w:date="2020-06-17T13:52:00Z"/>
                <w:sz w:val="17"/>
                <w:szCs w:val="17"/>
              </w:rPr>
            </w:pPr>
            <w:del w:id="1904"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6F3490A6" w14:textId="4DC9A9D6" w:rsidR="00A06852" w:rsidRPr="006B48F6" w:rsidDel="00B754B5" w:rsidRDefault="00A06852" w:rsidP="003A6DBE">
            <w:pPr>
              <w:ind w:rightChars="15" w:right="33"/>
              <w:jc w:val="both"/>
              <w:rPr>
                <w:del w:id="1905" w:author="Boo Dajeong" w:date="2020-06-17T13:52:00Z"/>
                <w:sz w:val="17"/>
                <w:szCs w:val="17"/>
              </w:rPr>
            </w:pPr>
            <w:del w:id="1906" w:author="Boo Dajeong" w:date="2020-06-17T13:52:00Z">
              <w:r w:rsidDel="00B754B5">
                <w:rPr>
                  <w:sz w:val="17"/>
                  <w:szCs w:val="17"/>
                </w:rPr>
                <w:delText>SNOMED</w:delText>
              </w:r>
            </w:del>
          </w:p>
        </w:tc>
        <w:tc>
          <w:tcPr>
            <w:tcW w:w="993" w:type="dxa"/>
            <w:vAlign w:val="center"/>
          </w:tcPr>
          <w:p w14:paraId="4E9E3381" w14:textId="3D9D8AB5" w:rsidR="00A06852" w:rsidRPr="006B48F6" w:rsidDel="00B754B5" w:rsidRDefault="00A06852" w:rsidP="003A6DBE">
            <w:pPr>
              <w:ind w:rightChars="15" w:right="33"/>
              <w:jc w:val="both"/>
              <w:rPr>
                <w:del w:id="1907" w:author="Boo Dajeong" w:date="2020-06-17T13:52:00Z"/>
                <w:sz w:val="17"/>
                <w:szCs w:val="17"/>
              </w:rPr>
            </w:pPr>
            <w:del w:id="1908"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262AB7CD" w14:textId="7568E963" w:rsidR="00A06852" w:rsidRPr="006B48F6" w:rsidDel="00B754B5" w:rsidRDefault="00A06852" w:rsidP="003A6DBE">
            <w:pPr>
              <w:ind w:rightChars="15" w:right="33"/>
              <w:jc w:val="both"/>
              <w:rPr>
                <w:del w:id="1909" w:author="Boo Dajeong" w:date="2020-06-17T13:52:00Z"/>
                <w:sz w:val="17"/>
                <w:szCs w:val="17"/>
              </w:rPr>
            </w:pPr>
            <w:del w:id="1910"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4FDA0871" w14:textId="10916FC9" w:rsidR="00A06852" w:rsidRPr="006B48F6" w:rsidDel="00B754B5" w:rsidRDefault="00A06852" w:rsidP="003A6DBE">
            <w:pPr>
              <w:ind w:rightChars="15" w:right="33"/>
              <w:jc w:val="both"/>
              <w:rPr>
                <w:del w:id="1911" w:author="Boo Dajeong" w:date="2020-06-17T13:52:00Z"/>
                <w:sz w:val="17"/>
                <w:szCs w:val="17"/>
              </w:rPr>
            </w:pPr>
            <w:del w:id="1912" w:author="Boo Dajeong" w:date="2020-06-17T13:52:00Z">
              <w:r w:rsidDel="00B754B5">
                <w:rPr>
                  <w:sz w:val="17"/>
                  <w:szCs w:val="17"/>
                </w:rPr>
                <w:delText>NO</w:delText>
              </w:r>
            </w:del>
          </w:p>
        </w:tc>
      </w:tr>
      <w:tr w:rsidR="00A06852" w:rsidRPr="006B48F6" w:rsidDel="00B754B5" w14:paraId="5A01B01E" w14:textId="2EF270C9" w:rsidTr="003A6DBE">
        <w:trPr>
          <w:trHeight w:val="20"/>
          <w:jc w:val="center"/>
          <w:del w:id="1913" w:author="Boo Dajeong" w:date="2020-06-17T13:52:00Z"/>
        </w:trPr>
        <w:tc>
          <w:tcPr>
            <w:tcW w:w="1129" w:type="dxa"/>
            <w:vAlign w:val="center"/>
          </w:tcPr>
          <w:p w14:paraId="02AC2DCC" w14:textId="53CFA14F" w:rsidR="00A06852" w:rsidRPr="006B48F6" w:rsidDel="00B754B5" w:rsidRDefault="00DD00D9" w:rsidP="003A6DBE">
            <w:pPr>
              <w:jc w:val="both"/>
              <w:rPr>
                <w:del w:id="1914" w:author="Boo Dajeong" w:date="2020-06-17T13:52:00Z"/>
                <w:sz w:val="17"/>
                <w:szCs w:val="17"/>
              </w:rPr>
            </w:pPr>
            <w:del w:id="1915" w:author="Boo Dajeong" w:date="2020-06-17T13:52:00Z">
              <w:r w:rsidDel="00B754B5">
                <w:rPr>
                  <w:rFonts w:hint="eastAsia"/>
                  <w:sz w:val="17"/>
                  <w:szCs w:val="17"/>
                </w:rPr>
                <w:delText>3</w:delText>
              </w:r>
              <w:r w:rsidDel="00B754B5">
                <w:rPr>
                  <w:sz w:val="17"/>
                  <w:szCs w:val="17"/>
                </w:rPr>
                <w:delText>6561819</w:delText>
              </w:r>
            </w:del>
          </w:p>
        </w:tc>
        <w:tc>
          <w:tcPr>
            <w:tcW w:w="1560" w:type="dxa"/>
            <w:vAlign w:val="center"/>
          </w:tcPr>
          <w:p w14:paraId="2265A0FC" w14:textId="235D8D3D" w:rsidR="00A06852" w:rsidRPr="006B48F6" w:rsidDel="00B754B5" w:rsidRDefault="00DD00D9" w:rsidP="000C03D8">
            <w:pPr>
              <w:rPr>
                <w:del w:id="1916" w:author="Boo Dajeong" w:date="2020-06-17T13:52:00Z"/>
                <w:sz w:val="17"/>
                <w:szCs w:val="17"/>
              </w:rPr>
            </w:pPr>
            <w:del w:id="1917" w:author="Boo Dajeong" w:date="2020-06-17T13:52:00Z">
              <w:r w:rsidDel="00B754B5">
                <w:rPr>
                  <w:rFonts w:hint="eastAsia"/>
                  <w:sz w:val="17"/>
                  <w:szCs w:val="17"/>
                </w:rPr>
                <w:delText>M</w:delText>
              </w:r>
              <w:r w:rsidDel="00B754B5">
                <w:rPr>
                  <w:sz w:val="17"/>
                  <w:szCs w:val="17"/>
                </w:rPr>
                <w:delText>ixed medullary-follicular carcinoma of thyroid gland</w:delText>
              </w:r>
            </w:del>
          </w:p>
        </w:tc>
        <w:tc>
          <w:tcPr>
            <w:tcW w:w="1134" w:type="dxa"/>
            <w:vAlign w:val="center"/>
          </w:tcPr>
          <w:p w14:paraId="2FDDAE07" w14:textId="239317D3" w:rsidR="00A06852" w:rsidRPr="006B48F6" w:rsidDel="00B754B5" w:rsidRDefault="00A06852" w:rsidP="003A6DBE">
            <w:pPr>
              <w:ind w:rightChars="15" w:right="33"/>
              <w:jc w:val="both"/>
              <w:rPr>
                <w:del w:id="1918" w:author="Boo Dajeong" w:date="2020-06-17T13:52:00Z"/>
                <w:sz w:val="17"/>
                <w:szCs w:val="17"/>
              </w:rPr>
            </w:pPr>
            <w:del w:id="1919"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666A2226" w14:textId="4275A71F" w:rsidR="00A06852" w:rsidRPr="006B48F6" w:rsidDel="00B754B5" w:rsidRDefault="00A06852" w:rsidP="003A6DBE">
            <w:pPr>
              <w:ind w:rightChars="15" w:right="33"/>
              <w:jc w:val="both"/>
              <w:rPr>
                <w:del w:id="1920" w:author="Boo Dajeong" w:date="2020-06-17T13:52:00Z"/>
                <w:sz w:val="17"/>
                <w:szCs w:val="17"/>
              </w:rPr>
            </w:pPr>
            <w:del w:id="1921" w:author="Boo Dajeong" w:date="2020-06-17T13:52:00Z">
              <w:r w:rsidDel="00B754B5">
                <w:rPr>
                  <w:sz w:val="17"/>
                  <w:szCs w:val="17"/>
                </w:rPr>
                <w:delText>SNOMED</w:delText>
              </w:r>
            </w:del>
          </w:p>
        </w:tc>
        <w:tc>
          <w:tcPr>
            <w:tcW w:w="993" w:type="dxa"/>
            <w:vAlign w:val="center"/>
          </w:tcPr>
          <w:p w14:paraId="10AD0352" w14:textId="5F5B3867" w:rsidR="00A06852" w:rsidRPr="006B48F6" w:rsidDel="00B754B5" w:rsidRDefault="00A06852" w:rsidP="003A6DBE">
            <w:pPr>
              <w:ind w:rightChars="15" w:right="33"/>
              <w:jc w:val="both"/>
              <w:rPr>
                <w:del w:id="1922" w:author="Boo Dajeong" w:date="2020-06-17T13:52:00Z"/>
                <w:sz w:val="17"/>
                <w:szCs w:val="17"/>
              </w:rPr>
            </w:pPr>
            <w:del w:id="1923"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58650966" w14:textId="78AE3646" w:rsidR="00A06852" w:rsidRPr="006B48F6" w:rsidDel="00B754B5" w:rsidRDefault="00A06852" w:rsidP="003A6DBE">
            <w:pPr>
              <w:ind w:rightChars="15" w:right="33"/>
              <w:jc w:val="both"/>
              <w:rPr>
                <w:del w:id="1924" w:author="Boo Dajeong" w:date="2020-06-17T13:52:00Z"/>
                <w:sz w:val="17"/>
                <w:szCs w:val="17"/>
              </w:rPr>
            </w:pPr>
            <w:del w:id="1925"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37267921" w14:textId="184F22B0" w:rsidR="00A06852" w:rsidRPr="006B48F6" w:rsidDel="00B754B5" w:rsidRDefault="00A06852" w:rsidP="003A6DBE">
            <w:pPr>
              <w:ind w:rightChars="15" w:right="33"/>
              <w:jc w:val="both"/>
              <w:rPr>
                <w:del w:id="1926" w:author="Boo Dajeong" w:date="2020-06-17T13:52:00Z"/>
                <w:sz w:val="17"/>
                <w:szCs w:val="17"/>
              </w:rPr>
            </w:pPr>
            <w:del w:id="1927" w:author="Boo Dajeong" w:date="2020-06-17T13:52:00Z">
              <w:r w:rsidDel="00B754B5">
                <w:rPr>
                  <w:sz w:val="17"/>
                  <w:szCs w:val="17"/>
                </w:rPr>
                <w:delText>NO</w:delText>
              </w:r>
            </w:del>
          </w:p>
        </w:tc>
      </w:tr>
      <w:tr w:rsidR="00924DFB" w:rsidRPr="006B48F6" w:rsidDel="00B754B5" w14:paraId="7BCFE371" w14:textId="00B5C03E" w:rsidTr="003A6DBE">
        <w:trPr>
          <w:trHeight w:val="20"/>
          <w:jc w:val="center"/>
          <w:del w:id="1928" w:author="Boo Dajeong" w:date="2020-06-17T13:52:00Z"/>
        </w:trPr>
        <w:tc>
          <w:tcPr>
            <w:tcW w:w="1129" w:type="dxa"/>
            <w:vAlign w:val="center"/>
          </w:tcPr>
          <w:p w14:paraId="1CC2711D" w14:textId="612C47CB" w:rsidR="00924DFB" w:rsidDel="00B754B5" w:rsidRDefault="00924DFB" w:rsidP="003A6DBE">
            <w:pPr>
              <w:jc w:val="both"/>
              <w:rPr>
                <w:del w:id="1929" w:author="Boo Dajeong" w:date="2020-06-17T13:52:00Z"/>
                <w:sz w:val="17"/>
                <w:szCs w:val="17"/>
              </w:rPr>
            </w:pPr>
            <w:del w:id="1930" w:author="Boo Dajeong" w:date="2020-06-17T13:52:00Z">
              <w:r w:rsidDel="00B754B5">
                <w:rPr>
                  <w:rFonts w:hint="eastAsia"/>
                  <w:sz w:val="17"/>
                  <w:szCs w:val="17"/>
                </w:rPr>
                <w:delText>4</w:delText>
              </w:r>
              <w:r w:rsidDel="00B754B5">
                <w:rPr>
                  <w:sz w:val="17"/>
                  <w:szCs w:val="17"/>
                </w:rPr>
                <w:delText>116229</w:delText>
              </w:r>
            </w:del>
          </w:p>
        </w:tc>
        <w:tc>
          <w:tcPr>
            <w:tcW w:w="1560" w:type="dxa"/>
            <w:vAlign w:val="center"/>
          </w:tcPr>
          <w:p w14:paraId="6A7A2D3D" w14:textId="645B2282" w:rsidR="00924DFB" w:rsidDel="00B754B5" w:rsidRDefault="00924DFB" w:rsidP="000C03D8">
            <w:pPr>
              <w:rPr>
                <w:del w:id="1931" w:author="Boo Dajeong" w:date="2020-06-17T13:52:00Z"/>
                <w:sz w:val="17"/>
                <w:szCs w:val="17"/>
              </w:rPr>
            </w:pPr>
            <w:del w:id="1932" w:author="Boo Dajeong" w:date="2020-06-17T13:52:00Z">
              <w:r w:rsidDel="00B754B5">
                <w:rPr>
                  <w:rFonts w:hint="eastAsia"/>
                  <w:sz w:val="17"/>
                  <w:szCs w:val="17"/>
                </w:rPr>
                <w:delText>M</w:delText>
              </w:r>
              <w:r w:rsidDel="00B754B5">
                <w:rPr>
                  <w:sz w:val="17"/>
                  <w:szCs w:val="17"/>
                </w:rPr>
                <w:delText>ixed follicular and papillary thyroid carcinoma</w:delText>
              </w:r>
            </w:del>
          </w:p>
        </w:tc>
        <w:tc>
          <w:tcPr>
            <w:tcW w:w="1134" w:type="dxa"/>
            <w:vAlign w:val="center"/>
          </w:tcPr>
          <w:p w14:paraId="6C2676D7" w14:textId="638545F5" w:rsidR="00924DFB" w:rsidDel="00B754B5" w:rsidRDefault="00924DFB" w:rsidP="003A6DBE">
            <w:pPr>
              <w:ind w:rightChars="15" w:right="33"/>
              <w:jc w:val="both"/>
              <w:rPr>
                <w:del w:id="1933" w:author="Boo Dajeong" w:date="2020-06-17T13:52:00Z"/>
                <w:sz w:val="17"/>
                <w:szCs w:val="17"/>
              </w:rPr>
            </w:pPr>
            <w:del w:id="1934"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1AAA15B6" w14:textId="5C3C34F5" w:rsidR="00924DFB" w:rsidDel="00B754B5" w:rsidRDefault="00924DFB" w:rsidP="003A6DBE">
            <w:pPr>
              <w:ind w:rightChars="15" w:right="33"/>
              <w:jc w:val="both"/>
              <w:rPr>
                <w:del w:id="1935" w:author="Boo Dajeong" w:date="2020-06-17T13:52:00Z"/>
                <w:sz w:val="17"/>
                <w:szCs w:val="17"/>
              </w:rPr>
            </w:pPr>
            <w:del w:id="1936" w:author="Boo Dajeong" w:date="2020-06-17T13:52:00Z">
              <w:r w:rsidDel="00B754B5">
                <w:rPr>
                  <w:sz w:val="17"/>
                  <w:szCs w:val="17"/>
                </w:rPr>
                <w:delText>SNOMED</w:delText>
              </w:r>
            </w:del>
          </w:p>
        </w:tc>
        <w:tc>
          <w:tcPr>
            <w:tcW w:w="993" w:type="dxa"/>
            <w:vAlign w:val="center"/>
          </w:tcPr>
          <w:p w14:paraId="0A0FA77C" w14:textId="4A9CAA0B" w:rsidR="00924DFB" w:rsidDel="00B754B5" w:rsidRDefault="00924DFB" w:rsidP="003A6DBE">
            <w:pPr>
              <w:ind w:rightChars="15" w:right="33"/>
              <w:jc w:val="both"/>
              <w:rPr>
                <w:del w:id="1937" w:author="Boo Dajeong" w:date="2020-06-17T13:52:00Z"/>
                <w:sz w:val="17"/>
                <w:szCs w:val="17"/>
              </w:rPr>
            </w:pPr>
            <w:del w:id="1938"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1598F4A6" w14:textId="40E73909" w:rsidR="00924DFB" w:rsidDel="00B754B5" w:rsidRDefault="00924DFB" w:rsidP="003A6DBE">
            <w:pPr>
              <w:ind w:rightChars="15" w:right="33"/>
              <w:jc w:val="both"/>
              <w:rPr>
                <w:del w:id="1939" w:author="Boo Dajeong" w:date="2020-06-17T13:52:00Z"/>
                <w:sz w:val="17"/>
                <w:szCs w:val="17"/>
              </w:rPr>
            </w:pPr>
            <w:del w:id="1940"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27EE4B6A" w14:textId="393350F6" w:rsidR="00924DFB" w:rsidDel="00B754B5" w:rsidRDefault="00924DFB" w:rsidP="003A6DBE">
            <w:pPr>
              <w:ind w:rightChars="15" w:right="33"/>
              <w:jc w:val="both"/>
              <w:rPr>
                <w:del w:id="1941" w:author="Boo Dajeong" w:date="2020-06-17T13:52:00Z"/>
                <w:sz w:val="17"/>
                <w:szCs w:val="17"/>
              </w:rPr>
            </w:pPr>
            <w:del w:id="1942" w:author="Boo Dajeong" w:date="2020-06-17T13:52:00Z">
              <w:r w:rsidDel="00B754B5">
                <w:rPr>
                  <w:sz w:val="17"/>
                  <w:szCs w:val="17"/>
                </w:rPr>
                <w:delText>NO</w:delText>
              </w:r>
            </w:del>
          </w:p>
        </w:tc>
      </w:tr>
      <w:tr w:rsidR="00913D95" w:rsidRPr="006B48F6" w:rsidDel="00B754B5" w14:paraId="3D0AD79D" w14:textId="3E432FE9" w:rsidTr="003A6DBE">
        <w:trPr>
          <w:trHeight w:val="20"/>
          <w:jc w:val="center"/>
          <w:del w:id="1943" w:author="Boo Dajeong" w:date="2020-06-17T13:52:00Z"/>
        </w:trPr>
        <w:tc>
          <w:tcPr>
            <w:tcW w:w="1129" w:type="dxa"/>
            <w:vAlign w:val="center"/>
          </w:tcPr>
          <w:p w14:paraId="50C82A6A" w14:textId="3F66B984" w:rsidR="00913D95" w:rsidDel="00B754B5" w:rsidRDefault="00913D95" w:rsidP="003A6DBE">
            <w:pPr>
              <w:jc w:val="both"/>
              <w:rPr>
                <w:del w:id="1944" w:author="Boo Dajeong" w:date="2020-06-17T13:52:00Z"/>
                <w:sz w:val="17"/>
                <w:szCs w:val="17"/>
              </w:rPr>
            </w:pPr>
            <w:del w:id="1945" w:author="Boo Dajeong" w:date="2020-06-17T13:52:00Z">
              <w:r w:rsidDel="00B754B5">
                <w:rPr>
                  <w:rFonts w:hint="eastAsia"/>
                  <w:sz w:val="17"/>
                  <w:szCs w:val="17"/>
                </w:rPr>
                <w:delText>4</w:delText>
              </w:r>
              <w:r w:rsidDel="00B754B5">
                <w:rPr>
                  <w:sz w:val="17"/>
                  <w:szCs w:val="17"/>
                </w:rPr>
                <w:delText>4501526</w:delText>
              </w:r>
            </w:del>
          </w:p>
        </w:tc>
        <w:tc>
          <w:tcPr>
            <w:tcW w:w="1560" w:type="dxa"/>
            <w:vAlign w:val="center"/>
          </w:tcPr>
          <w:p w14:paraId="2A0FF309" w14:textId="7005FF7F" w:rsidR="00913D95" w:rsidDel="00B754B5" w:rsidRDefault="00913D95" w:rsidP="000C03D8">
            <w:pPr>
              <w:rPr>
                <w:del w:id="1946" w:author="Boo Dajeong" w:date="2020-06-17T13:52:00Z"/>
                <w:sz w:val="17"/>
                <w:szCs w:val="17"/>
              </w:rPr>
            </w:pPr>
            <w:del w:id="1947" w:author="Boo Dajeong" w:date="2020-06-17T13:52:00Z">
              <w:r w:rsidDel="00B754B5">
                <w:rPr>
                  <w:sz w:val="17"/>
                  <w:szCs w:val="17"/>
                </w:rPr>
                <w:delText>Medullary thyroid carcinoma of thyroid gland</w:delText>
              </w:r>
            </w:del>
          </w:p>
        </w:tc>
        <w:tc>
          <w:tcPr>
            <w:tcW w:w="1134" w:type="dxa"/>
            <w:vAlign w:val="center"/>
          </w:tcPr>
          <w:p w14:paraId="40EB6188" w14:textId="34A15F39" w:rsidR="00913D95" w:rsidDel="00B754B5" w:rsidRDefault="00913D95" w:rsidP="003A6DBE">
            <w:pPr>
              <w:ind w:rightChars="15" w:right="33"/>
              <w:jc w:val="both"/>
              <w:rPr>
                <w:del w:id="1948" w:author="Boo Dajeong" w:date="2020-06-17T13:52:00Z"/>
                <w:sz w:val="17"/>
                <w:szCs w:val="17"/>
              </w:rPr>
            </w:pPr>
            <w:del w:id="1949"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21098044" w14:textId="716E2761" w:rsidR="00913D95" w:rsidDel="00B754B5" w:rsidRDefault="00913D95" w:rsidP="003A6DBE">
            <w:pPr>
              <w:ind w:rightChars="15" w:right="33"/>
              <w:jc w:val="both"/>
              <w:rPr>
                <w:del w:id="1950" w:author="Boo Dajeong" w:date="2020-06-17T13:52:00Z"/>
                <w:sz w:val="17"/>
                <w:szCs w:val="17"/>
              </w:rPr>
            </w:pPr>
            <w:del w:id="1951" w:author="Boo Dajeong" w:date="2020-06-17T13:52:00Z">
              <w:r w:rsidDel="00B754B5">
                <w:rPr>
                  <w:sz w:val="17"/>
                  <w:szCs w:val="17"/>
                </w:rPr>
                <w:delText>SNOMED</w:delText>
              </w:r>
            </w:del>
          </w:p>
        </w:tc>
        <w:tc>
          <w:tcPr>
            <w:tcW w:w="993" w:type="dxa"/>
            <w:vAlign w:val="center"/>
          </w:tcPr>
          <w:p w14:paraId="048A6CBA" w14:textId="08744557" w:rsidR="00913D95" w:rsidDel="00B754B5" w:rsidRDefault="00913D95" w:rsidP="003A6DBE">
            <w:pPr>
              <w:ind w:rightChars="15" w:right="33"/>
              <w:jc w:val="both"/>
              <w:rPr>
                <w:del w:id="1952" w:author="Boo Dajeong" w:date="2020-06-17T13:52:00Z"/>
                <w:sz w:val="17"/>
                <w:szCs w:val="17"/>
              </w:rPr>
            </w:pPr>
            <w:del w:id="1953"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4D79BBA4" w14:textId="315649B6" w:rsidR="00913D95" w:rsidDel="00B754B5" w:rsidRDefault="00913D95" w:rsidP="003A6DBE">
            <w:pPr>
              <w:ind w:rightChars="15" w:right="33"/>
              <w:jc w:val="both"/>
              <w:rPr>
                <w:del w:id="1954" w:author="Boo Dajeong" w:date="2020-06-17T13:52:00Z"/>
                <w:sz w:val="17"/>
                <w:szCs w:val="17"/>
              </w:rPr>
            </w:pPr>
            <w:del w:id="1955"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52205287" w14:textId="550BBC49" w:rsidR="00913D95" w:rsidDel="00B754B5" w:rsidRDefault="00913D95" w:rsidP="003A6DBE">
            <w:pPr>
              <w:ind w:rightChars="15" w:right="33"/>
              <w:jc w:val="both"/>
              <w:rPr>
                <w:del w:id="1956" w:author="Boo Dajeong" w:date="2020-06-17T13:52:00Z"/>
                <w:sz w:val="17"/>
                <w:szCs w:val="17"/>
              </w:rPr>
            </w:pPr>
            <w:del w:id="1957" w:author="Boo Dajeong" w:date="2020-06-17T13:52:00Z">
              <w:r w:rsidDel="00B754B5">
                <w:rPr>
                  <w:sz w:val="17"/>
                  <w:szCs w:val="17"/>
                </w:rPr>
                <w:delText>NO</w:delText>
              </w:r>
            </w:del>
          </w:p>
        </w:tc>
      </w:tr>
      <w:tr w:rsidR="006759F7" w:rsidRPr="006B48F6" w:rsidDel="00B754B5" w14:paraId="06D57E86" w14:textId="2FCBBBA6" w:rsidTr="003A6DBE">
        <w:trPr>
          <w:trHeight w:val="20"/>
          <w:jc w:val="center"/>
          <w:del w:id="1958" w:author="Boo Dajeong" w:date="2020-06-17T13:52:00Z"/>
        </w:trPr>
        <w:tc>
          <w:tcPr>
            <w:tcW w:w="1129" w:type="dxa"/>
            <w:vAlign w:val="center"/>
          </w:tcPr>
          <w:p w14:paraId="1D4E8E2C" w14:textId="196F608B" w:rsidR="006759F7" w:rsidDel="00B754B5" w:rsidRDefault="006759F7" w:rsidP="003A6DBE">
            <w:pPr>
              <w:jc w:val="both"/>
              <w:rPr>
                <w:del w:id="1959" w:author="Boo Dajeong" w:date="2020-06-17T13:52:00Z"/>
                <w:sz w:val="17"/>
                <w:szCs w:val="17"/>
              </w:rPr>
            </w:pPr>
            <w:del w:id="1960" w:author="Boo Dajeong" w:date="2020-06-17T13:52:00Z">
              <w:r w:rsidDel="00B754B5">
                <w:rPr>
                  <w:rFonts w:hint="eastAsia"/>
                  <w:sz w:val="17"/>
                  <w:szCs w:val="17"/>
                </w:rPr>
                <w:delText>4</w:delText>
              </w:r>
              <w:r w:rsidDel="00B754B5">
                <w:rPr>
                  <w:sz w:val="17"/>
                  <w:szCs w:val="17"/>
                </w:rPr>
                <w:delText>111011</w:delText>
              </w:r>
            </w:del>
          </w:p>
        </w:tc>
        <w:tc>
          <w:tcPr>
            <w:tcW w:w="1560" w:type="dxa"/>
            <w:vAlign w:val="center"/>
          </w:tcPr>
          <w:p w14:paraId="69B0DEE9" w14:textId="22FAEBE7" w:rsidR="006759F7" w:rsidDel="00B754B5" w:rsidRDefault="006759F7" w:rsidP="000C03D8">
            <w:pPr>
              <w:rPr>
                <w:del w:id="1961" w:author="Boo Dajeong" w:date="2020-06-17T13:52:00Z"/>
                <w:sz w:val="17"/>
                <w:szCs w:val="17"/>
              </w:rPr>
            </w:pPr>
            <w:del w:id="1962" w:author="Boo Dajeong" w:date="2020-06-17T13:52:00Z">
              <w:r w:rsidDel="00B754B5">
                <w:rPr>
                  <w:rFonts w:hint="eastAsia"/>
                  <w:sz w:val="17"/>
                  <w:szCs w:val="17"/>
                </w:rPr>
                <w:delText>M</w:delText>
              </w:r>
              <w:r w:rsidDel="00B754B5">
                <w:rPr>
                  <w:sz w:val="17"/>
                  <w:szCs w:val="17"/>
                </w:rPr>
                <w:delText>edullary thyroid carcinoma</w:delText>
              </w:r>
            </w:del>
          </w:p>
        </w:tc>
        <w:tc>
          <w:tcPr>
            <w:tcW w:w="1134" w:type="dxa"/>
            <w:vAlign w:val="center"/>
          </w:tcPr>
          <w:p w14:paraId="416481F0" w14:textId="64E23DB6" w:rsidR="006759F7" w:rsidDel="00B754B5" w:rsidRDefault="006759F7" w:rsidP="003A6DBE">
            <w:pPr>
              <w:ind w:rightChars="15" w:right="33"/>
              <w:jc w:val="both"/>
              <w:rPr>
                <w:del w:id="1963" w:author="Boo Dajeong" w:date="2020-06-17T13:52:00Z"/>
                <w:sz w:val="17"/>
                <w:szCs w:val="17"/>
              </w:rPr>
            </w:pPr>
            <w:del w:id="1964"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47D9A03D" w14:textId="2F8AB3D6" w:rsidR="006759F7" w:rsidDel="00B754B5" w:rsidRDefault="006759F7" w:rsidP="003A6DBE">
            <w:pPr>
              <w:ind w:rightChars="15" w:right="33"/>
              <w:jc w:val="both"/>
              <w:rPr>
                <w:del w:id="1965" w:author="Boo Dajeong" w:date="2020-06-17T13:52:00Z"/>
                <w:sz w:val="17"/>
                <w:szCs w:val="17"/>
              </w:rPr>
            </w:pPr>
            <w:del w:id="1966" w:author="Boo Dajeong" w:date="2020-06-17T13:52:00Z">
              <w:r w:rsidDel="00B754B5">
                <w:rPr>
                  <w:sz w:val="17"/>
                  <w:szCs w:val="17"/>
                </w:rPr>
                <w:delText>SNOMED</w:delText>
              </w:r>
            </w:del>
          </w:p>
        </w:tc>
        <w:tc>
          <w:tcPr>
            <w:tcW w:w="993" w:type="dxa"/>
            <w:vAlign w:val="center"/>
          </w:tcPr>
          <w:p w14:paraId="02E52C04" w14:textId="286C0D15" w:rsidR="006759F7" w:rsidDel="00B754B5" w:rsidRDefault="006759F7" w:rsidP="003A6DBE">
            <w:pPr>
              <w:ind w:rightChars="15" w:right="33"/>
              <w:jc w:val="both"/>
              <w:rPr>
                <w:del w:id="1967" w:author="Boo Dajeong" w:date="2020-06-17T13:52:00Z"/>
                <w:sz w:val="17"/>
                <w:szCs w:val="17"/>
              </w:rPr>
            </w:pPr>
            <w:del w:id="1968"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2CD63F7D" w14:textId="0C922074" w:rsidR="006759F7" w:rsidDel="00B754B5" w:rsidRDefault="006759F7" w:rsidP="003A6DBE">
            <w:pPr>
              <w:ind w:rightChars="15" w:right="33"/>
              <w:jc w:val="both"/>
              <w:rPr>
                <w:del w:id="1969" w:author="Boo Dajeong" w:date="2020-06-17T13:52:00Z"/>
                <w:sz w:val="17"/>
                <w:szCs w:val="17"/>
              </w:rPr>
            </w:pPr>
            <w:del w:id="1970"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324E746E" w14:textId="0C298479" w:rsidR="006759F7" w:rsidDel="00B754B5" w:rsidRDefault="006759F7" w:rsidP="003A6DBE">
            <w:pPr>
              <w:ind w:rightChars="15" w:right="33"/>
              <w:jc w:val="both"/>
              <w:rPr>
                <w:del w:id="1971" w:author="Boo Dajeong" w:date="2020-06-17T13:52:00Z"/>
                <w:sz w:val="17"/>
                <w:szCs w:val="17"/>
              </w:rPr>
            </w:pPr>
            <w:del w:id="1972" w:author="Boo Dajeong" w:date="2020-06-17T13:52:00Z">
              <w:r w:rsidDel="00B754B5">
                <w:rPr>
                  <w:sz w:val="17"/>
                  <w:szCs w:val="17"/>
                </w:rPr>
                <w:delText>NO</w:delText>
              </w:r>
            </w:del>
          </w:p>
        </w:tc>
      </w:tr>
      <w:tr w:rsidR="00722FC5" w:rsidRPr="006B48F6" w14:paraId="58972C3C" w14:textId="77777777" w:rsidTr="003A6DBE">
        <w:trPr>
          <w:trHeight w:val="20"/>
          <w:jc w:val="center"/>
        </w:trPr>
        <w:tc>
          <w:tcPr>
            <w:tcW w:w="1129" w:type="dxa"/>
            <w:vAlign w:val="center"/>
          </w:tcPr>
          <w:p w14:paraId="3A464091" w14:textId="6BDBDD46" w:rsidR="00722FC5" w:rsidRDefault="00722FC5" w:rsidP="003A6DBE">
            <w:pPr>
              <w:jc w:val="both"/>
              <w:rPr>
                <w:sz w:val="17"/>
                <w:szCs w:val="17"/>
              </w:rPr>
            </w:pPr>
            <w:r>
              <w:rPr>
                <w:rFonts w:hint="eastAsia"/>
                <w:sz w:val="17"/>
                <w:szCs w:val="17"/>
              </w:rPr>
              <w:t>4</w:t>
            </w:r>
            <w:r>
              <w:rPr>
                <w:sz w:val="17"/>
                <w:szCs w:val="17"/>
              </w:rPr>
              <w:t>178976</w:t>
            </w:r>
          </w:p>
        </w:tc>
        <w:tc>
          <w:tcPr>
            <w:tcW w:w="1560" w:type="dxa"/>
            <w:vAlign w:val="center"/>
          </w:tcPr>
          <w:p w14:paraId="3427BEA3" w14:textId="52A4859B" w:rsidR="00722FC5" w:rsidRDefault="00722FC5" w:rsidP="000C03D8">
            <w:pPr>
              <w:rPr>
                <w:sz w:val="17"/>
                <w:szCs w:val="17"/>
              </w:rPr>
            </w:pPr>
            <w:r>
              <w:rPr>
                <w:rFonts w:hint="eastAsia"/>
                <w:sz w:val="17"/>
                <w:szCs w:val="17"/>
              </w:rPr>
              <w:t>M</w:t>
            </w:r>
            <w:r>
              <w:rPr>
                <w:sz w:val="17"/>
                <w:szCs w:val="17"/>
              </w:rPr>
              <w:t>alignant tumor of thyroid gland</w:t>
            </w:r>
          </w:p>
        </w:tc>
        <w:tc>
          <w:tcPr>
            <w:tcW w:w="1134" w:type="dxa"/>
            <w:vAlign w:val="center"/>
          </w:tcPr>
          <w:p w14:paraId="73C94363" w14:textId="47367B3A" w:rsidR="00722FC5" w:rsidRDefault="00722FC5" w:rsidP="003A6DBE">
            <w:pPr>
              <w:ind w:rightChars="15" w:right="33"/>
              <w:jc w:val="both"/>
              <w:rPr>
                <w:sz w:val="17"/>
                <w:szCs w:val="17"/>
              </w:rPr>
            </w:pPr>
            <w:r>
              <w:rPr>
                <w:rFonts w:hint="eastAsia"/>
                <w:sz w:val="17"/>
                <w:szCs w:val="17"/>
              </w:rPr>
              <w:t>C</w:t>
            </w:r>
            <w:r>
              <w:rPr>
                <w:sz w:val="17"/>
                <w:szCs w:val="17"/>
              </w:rPr>
              <w:t>ondition</w:t>
            </w:r>
          </w:p>
        </w:tc>
        <w:tc>
          <w:tcPr>
            <w:tcW w:w="1275" w:type="dxa"/>
            <w:vAlign w:val="center"/>
          </w:tcPr>
          <w:p w14:paraId="0B2B1472" w14:textId="10224621" w:rsidR="00722FC5" w:rsidRDefault="00722FC5" w:rsidP="003A6DBE">
            <w:pPr>
              <w:ind w:rightChars="15" w:right="33"/>
              <w:jc w:val="both"/>
              <w:rPr>
                <w:sz w:val="17"/>
                <w:szCs w:val="17"/>
              </w:rPr>
            </w:pPr>
            <w:r>
              <w:rPr>
                <w:sz w:val="17"/>
                <w:szCs w:val="17"/>
              </w:rPr>
              <w:t>SNOMED</w:t>
            </w:r>
          </w:p>
        </w:tc>
        <w:tc>
          <w:tcPr>
            <w:tcW w:w="993" w:type="dxa"/>
            <w:vAlign w:val="center"/>
          </w:tcPr>
          <w:p w14:paraId="0EBC070C" w14:textId="0DE9133E" w:rsidR="00722FC5" w:rsidRDefault="00722FC5" w:rsidP="003A6DBE">
            <w:pPr>
              <w:ind w:rightChars="15" w:right="33"/>
              <w:jc w:val="both"/>
              <w:rPr>
                <w:sz w:val="17"/>
                <w:szCs w:val="17"/>
              </w:rPr>
            </w:pPr>
            <w:r>
              <w:rPr>
                <w:rFonts w:hint="eastAsia"/>
                <w:sz w:val="17"/>
                <w:szCs w:val="17"/>
              </w:rPr>
              <w:t>N</w:t>
            </w:r>
            <w:r>
              <w:rPr>
                <w:sz w:val="17"/>
                <w:szCs w:val="17"/>
              </w:rPr>
              <w:t>O</w:t>
            </w:r>
          </w:p>
        </w:tc>
        <w:tc>
          <w:tcPr>
            <w:tcW w:w="1275" w:type="dxa"/>
            <w:vAlign w:val="center"/>
          </w:tcPr>
          <w:p w14:paraId="5E672296" w14:textId="216F9D77" w:rsidR="00722FC5" w:rsidRDefault="003C309A" w:rsidP="003A6DBE">
            <w:pPr>
              <w:ind w:rightChars="15" w:right="33"/>
              <w:jc w:val="both"/>
              <w:rPr>
                <w:sz w:val="17"/>
                <w:szCs w:val="17"/>
              </w:rPr>
            </w:pPr>
            <w:ins w:id="1973" w:author="Boo Dajeong" w:date="2020-06-17T13:54:00Z">
              <w:r>
                <w:rPr>
                  <w:rFonts w:hint="eastAsia"/>
                  <w:sz w:val="17"/>
                  <w:szCs w:val="17"/>
                </w:rPr>
                <w:t>YES</w:t>
              </w:r>
            </w:ins>
            <w:del w:id="1974" w:author="Boo Dajeong" w:date="2020-06-17T13:54:00Z">
              <w:r w:rsidR="00722FC5" w:rsidDel="003C309A">
                <w:rPr>
                  <w:rFonts w:hint="eastAsia"/>
                  <w:sz w:val="17"/>
                  <w:szCs w:val="17"/>
                </w:rPr>
                <w:delText>N</w:delText>
              </w:r>
              <w:r w:rsidR="00722FC5" w:rsidDel="003C309A">
                <w:rPr>
                  <w:sz w:val="17"/>
                  <w:szCs w:val="17"/>
                </w:rPr>
                <w:delText>O</w:delText>
              </w:r>
            </w:del>
          </w:p>
        </w:tc>
        <w:tc>
          <w:tcPr>
            <w:tcW w:w="1173" w:type="dxa"/>
            <w:vAlign w:val="center"/>
          </w:tcPr>
          <w:p w14:paraId="35A6BC6B" w14:textId="632972A2" w:rsidR="00722FC5" w:rsidRDefault="00722FC5" w:rsidP="003A6DBE">
            <w:pPr>
              <w:ind w:rightChars="15" w:right="33"/>
              <w:jc w:val="both"/>
              <w:rPr>
                <w:sz w:val="17"/>
                <w:szCs w:val="17"/>
              </w:rPr>
            </w:pPr>
            <w:r>
              <w:rPr>
                <w:sz w:val="17"/>
                <w:szCs w:val="17"/>
              </w:rPr>
              <w:t>NO</w:t>
            </w:r>
          </w:p>
        </w:tc>
      </w:tr>
      <w:tr w:rsidR="00A81EFB" w:rsidRPr="006B48F6" w:rsidDel="00B754B5" w14:paraId="570704F2" w14:textId="6BE4AC0C" w:rsidTr="003A6DBE">
        <w:trPr>
          <w:trHeight w:val="20"/>
          <w:jc w:val="center"/>
          <w:del w:id="1975" w:author="Boo Dajeong" w:date="2020-06-17T13:52:00Z"/>
        </w:trPr>
        <w:tc>
          <w:tcPr>
            <w:tcW w:w="1129" w:type="dxa"/>
            <w:vAlign w:val="center"/>
          </w:tcPr>
          <w:p w14:paraId="7E5F2D0B" w14:textId="562A3D75" w:rsidR="00A81EFB" w:rsidDel="00B754B5" w:rsidRDefault="00A81EFB" w:rsidP="003A6DBE">
            <w:pPr>
              <w:jc w:val="both"/>
              <w:rPr>
                <w:del w:id="1976" w:author="Boo Dajeong" w:date="2020-06-17T13:52:00Z"/>
                <w:sz w:val="17"/>
                <w:szCs w:val="17"/>
              </w:rPr>
            </w:pPr>
            <w:del w:id="1977" w:author="Boo Dajeong" w:date="2020-06-17T13:52:00Z">
              <w:r w:rsidDel="00B754B5">
                <w:rPr>
                  <w:rFonts w:hint="eastAsia"/>
                  <w:sz w:val="17"/>
                  <w:szCs w:val="17"/>
                </w:rPr>
                <w:delText>4</w:delText>
              </w:r>
              <w:r w:rsidDel="00B754B5">
                <w:rPr>
                  <w:sz w:val="17"/>
                  <w:szCs w:val="17"/>
                </w:rPr>
                <w:delText>200884</w:delText>
              </w:r>
            </w:del>
          </w:p>
        </w:tc>
        <w:tc>
          <w:tcPr>
            <w:tcW w:w="1560" w:type="dxa"/>
            <w:vAlign w:val="center"/>
          </w:tcPr>
          <w:p w14:paraId="244FEFFD" w14:textId="11973FF7" w:rsidR="00A81EFB" w:rsidDel="00B754B5" w:rsidRDefault="00A81EFB" w:rsidP="000C03D8">
            <w:pPr>
              <w:rPr>
                <w:del w:id="1978" w:author="Boo Dajeong" w:date="2020-06-17T13:52:00Z"/>
                <w:sz w:val="17"/>
                <w:szCs w:val="17"/>
              </w:rPr>
            </w:pPr>
            <w:del w:id="1979" w:author="Boo Dajeong" w:date="2020-06-17T13:52:00Z">
              <w:r w:rsidDel="00B754B5">
                <w:rPr>
                  <w:rFonts w:hint="eastAsia"/>
                  <w:sz w:val="17"/>
                  <w:szCs w:val="17"/>
                </w:rPr>
                <w:delText>L</w:delText>
              </w:r>
              <w:r w:rsidDel="00B754B5">
                <w:rPr>
                  <w:sz w:val="17"/>
                  <w:szCs w:val="17"/>
                </w:rPr>
                <w:delText>ocal recurrence of malignant tumor of thyroid gland</w:delText>
              </w:r>
            </w:del>
          </w:p>
        </w:tc>
        <w:tc>
          <w:tcPr>
            <w:tcW w:w="1134" w:type="dxa"/>
            <w:vAlign w:val="center"/>
          </w:tcPr>
          <w:p w14:paraId="29B69374" w14:textId="2325E6D5" w:rsidR="00A81EFB" w:rsidDel="00B754B5" w:rsidRDefault="00A81EFB" w:rsidP="003A6DBE">
            <w:pPr>
              <w:ind w:rightChars="15" w:right="33"/>
              <w:jc w:val="both"/>
              <w:rPr>
                <w:del w:id="1980" w:author="Boo Dajeong" w:date="2020-06-17T13:52:00Z"/>
                <w:sz w:val="17"/>
                <w:szCs w:val="17"/>
              </w:rPr>
            </w:pPr>
            <w:del w:id="1981"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5C439B1C" w14:textId="4BA80E37" w:rsidR="00A81EFB" w:rsidDel="00B754B5" w:rsidRDefault="00A81EFB" w:rsidP="003A6DBE">
            <w:pPr>
              <w:ind w:rightChars="15" w:right="33"/>
              <w:jc w:val="both"/>
              <w:rPr>
                <w:del w:id="1982" w:author="Boo Dajeong" w:date="2020-06-17T13:52:00Z"/>
                <w:sz w:val="17"/>
                <w:szCs w:val="17"/>
              </w:rPr>
            </w:pPr>
            <w:del w:id="1983" w:author="Boo Dajeong" w:date="2020-06-17T13:52:00Z">
              <w:r w:rsidDel="00B754B5">
                <w:rPr>
                  <w:sz w:val="17"/>
                  <w:szCs w:val="17"/>
                </w:rPr>
                <w:delText>SNOMED</w:delText>
              </w:r>
            </w:del>
          </w:p>
        </w:tc>
        <w:tc>
          <w:tcPr>
            <w:tcW w:w="993" w:type="dxa"/>
            <w:vAlign w:val="center"/>
          </w:tcPr>
          <w:p w14:paraId="28A27670" w14:textId="19B40BCE" w:rsidR="00A81EFB" w:rsidDel="00B754B5" w:rsidRDefault="00A81EFB" w:rsidP="003A6DBE">
            <w:pPr>
              <w:ind w:rightChars="15" w:right="33"/>
              <w:jc w:val="both"/>
              <w:rPr>
                <w:del w:id="1984" w:author="Boo Dajeong" w:date="2020-06-17T13:52:00Z"/>
                <w:sz w:val="17"/>
                <w:szCs w:val="17"/>
              </w:rPr>
            </w:pPr>
            <w:del w:id="1985"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7BA6646D" w14:textId="3DB9BE9B" w:rsidR="00A81EFB" w:rsidDel="00B754B5" w:rsidRDefault="00A81EFB" w:rsidP="003A6DBE">
            <w:pPr>
              <w:ind w:rightChars="15" w:right="33"/>
              <w:jc w:val="both"/>
              <w:rPr>
                <w:del w:id="1986" w:author="Boo Dajeong" w:date="2020-06-17T13:52:00Z"/>
                <w:sz w:val="17"/>
                <w:szCs w:val="17"/>
              </w:rPr>
            </w:pPr>
            <w:del w:id="1987"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39679D36" w14:textId="2AE34542" w:rsidR="00A81EFB" w:rsidDel="00B754B5" w:rsidRDefault="00A81EFB" w:rsidP="003A6DBE">
            <w:pPr>
              <w:ind w:rightChars="15" w:right="33"/>
              <w:jc w:val="both"/>
              <w:rPr>
                <w:del w:id="1988" w:author="Boo Dajeong" w:date="2020-06-17T13:52:00Z"/>
                <w:sz w:val="17"/>
                <w:szCs w:val="17"/>
              </w:rPr>
            </w:pPr>
            <w:del w:id="1989" w:author="Boo Dajeong" w:date="2020-06-17T13:52:00Z">
              <w:r w:rsidDel="00B754B5">
                <w:rPr>
                  <w:sz w:val="17"/>
                  <w:szCs w:val="17"/>
                </w:rPr>
                <w:delText>NO</w:delText>
              </w:r>
            </w:del>
          </w:p>
        </w:tc>
      </w:tr>
      <w:tr w:rsidR="00937F32" w:rsidRPr="006B48F6" w:rsidDel="00B754B5" w14:paraId="52C1EF57" w14:textId="5E1AA795" w:rsidTr="003A6DBE">
        <w:trPr>
          <w:trHeight w:val="20"/>
          <w:jc w:val="center"/>
          <w:del w:id="1990" w:author="Boo Dajeong" w:date="2020-06-17T13:52:00Z"/>
        </w:trPr>
        <w:tc>
          <w:tcPr>
            <w:tcW w:w="1129" w:type="dxa"/>
            <w:vAlign w:val="center"/>
          </w:tcPr>
          <w:p w14:paraId="1D3BABB5" w14:textId="7B2FEF56" w:rsidR="00937F32" w:rsidDel="00B754B5" w:rsidRDefault="00937F32" w:rsidP="003A6DBE">
            <w:pPr>
              <w:jc w:val="both"/>
              <w:rPr>
                <w:del w:id="1991" w:author="Boo Dajeong" w:date="2020-06-17T13:52:00Z"/>
                <w:sz w:val="17"/>
                <w:szCs w:val="17"/>
              </w:rPr>
            </w:pPr>
            <w:del w:id="1992" w:author="Boo Dajeong" w:date="2020-06-17T13:52:00Z">
              <w:r w:rsidDel="00B754B5">
                <w:rPr>
                  <w:rFonts w:hint="eastAsia"/>
                  <w:sz w:val="17"/>
                  <w:szCs w:val="17"/>
                </w:rPr>
                <w:delText>4</w:delText>
              </w:r>
              <w:r w:rsidDel="00B754B5">
                <w:rPr>
                  <w:sz w:val="17"/>
                  <w:szCs w:val="17"/>
                </w:rPr>
                <w:delText>307263</w:delText>
              </w:r>
            </w:del>
          </w:p>
        </w:tc>
        <w:tc>
          <w:tcPr>
            <w:tcW w:w="1560" w:type="dxa"/>
            <w:vAlign w:val="center"/>
          </w:tcPr>
          <w:p w14:paraId="1536F5DE" w14:textId="6FFF2573" w:rsidR="00937F32" w:rsidDel="00B754B5" w:rsidRDefault="00937F32" w:rsidP="000C03D8">
            <w:pPr>
              <w:rPr>
                <w:del w:id="1993" w:author="Boo Dajeong" w:date="2020-06-17T13:52:00Z"/>
                <w:sz w:val="17"/>
                <w:szCs w:val="17"/>
              </w:rPr>
            </w:pPr>
            <w:del w:id="1994" w:author="Boo Dajeong" w:date="2020-06-17T13:52:00Z">
              <w:r w:rsidDel="00B754B5">
                <w:rPr>
                  <w:rFonts w:hint="eastAsia"/>
                  <w:sz w:val="17"/>
                  <w:szCs w:val="17"/>
                </w:rPr>
                <w:delText>H</w:delText>
              </w:r>
              <w:r w:rsidDel="00B754B5">
                <w:rPr>
                  <w:sz w:val="17"/>
                  <w:szCs w:val="17"/>
                </w:rPr>
                <w:delText>urthle cell carcinoma of thyroid</w:delText>
              </w:r>
            </w:del>
          </w:p>
        </w:tc>
        <w:tc>
          <w:tcPr>
            <w:tcW w:w="1134" w:type="dxa"/>
            <w:vAlign w:val="center"/>
          </w:tcPr>
          <w:p w14:paraId="7882FCD4" w14:textId="72DA931B" w:rsidR="00937F32" w:rsidDel="00B754B5" w:rsidRDefault="00937F32" w:rsidP="003A6DBE">
            <w:pPr>
              <w:ind w:rightChars="15" w:right="33"/>
              <w:jc w:val="both"/>
              <w:rPr>
                <w:del w:id="1995" w:author="Boo Dajeong" w:date="2020-06-17T13:52:00Z"/>
                <w:sz w:val="17"/>
                <w:szCs w:val="17"/>
              </w:rPr>
            </w:pPr>
            <w:del w:id="1996"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542A5BE5" w14:textId="2F9E5DAF" w:rsidR="00937F32" w:rsidDel="00B754B5" w:rsidRDefault="00937F32" w:rsidP="003A6DBE">
            <w:pPr>
              <w:ind w:rightChars="15" w:right="33"/>
              <w:jc w:val="both"/>
              <w:rPr>
                <w:del w:id="1997" w:author="Boo Dajeong" w:date="2020-06-17T13:52:00Z"/>
                <w:sz w:val="17"/>
                <w:szCs w:val="17"/>
              </w:rPr>
            </w:pPr>
            <w:del w:id="1998" w:author="Boo Dajeong" w:date="2020-06-17T13:52:00Z">
              <w:r w:rsidDel="00B754B5">
                <w:rPr>
                  <w:sz w:val="17"/>
                  <w:szCs w:val="17"/>
                </w:rPr>
                <w:delText>SNOMED</w:delText>
              </w:r>
            </w:del>
          </w:p>
        </w:tc>
        <w:tc>
          <w:tcPr>
            <w:tcW w:w="993" w:type="dxa"/>
            <w:vAlign w:val="center"/>
          </w:tcPr>
          <w:p w14:paraId="7814409F" w14:textId="11DAA06E" w:rsidR="00937F32" w:rsidDel="00B754B5" w:rsidRDefault="00937F32" w:rsidP="003A6DBE">
            <w:pPr>
              <w:ind w:rightChars="15" w:right="33"/>
              <w:jc w:val="both"/>
              <w:rPr>
                <w:del w:id="1999" w:author="Boo Dajeong" w:date="2020-06-17T13:52:00Z"/>
                <w:sz w:val="17"/>
                <w:szCs w:val="17"/>
              </w:rPr>
            </w:pPr>
            <w:del w:id="2000"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3C000B33" w14:textId="7537E632" w:rsidR="00937F32" w:rsidDel="00B754B5" w:rsidRDefault="00937F32" w:rsidP="003A6DBE">
            <w:pPr>
              <w:ind w:rightChars="15" w:right="33"/>
              <w:jc w:val="both"/>
              <w:rPr>
                <w:del w:id="2001" w:author="Boo Dajeong" w:date="2020-06-17T13:52:00Z"/>
                <w:sz w:val="17"/>
                <w:szCs w:val="17"/>
              </w:rPr>
            </w:pPr>
            <w:del w:id="2002"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68BA6BAE" w14:textId="6445A011" w:rsidR="00937F32" w:rsidDel="00B754B5" w:rsidRDefault="00937F32" w:rsidP="003A6DBE">
            <w:pPr>
              <w:ind w:rightChars="15" w:right="33"/>
              <w:jc w:val="both"/>
              <w:rPr>
                <w:del w:id="2003" w:author="Boo Dajeong" w:date="2020-06-17T13:52:00Z"/>
                <w:sz w:val="17"/>
                <w:szCs w:val="17"/>
              </w:rPr>
            </w:pPr>
            <w:del w:id="2004" w:author="Boo Dajeong" w:date="2020-06-17T13:52:00Z">
              <w:r w:rsidDel="00B754B5">
                <w:rPr>
                  <w:sz w:val="17"/>
                  <w:szCs w:val="17"/>
                </w:rPr>
                <w:delText>NO</w:delText>
              </w:r>
            </w:del>
          </w:p>
        </w:tc>
      </w:tr>
      <w:tr w:rsidR="00937F32" w:rsidRPr="006B48F6" w:rsidDel="00B754B5" w14:paraId="7AF3E047" w14:textId="737B9ED5" w:rsidTr="003A6DBE">
        <w:trPr>
          <w:trHeight w:val="20"/>
          <w:jc w:val="center"/>
          <w:del w:id="2005" w:author="Boo Dajeong" w:date="2020-06-17T13:52:00Z"/>
        </w:trPr>
        <w:tc>
          <w:tcPr>
            <w:tcW w:w="1129" w:type="dxa"/>
            <w:vAlign w:val="center"/>
          </w:tcPr>
          <w:p w14:paraId="6681D610" w14:textId="59CE0908" w:rsidR="00937F32" w:rsidDel="00B754B5" w:rsidRDefault="00937F32" w:rsidP="003A6DBE">
            <w:pPr>
              <w:jc w:val="both"/>
              <w:rPr>
                <w:del w:id="2006" w:author="Boo Dajeong" w:date="2020-06-17T13:52:00Z"/>
                <w:sz w:val="17"/>
                <w:szCs w:val="17"/>
              </w:rPr>
            </w:pPr>
            <w:del w:id="2007" w:author="Boo Dajeong" w:date="2020-06-17T13:52:00Z">
              <w:r w:rsidDel="00B754B5">
                <w:rPr>
                  <w:sz w:val="17"/>
                  <w:szCs w:val="17"/>
                </w:rPr>
                <w:delText>4111010</w:delText>
              </w:r>
            </w:del>
          </w:p>
        </w:tc>
        <w:tc>
          <w:tcPr>
            <w:tcW w:w="1560" w:type="dxa"/>
            <w:vAlign w:val="center"/>
          </w:tcPr>
          <w:p w14:paraId="1DFDFF01" w14:textId="5BE03946" w:rsidR="00937F32" w:rsidDel="00B754B5" w:rsidRDefault="00937F32" w:rsidP="000C03D8">
            <w:pPr>
              <w:rPr>
                <w:del w:id="2008" w:author="Boo Dajeong" w:date="2020-06-17T13:52:00Z"/>
                <w:sz w:val="17"/>
                <w:szCs w:val="17"/>
              </w:rPr>
            </w:pPr>
            <w:del w:id="2009" w:author="Boo Dajeong" w:date="2020-06-17T13:52:00Z">
              <w:r w:rsidDel="00B754B5">
                <w:rPr>
                  <w:sz w:val="17"/>
                  <w:szCs w:val="17"/>
                </w:rPr>
                <w:delText>Follicular thyroid carcinoma</w:delText>
              </w:r>
            </w:del>
          </w:p>
        </w:tc>
        <w:tc>
          <w:tcPr>
            <w:tcW w:w="1134" w:type="dxa"/>
            <w:vAlign w:val="center"/>
          </w:tcPr>
          <w:p w14:paraId="342C7F03" w14:textId="42E70549" w:rsidR="00937F32" w:rsidDel="00B754B5" w:rsidRDefault="00937F32" w:rsidP="003A6DBE">
            <w:pPr>
              <w:ind w:rightChars="15" w:right="33"/>
              <w:jc w:val="both"/>
              <w:rPr>
                <w:del w:id="2010" w:author="Boo Dajeong" w:date="2020-06-17T13:52:00Z"/>
                <w:sz w:val="17"/>
                <w:szCs w:val="17"/>
              </w:rPr>
            </w:pPr>
            <w:del w:id="2011"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2A117207" w14:textId="4A75F99D" w:rsidR="00937F32" w:rsidDel="00B754B5" w:rsidRDefault="00937F32" w:rsidP="003A6DBE">
            <w:pPr>
              <w:ind w:rightChars="15" w:right="33"/>
              <w:jc w:val="both"/>
              <w:rPr>
                <w:del w:id="2012" w:author="Boo Dajeong" w:date="2020-06-17T13:52:00Z"/>
                <w:sz w:val="17"/>
                <w:szCs w:val="17"/>
              </w:rPr>
            </w:pPr>
            <w:del w:id="2013" w:author="Boo Dajeong" w:date="2020-06-17T13:52:00Z">
              <w:r w:rsidDel="00B754B5">
                <w:rPr>
                  <w:sz w:val="17"/>
                  <w:szCs w:val="17"/>
                </w:rPr>
                <w:delText>SNOMED</w:delText>
              </w:r>
            </w:del>
          </w:p>
        </w:tc>
        <w:tc>
          <w:tcPr>
            <w:tcW w:w="993" w:type="dxa"/>
            <w:vAlign w:val="center"/>
          </w:tcPr>
          <w:p w14:paraId="7A504B82" w14:textId="4CD23487" w:rsidR="00937F32" w:rsidDel="00B754B5" w:rsidRDefault="00937F32" w:rsidP="003A6DBE">
            <w:pPr>
              <w:ind w:rightChars="15" w:right="33"/>
              <w:jc w:val="both"/>
              <w:rPr>
                <w:del w:id="2014" w:author="Boo Dajeong" w:date="2020-06-17T13:52:00Z"/>
                <w:sz w:val="17"/>
                <w:szCs w:val="17"/>
              </w:rPr>
            </w:pPr>
            <w:del w:id="2015"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756DB9AD" w14:textId="617F412E" w:rsidR="00937F32" w:rsidDel="00B754B5" w:rsidRDefault="00937F32" w:rsidP="003A6DBE">
            <w:pPr>
              <w:ind w:rightChars="15" w:right="33"/>
              <w:jc w:val="both"/>
              <w:rPr>
                <w:del w:id="2016" w:author="Boo Dajeong" w:date="2020-06-17T13:52:00Z"/>
                <w:sz w:val="17"/>
                <w:szCs w:val="17"/>
              </w:rPr>
            </w:pPr>
            <w:del w:id="2017"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0D792101" w14:textId="5F4EF78C" w:rsidR="00937F32" w:rsidDel="00B754B5" w:rsidRDefault="00937F32" w:rsidP="003A6DBE">
            <w:pPr>
              <w:ind w:rightChars="15" w:right="33"/>
              <w:jc w:val="both"/>
              <w:rPr>
                <w:del w:id="2018" w:author="Boo Dajeong" w:date="2020-06-17T13:52:00Z"/>
                <w:sz w:val="17"/>
                <w:szCs w:val="17"/>
              </w:rPr>
            </w:pPr>
            <w:del w:id="2019" w:author="Boo Dajeong" w:date="2020-06-17T13:52:00Z">
              <w:r w:rsidDel="00B754B5">
                <w:rPr>
                  <w:sz w:val="17"/>
                  <w:szCs w:val="17"/>
                </w:rPr>
                <w:delText>NO</w:delText>
              </w:r>
            </w:del>
          </w:p>
        </w:tc>
      </w:tr>
      <w:tr w:rsidR="006F22F5" w:rsidRPr="006B48F6" w:rsidDel="00B754B5" w14:paraId="4A21686E" w14:textId="0F6A83AD" w:rsidTr="003A6DBE">
        <w:trPr>
          <w:trHeight w:val="20"/>
          <w:jc w:val="center"/>
          <w:del w:id="2020" w:author="Boo Dajeong" w:date="2020-06-17T13:52:00Z"/>
        </w:trPr>
        <w:tc>
          <w:tcPr>
            <w:tcW w:w="1129" w:type="dxa"/>
            <w:vAlign w:val="center"/>
          </w:tcPr>
          <w:p w14:paraId="7E88A712" w14:textId="740C1554" w:rsidR="00D80E74" w:rsidDel="00B754B5" w:rsidRDefault="000C03D8" w:rsidP="000C03D8">
            <w:pPr>
              <w:jc w:val="both"/>
              <w:rPr>
                <w:del w:id="2021" w:author="Boo Dajeong" w:date="2020-06-17T13:52:00Z"/>
                <w:sz w:val="17"/>
                <w:szCs w:val="17"/>
              </w:rPr>
            </w:pPr>
            <w:del w:id="2022" w:author="Boo Dajeong" w:date="2020-06-17T13:52:00Z">
              <w:r w:rsidDel="00B754B5">
                <w:rPr>
                  <w:rFonts w:hint="eastAsia"/>
                  <w:sz w:val="17"/>
                  <w:szCs w:val="17"/>
                </w:rPr>
                <w:delText>40488900</w:delText>
              </w:r>
            </w:del>
          </w:p>
        </w:tc>
        <w:tc>
          <w:tcPr>
            <w:tcW w:w="1560" w:type="dxa"/>
            <w:vAlign w:val="center"/>
          </w:tcPr>
          <w:p w14:paraId="5B7E47B7" w14:textId="43A7FC90" w:rsidR="006F22F5" w:rsidDel="00B754B5" w:rsidRDefault="006F22F5" w:rsidP="000C03D8">
            <w:pPr>
              <w:rPr>
                <w:del w:id="2023" w:author="Boo Dajeong" w:date="2020-06-17T13:52:00Z"/>
                <w:sz w:val="17"/>
                <w:szCs w:val="17"/>
              </w:rPr>
            </w:pPr>
            <w:del w:id="2024" w:author="Boo Dajeong" w:date="2020-06-17T13:52:00Z">
              <w:r w:rsidDel="00B754B5">
                <w:rPr>
                  <w:rFonts w:hint="eastAsia"/>
                  <w:sz w:val="17"/>
                  <w:szCs w:val="17"/>
                </w:rPr>
                <w:delText>C</w:delText>
              </w:r>
              <w:r w:rsidDel="00B754B5">
                <w:rPr>
                  <w:sz w:val="17"/>
                  <w:szCs w:val="17"/>
                </w:rPr>
                <w:delText>arcinoma of thyroid</w:delText>
              </w:r>
            </w:del>
          </w:p>
        </w:tc>
        <w:tc>
          <w:tcPr>
            <w:tcW w:w="1134" w:type="dxa"/>
            <w:vAlign w:val="center"/>
          </w:tcPr>
          <w:p w14:paraId="169210B9" w14:textId="155601AF" w:rsidR="006F22F5" w:rsidDel="00B754B5" w:rsidRDefault="006F22F5" w:rsidP="003A6DBE">
            <w:pPr>
              <w:ind w:rightChars="15" w:right="33"/>
              <w:jc w:val="both"/>
              <w:rPr>
                <w:del w:id="2025" w:author="Boo Dajeong" w:date="2020-06-17T13:52:00Z"/>
                <w:sz w:val="17"/>
                <w:szCs w:val="17"/>
              </w:rPr>
            </w:pPr>
            <w:del w:id="2026" w:author="Boo Dajeong" w:date="2020-06-17T13:52:00Z">
              <w:r w:rsidDel="00B754B5">
                <w:rPr>
                  <w:rFonts w:hint="eastAsia"/>
                  <w:sz w:val="17"/>
                  <w:szCs w:val="17"/>
                </w:rPr>
                <w:delText>C</w:delText>
              </w:r>
              <w:r w:rsidDel="00B754B5">
                <w:rPr>
                  <w:sz w:val="17"/>
                  <w:szCs w:val="17"/>
                </w:rPr>
                <w:delText>ondition</w:delText>
              </w:r>
            </w:del>
          </w:p>
        </w:tc>
        <w:tc>
          <w:tcPr>
            <w:tcW w:w="1275" w:type="dxa"/>
            <w:vAlign w:val="center"/>
          </w:tcPr>
          <w:p w14:paraId="7C98497E" w14:textId="3CEF8E8B" w:rsidR="006F22F5" w:rsidDel="00B754B5" w:rsidRDefault="006F22F5" w:rsidP="003A6DBE">
            <w:pPr>
              <w:ind w:rightChars="15" w:right="33"/>
              <w:jc w:val="both"/>
              <w:rPr>
                <w:del w:id="2027" w:author="Boo Dajeong" w:date="2020-06-17T13:52:00Z"/>
                <w:sz w:val="17"/>
                <w:szCs w:val="17"/>
              </w:rPr>
            </w:pPr>
            <w:del w:id="2028" w:author="Boo Dajeong" w:date="2020-06-17T13:52:00Z">
              <w:r w:rsidDel="00B754B5">
                <w:rPr>
                  <w:sz w:val="17"/>
                  <w:szCs w:val="17"/>
                </w:rPr>
                <w:delText>SNOMED</w:delText>
              </w:r>
            </w:del>
          </w:p>
        </w:tc>
        <w:tc>
          <w:tcPr>
            <w:tcW w:w="993" w:type="dxa"/>
            <w:vAlign w:val="center"/>
          </w:tcPr>
          <w:p w14:paraId="79486121" w14:textId="4A61FE10" w:rsidR="006F22F5" w:rsidDel="00B754B5" w:rsidRDefault="006F22F5" w:rsidP="003A6DBE">
            <w:pPr>
              <w:ind w:rightChars="15" w:right="33"/>
              <w:jc w:val="both"/>
              <w:rPr>
                <w:del w:id="2029" w:author="Boo Dajeong" w:date="2020-06-17T13:52:00Z"/>
                <w:sz w:val="17"/>
                <w:szCs w:val="17"/>
              </w:rPr>
            </w:pPr>
            <w:del w:id="2030" w:author="Boo Dajeong" w:date="2020-06-17T13:52:00Z">
              <w:r w:rsidDel="00B754B5">
                <w:rPr>
                  <w:rFonts w:hint="eastAsia"/>
                  <w:sz w:val="17"/>
                  <w:szCs w:val="17"/>
                </w:rPr>
                <w:delText>N</w:delText>
              </w:r>
              <w:r w:rsidDel="00B754B5">
                <w:rPr>
                  <w:sz w:val="17"/>
                  <w:szCs w:val="17"/>
                </w:rPr>
                <w:delText>O</w:delText>
              </w:r>
            </w:del>
          </w:p>
        </w:tc>
        <w:tc>
          <w:tcPr>
            <w:tcW w:w="1275" w:type="dxa"/>
            <w:vAlign w:val="center"/>
          </w:tcPr>
          <w:p w14:paraId="68C320A7" w14:textId="0EDBB552" w:rsidR="006F22F5" w:rsidDel="00B754B5" w:rsidRDefault="006F22F5" w:rsidP="003A6DBE">
            <w:pPr>
              <w:ind w:rightChars="15" w:right="33"/>
              <w:jc w:val="both"/>
              <w:rPr>
                <w:del w:id="2031" w:author="Boo Dajeong" w:date="2020-06-17T13:52:00Z"/>
                <w:sz w:val="17"/>
                <w:szCs w:val="17"/>
              </w:rPr>
            </w:pPr>
            <w:del w:id="2032" w:author="Boo Dajeong" w:date="2020-06-17T13:52:00Z">
              <w:r w:rsidDel="00B754B5">
                <w:rPr>
                  <w:rFonts w:hint="eastAsia"/>
                  <w:sz w:val="17"/>
                  <w:szCs w:val="17"/>
                </w:rPr>
                <w:delText>N</w:delText>
              </w:r>
              <w:r w:rsidDel="00B754B5">
                <w:rPr>
                  <w:sz w:val="17"/>
                  <w:szCs w:val="17"/>
                </w:rPr>
                <w:delText>O</w:delText>
              </w:r>
            </w:del>
          </w:p>
        </w:tc>
        <w:tc>
          <w:tcPr>
            <w:tcW w:w="1173" w:type="dxa"/>
            <w:vAlign w:val="center"/>
          </w:tcPr>
          <w:p w14:paraId="20C895A4" w14:textId="1353C2F2" w:rsidR="006F22F5" w:rsidDel="00B754B5" w:rsidRDefault="006F22F5" w:rsidP="003A6DBE">
            <w:pPr>
              <w:ind w:rightChars="15" w:right="33"/>
              <w:jc w:val="both"/>
              <w:rPr>
                <w:del w:id="2033" w:author="Boo Dajeong" w:date="2020-06-17T13:52:00Z"/>
                <w:sz w:val="17"/>
                <w:szCs w:val="17"/>
              </w:rPr>
            </w:pPr>
            <w:del w:id="2034" w:author="Boo Dajeong" w:date="2020-06-17T13:52:00Z">
              <w:r w:rsidDel="00B754B5">
                <w:rPr>
                  <w:sz w:val="17"/>
                  <w:szCs w:val="17"/>
                </w:rPr>
                <w:delText>NO</w:delText>
              </w:r>
            </w:del>
          </w:p>
        </w:tc>
      </w:tr>
      <w:tr w:rsidR="006F22F5" w:rsidRPr="006B48F6" w14:paraId="02AA00A8" w14:textId="77777777" w:rsidTr="003A6DBE">
        <w:trPr>
          <w:trHeight w:val="20"/>
          <w:jc w:val="center"/>
        </w:trPr>
        <w:tc>
          <w:tcPr>
            <w:tcW w:w="1129" w:type="dxa"/>
            <w:vAlign w:val="center"/>
          </w:tcPr>
          <w:p w14:paraId="26540808" w14:textId="5A857FB5" w:rsidR="006F22F5" w:rsidRDefault="00D921BB" w:rsidP="003A6DBE">
            <w:pPr>
              <w:jc w:val="both"/>
              <w:rPr>
                <w:sz w:val="17"/>
                <w:szCs w:val="17"/>
              </w:rPr>
            </w:pPr>
            <w:ins w:id="2035" w:author="Boo Dajeong" w:date="2020-06-17T13:54:00Z">
              <w:r>
                <w:rPr>
                  <w:rFonts w:hint="eastAsia"/>
                  <w:sz w:val="17"/>
                  <w:szCs w:val="17"/>
                </w:rPr>
                <w:t>4201622</w:t>
              </w:r>
            </w:ins>
            <w:del w:id="2036" w:author="Boo Dajeong" w:date="2020-06-17T13:53:00Z">
              <w:r w:rsidR="006F22F5" w:rsidDel="00B754B5">
                <w:rPr>
                  <w:rFonts w:hint="eastAsia"/>
                  <w:sz w:val="17"/>
                  <w:szCs w:val="17"/>
                </w:rPr>
                <w:delText>4</w:delText>
              </w:r>
              <w:r w:rsidR="006F22F5" w:rsidDel="00B754B5">
                <w:rPr>
                  <w:sz w:val="17"/>
                  <w:szCs w:val="17"/>
                </w:rPr>
                <w:delText>112985</w:delText>
              </w:r>
            </w:del>
          </w:p>
        </w:tc>
        <w:tc>
          <w:tcPr>
            <w:tcW w:w="1560" w:type="dxa"/>
            <w:vAlign w:val="center"/>
          </w:tcPr>
          <w:p w14:paraId="00C4F234" w14:textId="7CD42721" w:rsidR="006F22F5" w:rsidRDefault="00976662" w:rsidP="000C03D8">
            <w:pPr>
              <w:rPr>
                <w:sz w:val="17"/>
                <w:szCs w:val="17"/>
              </w:rPr>
            </w:pPr>
            <w:ins w:id="2037" w:author="Boo Dajeong" w:date="2020-06-17T13:53:00Z">
              <w:r>
                <w:rPr>
                  <w:rFonts w:hint="eastAsia"/>
                  <w:sz w:val="17"/>
                  <w:szCs w:val="17"/>
                </w:rPr>
                <w:t>Metastasis</w:t>
              </w:r>
              <w:r>
                <w:rPr>
                  <w:sz w:val="17"/>
                  <w:szCs w:val="17"/>
                </w:rPr>
                <w:t xml:space="preserve"> </w:t>
              </w:r>
              <w:r>
                <w:rPr>
                  <w:rFonts w:hint="eastAsia"/>
                  <w:sz w:val="17"/>
                  <w:szCs w:val="17"/>
                </w:rPr>
                <w:t>from</w:t>
              </w:r>
              <w:r>
                <w:rPr>
                  <w:sz w:val="17"/>
                  <w:szCs w:val="17"/>
                </w:rPr>
                <w:t xml:space="preserve"> </w:t>
              </w:r>
              <w:r>
                <w:rPr>
                  <w:rFonts w:hint="eastAsia"/>
                  <w:sz w:val="17"/>
                  <w:szCs w:val="17"/>
                </w:rPr>
                <w:t>malignant</w:t>
              </w:r>
              <w:r>
                <w:rPr>
                  <w:sz w:val="17"/>
                  <w:szCs w:val="17"/>
                </w:rPr>
                <w:t xml:space="preserve"> </w:t>
              </w:r>
              <w:r w:rsidR="003C309A">
                <w:rPr>
                  <w:rFonts w:hint="eastAsia"/>
                  <w:sz w:val="17"/>
                  <w:szCs w:val="17"/>
                </w:rPr>
                <w:t>tumor</w:t>
              </w:r>
              <w:r w:rsidR="003C309A">
                <w:rPr>
                  <w:sz w:val="17"/>
                  <w:szCs w:val="17"/>
                </w:rPr>
                <w:t xml:space="preserve"> </w:t>
              </w:r>
              <w:r w:rsidR="003C309A">
                <w:rPr>
                  <w:rFonts w:hint="eastAsia"/>
                  <w:sz w:val="17"/>
                  <w:szCs w:val="17"/>
                </w:rPr>
                <w:t>of</w:t>
              </w:r>
              <w:r w:rsidR="003C309A">
                <w:rPr>
                  <w:sz w:val="17"/>
                  <w:szCs w:val="17"/>
                </w:rPr>
                <w:t xml:space="preserve"> </w:t>
              </w:r>
              <w:r w:rsidR="003C309A">
                <w:rPr>
                  <w:rFonts w:hint="eastAsia"/>
                  <w:sz w:val="17"/>
                  <w:szCs w:val="17"/>
                </w:rPr>
                <w:t>thyroid</w:t>
              </w:r>
            </w:ins>
            <w:del w:id="2038" w:author="Boo Dajeong" w:date="2020-06-17T13:53:00Z">
              <w:r w:rsidR="006F22F5" w:rsidDel="00B754B5">
                <w:rPr>
                  <w:rFonts w:hint="eastAsia"/>
                  <w:sz w:val="17"/>
                  <w:szCs w:val="17"/>
                </w:rPr>
                <w:delText>A</w:delText>
              </w:r>
              <w:r w:rsidR="006F22F5" w:rsidDel="00B754B5">
                <w:rPr>
                  <w:sz w:val="17"/>
                  <w:szCs w:val="17"/>
                </w:rPr>
                <w:delText>naplastic thyroid carcinoma</w:delText>
              </w:r>
            </w:del>
          </w:p>
        </w:tc>
        <w:tc>
          <w:tcPr>
            <w:tcW w:w="1134" w:type="dxa"/>
            <w:vAlign w:val="center"/>
          </w:tcPr>
          <w:p w14:paraId="1E8C5975" w14:textId="56ECB2F1" w:rsidR="006F22F5" w:rsidRDefault="006F22F5" w:rsidP="003A6DBE">
            <w:pPr>
              <w:ind w:rightChars="15" w:right="33"/>
              <w:jc w:val="both"/>
              <w:rPr>
                <w:sz w:val="17"/>
                <w:szCs w:val="17"/>
              </w:rPr>
            </w:pPr>
            <w:del w:id="2039" w:author="Boo Dajeong" w:date="2020-06-17T13:53:00Z">
              <w:r w:rsidDel="00B754B5">
                <w:rPr>
                  <w:rFonts w:hint="eastAsia"/>
                  <w:sz w:val="17"/>
                  <w:szCs w:val="17"/>
                </w:rPr>
                <w:delText>C</w:delText>
              </w:r>
              <w:r w:rsidDel="00B754B5">
                <w:rPr>
                  <w:sz w:val="17"/>
                  <w:szCs w:val="17"/>
                </w:rPr>
                <w:delText>ondition</w:delText>
              </w:r>
            </w:del>
            <w:ins w:id="2040" w:author="Boo Dajeong" w:date="2020-06-17T13:54:00Z">
              <w:r w:rsidR="003C309A">
                <w:rPr>
                  <w:rFonts w:hint="eastAsia"/>
                  <w:sz w:val="17"/>
                  <w:szCs w:val="17"/>
                </w:rPr>
                <w:t>Condition</w:t>
              </w:r>
            </w:ins>
          </w:p>
        </w:tc>
        <w:tc>
          <w:tcPr>
            <w:tcW w:w="1275" w:type="dxa"/>
            <w:vAlign w:val="center"/>
          </w:tcPr>
          <w:p w14:paraId="0950A990" w14:textId="178E0D2D" w:rsidR="006F22F5" w:rsidRDefault="006F22F5" w:rsidP="003A6DBE">
            <w:pPr>
              <w:ind w:rightChars="15" w:right="33"/>
              <w:jc w:val="both"/>
              <w:rPr>
                <w:sz w:val="17"/>
                <w:szCs w:val="17"/>
              </w:rPr>
            </w:pPr>
            <w:del w:id="2041" w:author="Boo Dajeong" w:date="2020-06-17T13:53:00Z">
              <w:r w:rsidDel="00B754B5">
                <w:rPr>
                  <w:sz w:val="17"/>
                  <w:szCs w:val="17"/>
                </w:rPr>
                <w:delText>SNOMED</w:delText>
              </w:r>
            </w:del>
            <w:ins w:id="2042" w:author="Boo Dajeong" w:date="2020-06-17T13:54:00Z">
              <w:r w:rsidR="003C309A">
                <w:rPr>
                  <w:rFonts w:hint="eastAsia"/>
                  <w:sz w:val="17"/>
                  <w:szCs w:val="17"/>
                </w:rPr>
                <w:t>SNOMED</w:t>
              </w:r>
            </w:ins>
          </w:p>
        </w:tc>
        <w:tc>
          <w:tcPr>
            <w:tcW w:w="993" w:type="dxa"/>
            <w:vAlign w:val="center"/>
          </w:tcPr>
          <w:p w14:paraId="76859FEF" w14:textId="77859C01" w:rsidR="006F22F5" w:rsidRDefault="006F22F5" w:rsidP="003A6DBE">
            <w:pPr>
              <w:ind w:rightChars="15" w:right="33"/>
              <w:jc w:val="both"/>
              <w:rPr>
                <w:sz w:val="17"/>
                <w:szCs w:val="17"/>
              </w:rPr>
            </w:pPr>
            <w:del w:id="2043" w:author="Boo Dajeong" w:date="2020-06-17T13:53:00Z">
              <w:r w:rsidDel="00B754B5">
                <w:rPr>
                  <w:rFonts w:hint="eastAsia"/>
                  <w:sz w:val="17"/>
                  <w:szCs w:val="17"/>
                </w:rPr>
                <w:delText>N</w:delText>
              </w:r>
              <w:r w:rsidDel="00B754B5">
                <w:rPr>
                  <w:sz w:val="17"/>
                  <w:szCs w:val="17"/>
                </w:rPr>
                <w:delText>O</w:delText>
              </w:r>
            </w:del>
            <w:ins w:id="2044" w:author="Boo Dajeong" w:date="2020-06-17T13:54:00Z">
              <w:r w:rsidR="003C309A">
                <w:rPr>
                  <w:rFonts w:hint="eastAsia"/>
                  <w:sz w:val="17"/>
                  <w:szCs w:val="17"/>
                </w:rPr>
                <w:t>NO</w:t>
              </w:r>
            </w:ins>
          </w:p>
        </w:tc>
        <w:tc>
          <w:tcPr>
            <w:tcW w:w="1275" w:type="dxa"/>
            <w:vAlign w:val="center"/>
          </w:tcPr>
          <w:p w14:paraId="7F55993B" w14:textId="49311075" w:rsidR="006F22F5" w:rsidRDefault="006F22F5" w:rsidP="003A6DBE">
            <w:pPr>
              <w:ind w:rightChars="15" w:right="33"/>
              <w:jc w:val="both"/>
              <w:rPr>
                <w:sz w:val="17"/>
                <w:szCs w:val="17"/>
              </w:rPr>
            </w:pPr>
            <w:del w:id="2045" w:author="Boo Dajeong" w:date="2020-06-17T13:53:00Z">
              <w:r w:rsidDel="00B754B5">
                <w:rPr>
                  <w:rFonts w:hint="eastAsia"/>
                  <w:sz w:val="17"/>
                  <w:szCs w:val="17"/>
                </w:rPr>
                <w:delText>N</w:delText>
              </w:r>
              <w:r w:rsidDel="00B754B5">
                <w:rPr>
                  <w:sz w:val="17"/>
                  <w:szCs w:val="17"/>
                </w:rPr>
                <w:delText>O</w:delText>
              </w:r>
            </w:del>
            <w:ins w:id="2046" w:author="Boo Dajeong" w:date="2020-06-17T13:54:00Z">
              <w:r w:rsidR="003C309A">
                <w:rPr>
                  <w:rFonts w:hint="eastAsia"/>
                  <w:sz w:val="17"/>
                  <w:szCs w:val="17"/>
                </w:rPr>
                <w:t>YES</w:t>
              </w:r>
            </w:ins>
          </w:p>
        </w:tc>
        <w:tc>
          <w:tcPr>
            <w:tcW w:w="1173" w:type="dxa"/>
            <w:vAlign w:val="center"/>
          </w:tcPr>
          <w:p w14:paraId="11E46958" w14:textId="54A5FF77" w:rsidR="006F22F5" w:rsidRDefault="003C309A" w:rsidP="003A6DBE">
            <w:pPr>
              <w:ind w:rightChars="15" w:right="33"/>
              <w:jc w:val="both"/>
              <w:rPr>
                <w:sz w:val="17"/>
                <w:szCs w:val="17"/>
              </w:rPr>
            </w:pPr>
            <w:ins w:id="2047" w:author="Boo Dajeong" w:date="2020-06-17T13:54:00Z">
              <w:r>
                <w:rPr>
                  <w:sz w:val="17"/>
                  <w:szCs w:val="17"/>
                </w:rPr>
                <w:t>NO</w:t>
              </w:r>
              <w:r w:rsidDel="00B754B5">
                <w:rPr>
                  <w:sz w:val="17"/>
                  <w:szCs w:val="17"/>
                </w:rPr>
                <w:t xml:space="preserve"> </w:t>
              </w:r>
            </w:ins>
            <w:del w:id="2048" w:author="Boo Dajeong" w:date="2020-06-17T13:53:00Z">
              <w:r w:rsidR="006F22F5" w:rsidDel="00B754B5">
                <w:rPr>
                  <w:sz w:val="17"/>
                  <w:szCs w:val="17"/>
                </w:rPr>
                <w:delText>NO</w:delText>
              </w:r>
            </w:del>
          </w:p>
        </w:tc>
      </w:tr>
    </w:tbl>
    <w:p w14:paraId="49BE1AB5" w14:textId="77777777" w:rsidR="003479CE" w:rsidRPr="00AC31A5" w:rsidRDefault="003479CE" w:rsidP="00AC31A5"/>
    <w:p w14:paraId="57C82233" w14:textId="1B0BBBAE" w:rsidR="00671D55" w:rsidRPr="0096196F" w:rsidRDefault="007B5651" w:rsidP="00873B90">
      <w:pPr>
        <w:pStyle w:val="1"/>
        <w:numPr>
          <w:ilvl w:val="1"/>
          <w:numId w:val="14"/>
        </w:numPr>
        <w:ind w:left="709"/>
        <w:rPr>
          <w:b/>
          <w:bCs/>
        </w:rPr>
      </w:pPr>
      <w:bookmarkStart w:id="2049" w:name="_Toc37320992"/>
      <w:bookmarkStart w:id="2050" w:name="_Toc37325576"/>
      <w:bookmarkStart w:id="2051" w:name="_Toc38891779"/>
      <w:bookmarkStart w:id="2052" w:name="_Toc43379791"/>
      <w:r w:rsidRPr="0096196F">
        <w:rPr>
          <w:b/>
          <w:bCs/>
        </w:rPr>
        <w:t>Outcomes</w:t>
      </w:r>
      <w:bookmarkEnd w:id="2049"/>
      <w:bookmarkEnd w:id="2050"/>
      <w:bookmarkEnd w:id="2051"/>
      <w:bookmarkEnd w:id="2052"/>
    </w:p>
    <w:p w14:paraId="2D19B22F" w14:textId="77777777" w:rsidR="001760D4" w:rsidRDefault="00F2077B">
      <w:pPr>
        <w:pStyle w:val="1"/>
        <w:numPr>
          <w:ilvl w:val="2"/>
          <w:numId w:val="14"/>
        </w:numPr>
        <w:tabs>
          <w:tab w:val="left" w:pos="851"/>
        </w:tabs>
        <w:ind w:left="709"/>
        <w:rPr>
          <w:ins w:id="2053" w:author="Boo Dajeong" w:date="2020-06-18T13:15:00Z"/>
          <w:b/>
          <w:bCs/>
          <w:sz w:val="24"/>
          <w:szCs w:val="24"/>
        </w:rPr>
      </w:pPr>
      <w:bookmarkStart w:id="2054" w:name="_Toc38891780"/>
      <w:bookmarkStart w:id="2055" w:name="_Toc43379792"/>
      <w:r w:rsidRPr="0096196F">
        <w:rPr>
          <w:rFonts w:hint="eastAsia"/>
          <w:b/>
          <w:bCs/>
          <w:sz w:val="24"/>
          <w:szCs w:val="24"/>
        </w:rPr>
        <w:t>Primary</w:t>
      </w:r>
      <w:r w:rsidRPr="0096196F">
        <w:rPr>
          <w:b/>
          <w:bCs/>
          <w:sz w:val="24"/>
          <w:szCs w:val="24"/>
        </w:rPr>
        <w:t xml:space="preserve"> </w:t>
      </w:r>
      <w:r w:rsidRPr="0096196F">
        <w:rPr>
          <w:rFonts w:hint="eastAsia"/>
          <w:b/>
          <w:bCs/>
          <w:sz w:val="24"/>
          <w:szCs w:val="24"/>
        </w:rPr>
        <w:t>outcome:</w:t>
      </w:r>
      <w:r w:rsidRPr="0096196F">
        <w:rPr>
          <w:b/>
          <w:bCs/>
          <w:sz w:val="24"/>
          <w:szCs w:val="24"/>
        </w:rPr>
        <w:t xml:space="preserve"> </w:t>
      </w:r>
      <w:r w:rsidR="00417A1E" w:rsidRPr="0096196F">
        <w:rPr>
          <w:b/>
          <w:bCs/>
          <w:sz w:val="24"/>
          <w:szCs w:val="24"/>
        </w:rPr>
        <w:t>S</w:t>
      </w:r>
      <w:r w:rsidR="00417A1E" w:rsidRPr="0096196F">
        <w:rPr>
          <w:rFonts w:hint="eastAsia"/>
          <w:b/>
          <w:bCs/>
          <w:sz w:val="24"/>
          <w:szCs w:val="24"/>
        </w:rPr>
        <w:t>econd</w:t>
      </w:r>
      <w:r w:rsidR="002A6905" w:rsidRPr="0096196F">
        <w:rPr>
          <w:b/>
          <w:bCs/>
          <w:sz w:val="24"/>
          <w:szCs w:val="24"/>
        </w:rPr>
        <w:t xml:space="preserve"> </w:t>
      </w:r>
      <w:r w:rsidR="00FA5716" w:rsidRPr="0096196F">
        <w:rPr>
          <w:rFonts w:hint="eastAsia"/>
          <w:b/>
          <w:bCs/>
          <w:sz w:val="24"/>
          <w:szCs w:val="24"/>
        </w:rPr>
        <w:t>cancer</w:t>
      </w:r>
      <w:r w:rsidR="00FD1720" w:rsidRPr="0096196F">
        <w:rPr>
          <w:rFonts w:hint="eastAsia"/>
          <w:b/>
          <w:bCs/>
          <w:sz w:val="24"/>
          <w:szCs w:val="24"/>
        </w:rPr>
        <w:t>s</w:t>
      </w:r>
      <w:r w:rsidR="00FA5716" w:rsidRPr="0096196F">
        <w:rPr>
          <w:b/>
          <w:bCs/>
          <w:sz w:val="24"/>
          <w:szCs w:val="24"/>
        </w:rPr>
        <w:t xml:space="preserve"> </w:t>
      </w:r>
      <w:r w:rsidR="00FD1720" w:rsidRPr="0096196F">
        <w:rPr>
          <w:rFonts w:hint="eastAsia"/>
          <w:b/>
          <w:bCs/>
          <w:sz w:val="24"/>
          <w:szCs w:val="24"/>
        </w:rPr>
        <w:t>after</w:t>
      </w:r>
      <w:r w:rsidRPr="0096196F">
        <w:rPr>
          <w:b/>
          <w:bCs/>
          <w:sz w:val="24"/>
          <w:szCs w:val="24"/>
        </w:rPr>
        <w:t xml:space="preserve"> </w:t>
      </w:r>
      <w:r w:rsidRPr="0096196F">
        <w:rPr>
          <w:rFonts w:hint="eastAsia"/>
          <w:b/>
          <w:bCs/>
          <w:sz w:val="24"/>
          <w:szCs w:val="24"/>
        </w:rPr>
        <w:t>thyroid</w:t>
      </w:r>
      <w:r w:rsidRPr="0096196F">
        <w:rPr>
          <w:b/>
          <w:bCs/>
          <w:sz w:val="24"/>
          <w:szCs w:val="24"/>
        </w:rPr>
        <w:t xml:space="preserve"> </w:t>
      </w:r>
      <w:r w:rsidRPr="0096196F">
        <w:rPr>
          <w:rFonts w:hint="eastAsia"/>
          <w:b/>
          <w:bCs/>
          <w:sz w:val="24"/>
          <w:szCs w:val="24"/>
        </w:rPr>
        <w:t>cancer</w:t>
      </w:r>
      <w:bookmarkEnd w:id="2054"/>
      <w:bookmarkEnd w:id="2055"/>
      <w:ins w:id="2056" w:author="Boo Dajeong" w:date="2020-06-18T13:14:00Z">
        <w:r w:rsidR="001760D4">
          <w:rPr>
            <w:b/>
            <w:bCs/>
            <w:sz w:val="24"/>
            <w:szCs w:val="24"/>
          </w:rPr>
          <w:t xml:space="preserve"> </w:t>
        </w:r>
      </w:ins>
    </w:p>
    <w:p w14:paraId="54481942" w14:textId="14FABE99" w:rsidR="00AD0AB5" w:rsidRPr="005E3429" w:rsidDel="001760D4" w:rsidRDefault="008632C4">
      <w:pPr>
        <w:pStyle w:val="1"/>
        <w:tabs>
          <w:tab w:val="left" w:pos="851"/>
        </w:tabs>
        <w:ind w:left="142"/>
        <w:rPr>
          <w:del w:id="2057" w:author="Boo Dajeong" w:date="2020-06-18T13:15:00Z"/>
          <w:b/>
          <w:bCs/>
          <w:sz w:val="24"/>
          <w:szCs w:val="24"/>
        </w:rPr>
        <w:pPrChange w:id="2058" w:author="Boo Dajeong" w:date="2020-06-18T13:15:00Z">
          <w:pPr>
            <w:pStyle w:val="1"/>
            <w:numPr>
              <w:ilvl w:val="2"/>
              <w:numId w:val="14"/>
            </w:numPr>
            <w:tabs>
              <w:tab w:val="left" w:pos="851"/>
            </w:tabs>
            <w:ind w:left="709" w:hanging="567"/>
          </w:pPr>
        </w:pPrChange>
      </w:pPr>
      <w:del w:id="2059" w:author="Boo Dajeong" w:date="2020-06-18T13:15:00Z">
        <w:r w:rsidRPr="0096196F" w:rsidDel="001760D4">
          <w:rPr>
            <w:b/>
            <w:bCs/>
            <w:sz w:val="24"/>
            <w:szCs w:val="24"/>
          </w:rPr>
          <w:delText xml:space="preserve"> </w:delText>
        </w:r>
      </w:del>
    </w:p>
    <w:p w14:paraId="5B82ED8F" w14:textId="64479FD4" w:rsidR="00F10DD3" w:rsidRDefault="00F10DD3" w:rsidP="00873B90">
      <w:pPr>
        <w:ind w:leftChars="65" w:left="143" w:firstLine="1"/>
      </w:pPr>
      <w:r>
        <w:rPr>
          <w:rFonts w:hint="eastAsia"/>
        </w:rPr>
        <w:t>I</w:t>
      </w:r>
      <w:r>
        <w:t>nitial Event cohort) People having any of the following:</w:t>
      </w:r>
    </w:p>
    <w:p w14:paraId="2ACB7A5C" w14:textId="7F84FA72" w:rsidR="008632C4" w:rsidRDefault="00095408" w:rsidP="00873B90">
      <w:pPr>
        <w:pStyle w:val="a7"/>
        <w:numPr>
          <w:ilvl w:val="3"/>
          <w:numId w:val="3"/>
        </w:numPr>
        <w:ind w:leftChars="0" w:left="851" w:hanging="284"/>
      </w:pPr>
      <w:r>
        <w:t>A condition occurrence of Any Condition</w:t>
      </w:r>
    </w:p>
    <w:p w14:paraId="2B88D676" w14:textId="7E829C0F" w:rsidR="00095408" w:rsidRDefault="00E21888" w:rsidP="00873B90">
      <w:pPr>
        <w:pStyle w:val="a7"/>
        <w:numPr>
          <w:ilvl w:val="4"/>
          <w:numId w:val="3"/>
        </w:numPr>
        <w:ind w:leftChars="409" w:left="1066" w:hanging="166"/>
      </w:pPr>
      <w:r>
        <w:rPr>
          <w:rFonts w:hint="eastAsia"/>
        </w:rPr>
        <w:t>C</w:t>
      </w:r>
      <w:r>
        <w:t xml:space="preserve">ondition Source Concept is </w:t>
      </w:r>
      <w:r w:rsidR="00126393">
        <w:t>Overall Cancer without thyroid cancer</w:t>
      </w:r>
    </w:p>
    <w:p w14:paraId="73A9F71D" w14:textId="65C2CC21" w:rsidR="00EA0463" w:rsidRDefault="00EA0463" w:rsidP="00873B90">
      <w:pPr>
        <w:ind w:leftChars="409" w:left="900"/>
        <w:rPr>
          <w:b/>
          <w:bCs/>
        </w:rPr>
      </w:pPr>
      <w:r>
        <w:t xml:space="preserve">With Continuous observation of at least 0 days prior and 0 days after event index date, and limit initial event to: </w:t>
      </w:r>
      <w:r w:rsidRPr="00EA0463">
        <w:rPr>
          <w:b/>
          <w:bCs/>
        </w:rPr>
        <w:t>all events per person</w:t>
      </w:r>
    </w:p>
    <w:p w14:paraId="0885DAF9" w14:textId="29A4EEBE" w:rsidR="00503174" w:rsidRDefault="00503174" w:rsidP="00313302">
      <w:pPr>
        <w:ind w:leftChars="65" w:left="143" w:firstLine="1"/>
        <w:rPr>
          <w:b/>
          <w:bCs/>
        </w:rPr>
      </w:pPr>
      <w:r>
        <w:rPr>
          <w:rFonts w:hint="eastAsia"/>
        </w:rPr>
        <w:t>L</w:t>
      </w:r>
      <w:r>
        <w:t xml:space="preserve">imit qualifying cohort to </w:t>
      </w:r>
      <w:r>
        <w:rPr>
          <w:b/>
          <w:bCs/>
        </w:rPr>
        <w:t>all</w:t>
      </w:r>
      <w:r w:rsidRPr="007D5433">
        <w:rPr>
          <w:b/>
          <w:bCs/>
        </w:rPr>
        <w:t xml:space="preserve"> event</w:t>
      </w:r>
      <w:r>
        <w:rPr>
          <w:b/>
          <w:bCs/>
        </w:rPr>
        <w:t>s</w:t>
      </w:r>
      <w:r w:rsidRPr="007D5433">
        <w:rPr>
          <w:b/>
          <w:bCs/>
        </w:rPr>
        <w:t xml:space="preserve"> per person</w:t>
      </w:r>
      <w:r>
        <w:rPr>
          <w:b/>
          <w:bCs/>
        </w:rPr>
        <w:t>.</w:t>
      </w:r>
    </w:p>
    <w:p w14:paraId="3767C26B" w14:textId="785A80E4" w:rsidR="00503174" w:rsidRDefault="00D30E3C" w:rsidP="00873B90">
      <w:pPr>
        <w:ind w:leftChars="65" w:left="143" w:firstLine="1"/>
      </w:pPr>
      <w:r w:rsidRPr="00D30E3C">
        <w:rPr>
          <w:rFonts w:hint="eastAsia"/>
        </w:rPr>
        <w:t>D</w:t>
      </w:r>
      <w:r w:rsidRPr="00D30E3C">
        <w:t>ate Offset Exit Criteria</w:t>
      </w:r>
      <w:r w:rsidR="00FF7B5D">
        <w:t>)</w:t>
      </w:r>
    </w:p>
    <w:p w14:paraId="199E70A9" w14:textId="77777777" w:rsidR="001760D4" w:rsidRDefault="00CD2AF4" w:rsidP="001760D4">
      <w:pPr>
        <w:pStyle w:val="a7"/>
        <w:numPr>
          <w:ilvl w:val="3"/>
          <w:numId w:val="3"/>
        </w:numPr>
        <w:ind w:leftChars="0" w:left="851" w:hanging="284"/>
        <w:rPr>
          <w:ins w:id="2060" w:author="Boo Dajeong" w:date="2020-06-18T13:16:00Z"/>
        </w:rPr>
      </w:pPr>
      <w:r>
        <w:t>This cohort definition end date will be the index event’s start date plus 1 days</w:t>
      </w:r>
    </w:p>
    <w:p w14:paraId="2002EECE" w14:textId="02D7FBD9" w:rsidR="001760D4" w:rsidRDefault="001760D4" w:rsidP="00077F75">
      <w:pPr>
        <w:pStyle w:val="1"/>
        <w:tabs>
          <w:tab w:val="left" w:pos="851"/>
        </w:tabs>
        <w:rPr>
          <w:ins w:id="2061" w:author="Boo Dajeong" w:date="2020-06-18T13:17:00Z"/>
          <w:b/>
          <w:bCs/>
          <w:sz w:val="24"/>
          <w:szCs w:val="24"/>
        </w:rPr>
        <w:pPrChange w:id="2062" w:author="Boo Dajeong" w:date="2020-06-18T13:34:00Z">
          <w:pPr>
            <w:pStyle w:val="1"/>
            <w:numPr>
              <w:ilvl w:val="2"/>
              <w:numId w:val="14"/>
            </w:numPr>
            <w:tabs>
              <w:tab w:val="left" w:pos="851"/>
            </w:tabs>
            <w:ind w:left="709" w:hanging="567"/>
          </w:pPr>
        </w:pPrChange>
      </w:pPr>
      <w:ins w:id="2063" w:author="Boo Dajeong" w:date="2020-06-18T13:16:00Z">
        <w:r>
          <w:rPr>
            <w:b/>
            <w:bCs/>
            <w:sz w:val="24"/>
            <w:szCs w:val="24"/>
          </w:rPr>
          <w:t xml:space="preserve"> </w:t>
        </w:r>
        <w:bookmarkStart w:id="2064" w:name="_Toc43379793"/>
        <w:r w:rsidRPr="001760D4">
          <w:rPr>
            <w:b/>
            <w:bCs/>
            <w:sz w:val="24"/>
            <w:szCs w:val="24"/>
            <w:rPrChange w:id="2065" w:author="Boo Dajeong" w:date="2020-06-18T13:17:00Z">
              <w:rPr>
                <w:rFonts w:asciiTheme="minorEastAsia" w:eastAsiaTheme="minorEastAsia" w:hAnsiTheme="minorEastAsia"/>
                <w:b/>
                <w:bCs/>
                <w:sz w:val="24"/>
                <w:szCs w:val="24"/>
              </w:rPr>
            </w:rPrChange>
          </w:rPr>
          <w:t>Overall cancer without thyroid cancer</w:t>
        </w:r>
      </w:ins>
      <w:ins w:id="2066" w:author="Boo Dajeong" w:date="2020-06-18T13:34:00Z">
        <w:r w:rsidR="00077F75">
          <w:rPr>
            <w:b/>
            <w:bCs/>
            <w:sz w:val="24"/>
            <w:szCs w:val="24"/>
          </w:rPr>
          <w:t xml:space="preserve"> </w:t>
        </w:r>
        <w:r w:rsidR="00077F75" w:rsidRPr="00077F75">
          <w:rPr>
            <w:rFonts w:hint="eastAsia"/>
            <w:b/>
            <w:bCs/>
            <w:sz w:val="24"/>
            <w:szCs w:val="24"/>
            <w:rPrChange w:id="2067" w:author="Boo Dajeong" w:date="2020-06-18T13:34:00Z">
              <w:rPr>
                <w:rFonts w:ascii="맑은 고딕" w:eastAsia="맑은 고딕" w:hAnsi="맑은 고딕" w:cs="맑은 고딕" w:hint="eastAsia"/>
                <w:b/>
                <w:bCs/>
                <w:sz w:val="24"/>
                <w:szCs w:val="24"/>
              </w:rPr>
            </w:rPrChange>
          </w:rPr>
          <w:t>concept</w:t>
        </w:r>
        <w:r w:rsidR="00077F75" w:rsidRPr="00077F75">
          <w:rPr>
            <w:b/>
            <w:bCs/>
            <w:sz w:val="24"/>
            <w:szCs w:val="24"/>
            <w:rPrChange w:id="2068" w:author="Boo Dajeong" w:date="2020-06-18T13:34:00Z">
              <w:rPr>
                <w:rFonts w:ascii="맑은 고딕" w:eastAsia="맑은 고딕" w:hAnsi="맑은 고딕" w:cs="맑은 고딕"/>
                <w:b/>
                <w:bCs/>
                <w:sz w:val="24"/>
                <w:szCs w:val="24"/>
              </w:rPr>
            </w:rPrChange>
          </w:rPr>
          <w:t xml:space="preserve"> </w:t>
        </w:r>
        <w:r w:rsidR="00077F75" w:rsidRPr="00077F75">
          <w:rPr>
            <w:rFonts w:hint="eastAsia"/>
            <w:b/>
            <w:bCs/>
            <w:sz w:val="24"/>
            <w:szCs w:val="24"/>
            <w:rPrChange w:id="2069" w:author="Boo Dajeong" w:date="2020-06-18T13:34:00Z">
              <w:rPr>
                <w:rFonts w:ascii="맑은 고딕" w:eastAsia="맑은 고딕" w:hAnsi="맑은 고딕" w:cs="맑은 고딕" w:hint="eastAsia"/>
                <w:b/>
                <w:bCs/>
                <w:sz w:val="24"/>
                <w:szCs w:val="24"/>
              </w:rPr>
            </w:rPrChange>
          </w:rPr>
          <w:t>set</w:t>
        </w:r>
      </w:ins>
      <w:bookmarkEnd w:id="2064"/>
    </w:p>
    <w:p w14:paraId="19D51E95" w14:textId="5E63F604" w:rsidR="001760D4" w:rsidRPr="001760D4" w:rsidRDefault="001760D4">
      <w:pPr>
        <w:ind w:leftChars="100" w:left="220"/>
        <w:rPr>
          <w:ins w:id="2070" w:author="Boo Dajeong" w:date="2020-06-18T13:13:00Z"/>
        </w:rPr>
        <w:pPrChange w:id="2071" w:author="Boo Dajeong" w:date="2020-06-18T13:19:00Z">
          <w:pPr>
            <w:pStyle w:val="a7"/>
            <w:numPr>
              <w:ilvl w:val="3"/>
              <w:numId w:val="3"/>
            </w:numPr>
            <w:ind w:leftChars="0" w:left="851" w:hanging="284"/>
          </w:pPr>
        </w:pPrChange>
      </w:pPr>
      <w:ins w:id="2072" w:author="Boo Dajeong" w:date="2020-06-18T13:18:00Z">
        <w:r>
          <w:rPr>
            <w:rFonts w:hint="eastAsia"/>
          </w:rPr>
          <w:t>T</w:t>
        </w:r>
      </w:ins>
      <w:ins w:id="2073" w:author="Boo Dajeong" w:date="2020-06-18T13:17:00Z">
        <w:r>
          <w:rPr>
            <w:rFonts w:hint="eastAsia"/>
          </w:rPr>
          <w:t>he</w:t>
        </w:r>
        <w:r>
          <w:t xml:space="preserve"> </w:t>
        </w:r>
      </w:ins>
      <w:ins w:id="2074" w:author="Boo Dajeong" w:date="2020-06-18T13:25:00Z">
        <w:r w:rsidR="00D760FB">
          <w:rPr>
            <w:rFonts w:hint="eastAsia"/>
          </w:rPr>
          <w:t>excel</w:t>
        </w:r>
      </w:ins>
      <w:ins w:id="2075" w:author="Boo Dajeong" w:date="2020-06-18T13:21:00Z">
        <w:r>
          <w:t xml:space="preserve"> </w:t>
        </w:r>
      </w:ins>
      <w:ins w:id="2076" w:author="Boo Dajeong" w:date="2020-06-18T13:17:00Z">
        <w:r>
          <w:rPr>
            <w:rFonts w:hint="eastAsia"/>
          </w:rPr>
          <w:t>file</w:t>
        </w:r>
      </w:ins>
      <w:ins w:id="2077" w:author="Boo Dajeong" w:date="2020-06-18T13:18:00Z">
        <w:r>
          <w:t xml:space="preserve"> </w:t>
        </w:r>
      </w:ins>
      <w:ins w:id="2078" w:author="Boo Dajeong" w:date="2020-06-18T13:21:00Z">
        <w:r>
          <w:rPr>
            <w:rFonts w:hint="eastAsia"/>
          </w:rPr>
          <w:t>of</w:t>
        </w:r>
        <w:r>
          <w:t xml:space="preserve"> </w:t>
        </w:r>
        <w:r>
          <w:rPr>
            <w:rFonts w:hint="eastAsia"/>
          </w:rPr>
          <w:t>this</w:t>
        </w:r>
        <w:r>
          <w:t xml:space="preserve"> </w:t>
        </w:r>
        <w:r>
          <w:rPr>
            <w:rFonts w:hint="eastAsia"/>
          </w:rPr>
          <w:t>concept</w:t>
        </w:r>
        <w:r>
          <w:t xml:space="preserve"> </w:t>
        </w:r>
        <w:r>
          <w:rPr>
            <w:rFonts w:hint="eastAsia"/>
          </w:rPr>
          <w:t>sets</w:t>
        </w:r>
        <w:r>
          <w:t xml:space="preserve"> </w:t>
        </w:r>
      </w:ins>
      <w:ins w:id="2079" w:author="Boo Dajeong" w:date="2020-06-18T13:18:00Z">
        <w:r>
          <w:rPr>
            <w:rFonts w:hint="eastAsia"/>
          </w:rPr>
          <w:t>uploaded</w:t>
        </w:r>
        <w:r>
          <w:t xml:space="preserve"> </w:t>
        </w:r>
        <w:r>
          <w:rPr>
            <w:rFonts w:hint="eastAsia"/>
          </w:rPr>
          <w:t>in</w:t>
        </w:r>
        <w:r>
          <w:t xml:space="preserve"> </w:t>
        </w:r>
      </w:ins>
      <w:ins w:id="2080" w:author="Boo Dajeong" w:date="2020-06-18T13:17:00Z">
        <w:r>
          <w:rPr>
            <w:rFonts w:hint="eastAsia"/>
          </w:rPr>
          <w:t>the</w:t>
        </w:r>
        <w:r>
          <w:t xml:space="preserve"> </w:t>
        </w:r>
        <w:r>
          <w:rPr>
            <w:rFonts w:hint="eastAsia"/>
          </w:rPr>
          <w:t>document</w:t>
        </w:r>
        <w:r>
          <w:t xml:space="preserve"> </w:t>
        </w:r>
        <w:r>
          <w:rPr>
            <w:rFonts w:hint="eastAsia"/>
          </w:rPr>
          <w:t>folder</w:t>
        </w:r>
      </w:ins>
      <w:ins w:id="2081" w:author="Boo Dajeong" w:date="2020-06-18T13:18:00Z">
        <w:r>
          <w:rPr>
            <w:rFonts w:hint="eastAsia"/>
          </w:rPr>
          <w:t>.</w:t>
        </w:r>
        <w:r>
          <w:t xml:space="preserve"> </w:t>
        </w:r>
      </w:ins>
    </w:p>
    <w:p w14:paraId="4E62F4A7" w14:textId="2441D00B" w:rsidR="00D921BB" w:rsidRPr="00FB0427" w:rsidDel="00D921BB" w:rsidRDefault="00D921BB">
      <w:pPr>
        <w:pStyle w:val="1"/>
        <w:numPr>
          <w:ilvl w:val="2"/>
          <w:numId w:val="14"/>
        </w:numPr>
        <w:tabs>
          <w:tab w:val="left" w:pos="851"/>
        </w:tabs>
        <w:ind w:left="709"/>
        <w:rPr>
          <w:del w:id="2082" w:author="Boo Dajeong" w:date="2020-06-17T13:55:00Z"/>
        </w:rPr>
        <w:pPrChange w:id="2083" w:author="Boo Dajeong" w:date="2020-06-18T11:38:00Z">
          <w:pPr>
            <w:pStyle w:val="TOC"/>
            <w:numPr>
              <w:ilvl w:val="3"/>
              <w:numId w:val="3"/>
            </w:numPr>
            <w:ind w:left="851" w:hanging="284"/>
          </w:pPr>
        </w:pPrChange>
      </w:pPr>
      <w:bookmarkStart w:id="2084" w:name="_Toc43379599"/>
      <w:bookmarkStart w:id="2085" w:name="_Toc43379794"/>
      <w:bookmarkEnd w:id="2084"/>
      <w:bookmarkEnd w:id="2085"/>
    </w:p>
    <w:tbl>
      <w:tblPr>
        <w:tblStyle w:val="afa"/>
        <w:tblW w:w="8539" w:type="dxa"/>
        <w:jc w:val="center"/>
        <w:tblLayout w:type="fixed"/>
        <w:tblLook w:val="04A0" w:firstRow="1" w:lastRow="0" w:firstColumn="1" w:lastColumn="0" w:noHBand="0" w:noVBand="1"/>
      </w:tblPr>
      <w:tblGrid>
        <w:gridCol w:w="1129"/>
        <w:gridCol w:w="1560"/>
        <w:gridCol w:w="1134"/>
        <w:gridCol w:w="1275"/>
        <w:gridCol w:w="993"/>
        <w:gridCol w:w="1275"/>
        <w:gridCol w:w="1173"/>
      </w:tblGrid>
      <w:tr w:rsidR="00313302" w:rsidRPr="00873B90" w:rsidDel="009A529E" w14:paraId="18E7CCF6" w14:textId="755D7FED" w:rsidTr="00314495">
        <w:trPr>
          <w:trHeight w:val="136"/>
          <w:jc w:val="center"/>
          <w:del w:id="2086" w:author="Boo Dajeong" w:date="2020-06-08T17:21:00Z"/>
        </w:trPr>
        <w:tc>
          <w:tcPr>
            <w:tcW w:w="2689" w:type="dxa"/>
            <w:gridSpan w:val="2"/>
            <w:shd w:val="clear" w:color="auto" w:fill="D7D2CF"/>
          </w:tcPr>
          <w:p w14:paraId="184C8681" w14:textId="7FC72FB3" w:rsidR="00313302" w:rsidRPr="00873B90" w:rsidDel="009A529E" w:rsidRDefault="00010788">
            <w:pPr>
              <w:pStyle w:val="1"/>
              <w:tabs>
                <w:tab w:val="left" w:pos="851"/>
              </w:tabs>
              <w:rPr>
                <w:del w:id="2087" w:author="Boo Dajeong" w:date="2020-06-08T17:21:00Z"/>
                <w:b/>
                <w:bCs/>
                <w:sz w:val="17"/>
                <w:szCs w:val="17"/>
              </w:rPr>
              <w:pPrChange w:id="2088" w:author="Boo Dajeong" w:date="2020-06-18T11:38:00Z">
                <w:pPr>
                  <w:ind w:rightChars="16" w:right="35"/>
                </w:pPr>
              </w:pPrChange>
            </w:pPr>
            <w:ins w:id="2089" w:author="Boo Dajeong" w:date="2020-06-18T11:37:00Z">
              <w:r>
                <w:rPr>
                  <w:b/>
                  <w:bCs/>
                  <w:sz w:val="17"/>
                  <w:szCs w:val="17"/>
                </w:rPr>
                <w:br/>
              </w:r>
            </w:ins>
            <w:del w:id="2090" w:author="Boo Dajeong" w:date="2020-06-08T17:21:00Z">
              <w:r w:rsidR="00165929" w:rsidRPr="009D25D5" w:rsidDel="009A529E">
                <w:rPr>
                  <w:b/>
                  <w:bCs/>
                  <w:sz w:val="17"/>
                  <w:szCs w:val="17"/>
                </w:rPr>
                <w:delText>Concept set Name</w:delText>
              </w:r>
              <w:bookmarkStart w:id="2091" w:name="_Toc43379600"/>
              <w:bookmarkStart w:id="2092" w:name="_Toc43379795"/>
              <w:bookmarkEnd w:id="2091"/>
              <w:bookmarkEnd w:id="2092"/>
            </w:del>
          </w:p>
        </w:tc>
        <w:tc>
          <w:tcPr>
            <w:tcW w:w="1134" w:type="dxa"/>
            <w:shd w:val="clear" w:color="auto" w:fill="D7D2CF"/>
          </w:tcPr>
          <w:p w14:paraId="4AD0C626" w14:textId="7E3450BD" w:rsidR="00313302" w:rsidRPr="00873B90" w:rsidDel="009A529E" w:rsidRDefault="00313302">
            <w:pPr>
              <w:pStyle w:val="1"/>
              <w:tabs>
                <w:tab w:val="left" w:pos="851"/>
              </w:tabs>
              <w:rPr>
                <w:del w:id="2093" w:author="Boo Dajeong" w:date="2020-06-08T17:21:00Z"/>
                <w:b/>
                <w:bCs/>
                <w:sz w:val="17"/>
                <w:szCs w:val="17"/>
              </w:rPr>
              <w:pPrChange w:id="2094" w:author="Boo Dajeong" w:date="2020-06-18T11:38:00Z">
                <w:pPr>
                  <w:jc w:val="center"/>
                </w:pPr>
              </w:pPrChange>
            </w:pPr>
            <w:del w:id="2095" w:author="Boo Dajeong" w:date="2020-06-08T17:21:00Z">
              <w:r w:rsidRPr="00873B90" w:rsidDel="009A529E">
                <w:rPr>
                  <w:rFonts w:hint="eastAsia"/>
                  <w:b/>
                  <w:bCs/>
                  <w:sz w:val="17"/>
                  <w:szCs w:val="17"/>
                </w:rPr>
                <w:delText>Domain</w:delText>
              </w:r>
              <w:bookmarkStart w:id="2096" w:name="_Toc43379601"/>
              <w:bookmarkStart w:id="2097" w:name="_Toc43379796"/>
              <w:bookmarkEnd w:id="2096"/>
              <w:bookmarkEnd w:id="2097"/>
            </w:del>
          </w:p>
        </w:tc>
        <w:tc>
          <w:tcPr>
            <w:tcW w:w="1275" w:type="dxa"/>
            <w:shd w:val="clear" w:color="auto" w:fill="D7D2CF"/>
          </w:tcPr>
          <w:p w14:paraId="464E7DFD" w14:textId="7E5DA51D" w:rsidR="00313302" w:rsidRPr="00873B90" w:rsidDel="009A529E" w:rsidRDefault="00313302">
            <w:pPr>
              <w:pStyle w:val="1"/>
              <w:tabs>
                <w:tab w:val="left" w:pos="851"/>
              </w:tabs>
              <w:rPr>
                <w:del w:id="2098" w:author="Boo Dajeong" w:date="2020-06-08T17:21:00Z"/>
                <w:b/>
                <w:bCs/>
                <w:sz w:val="17"/>
                <w:szCs w:val="17"/>
              </w:rPr>
              <w:pPrChange w:id="2099" w:author="Boo Dajeong" w:date="2020-06-18T11:38:00Z">
                <w:pPr>
                  <w:ind w:rightChars="15" w:right="33"/>
                  <w:jc w:val="center"/>
                </w:pPr>
              </w:pPrChange>
            </w:pPr>
            <w:del w:id="2100" w:author="Boo Dajeong" w:date="2020-06-08T17:21:00Z">
              <w:r w:rsidRPr="00873B90" w:rsidDel="009A529E">
                <w:rPr>
                  <w:rFonts w:hint="eastAsia"/>
                  <w:b/>
                  <w:bCs/>
                  <w:sz w:val="17"/>
                  <w:szCs w:val="17"/>
                </w:rPr>
                <w:delText>Vocabulary</w:delText>
              </w:r>
              <w:bookmarkStart w:id="2101" w:name="_Toc43379602"/>
              <w:bookmarkStart w:id="2102" w:name="_Toc43379797"/>
              <w:bookmarkEnd w:id="2101"/>
              <w:bookmarkEnd w:id="2102"/>
            </w:del>
          </w:p>
        </w:tc>
        <w:tc>
          <w:tcPr>
            <w:tcW w:w="993" w:type="dxa"/>
            <w:shd w:val="clear" w:color="auto" w:fill="D7D2CF"/>
          </w:tcPr>
          <w:p w14:paraId="4C44391D" w14:textId="7850CFD1" w:rsidR="00313302" w:rsidRPr="00873B90" w:rsidDel="009A529E" w:rsidRDefault="00313302">
            <w:pPr>
              <w:pStyle w:val="1"/>
              <w:tabs>
                <w:tab w:val="left" w:pos="851"/>
              </w:tabs>
              <w:rPr>
                <w:del w:id="2103" w:author="Boo Dajeong" w:date="2020-06-08T17:21:00Z"/>
                <w:b/>
                <w:bCs/>
                <w:sz w:val="17"/>
                <w:szCs w:val="17"/>
              </w:rPr>
              <w:pPrChange w:id="2104" w:author="Boo Dajeong" w:date="2020-06-18T11:38:00Z">
                <w:pPr>
                  <w:ind w:rightChars="13" w:right="29"/>
                  <w:jc w:val="center"/>
                </w:pPr>
              </w:pPrChange>
            </w:pPr>
            <w:del w:id="2105" w:author="Boo Dajeong" w:date="2020-06-08T17:21:00Z">
              <w:r w:rsidRPr="00873B90" w:rsidDel="009A529E">
                <w:rPr>
                  <w:rFonts w:hint="eastAsia"/>
                  <w:b/>
                  <w:bCs/>
                  <w:sz w:val="17"/>
                  <w:szCs w:val="17"/>
                </w:rPr>
                <w:delText>Excluded</w:delText>
              </w:r>
              <w:bookmarkStart w:id="2106" w:name="_Toc43379603"/>
              <w:bookmarkStart w:id="2107" w:name="_Toc43379798"/>
              <w:bookmarkEnd w:id="2106"/>
              <w:bookmarkEnd w:id="2107"/>
            </w:del>
          </w:p>
        </w:tc>
        <w:tc>
          <w:tcPr>
            <w:tcW w:w="1275" w:type="dxa"/>
            <w:shd w:val="clear" w:color="auto" w:fill="D7D2CF"/>
          </w:tcPr>
          <w:p w14:paraId="704FDE15" w14:textId="0C04B411" w:rsidR="00313302" w:rsidRPr="00873B90" w:rsidDel="009A529E" w:rsidRDefault="00313302">
            <w:pPr>
              <w:pStyle w:val="1"/>
              <w:tabs>
                <w:tab w:val="left" w:pos="851"/>
              </w:tabs>
              <w:rPr>
                <w:del w:id="2108" w:author="Boo Dajeong" w:date="2020-06-08T17:21:00Z"/>
                <w:b/>
                <w:bCs/>
                <w:sz w:val="17"/>
                <w:szCs w:val="17"/>
              </w:rPr>
              <w:pPrChange w:id="2109" w:author="Boo Dajeong" w:date="2020-06-18T11:38:00Z">
                <w:pPr>
                  <w:jc w:val="center"/>
                </w:pPr>
              </w:pPrChange>
            </w:pPr>
            <w:del w:id="2110" w:author="Boo Dajeong" w:date="2020-06-08T17:21:00Z">
              <w:r w:rsidRPr="00873B90" w:rsidDel="009A529E">
                <w:rPr>
                  <w:rFonts w:hint="eastAsia"/>
                  <w:b/>
                  <w:bCs/>
                  <w:sz w:val="17"/>
                  <w:szCs w:val="17"/>
                </w:rPr>
                <w:delText>D</w:delText>
              </w:r>
              <w:r w:rsidRPr="00873B90" w:rsidDel="009A529E">
                <w:rPr>
                  <w:b/>
                  <w:bCs/>
                  <w:sz w:val="17"/>
                  <w:szCs w:val="17"/>
                </w:rPr>
                <w:delText>escendants</w:delText>
              </w:r>
              <w:bookmarkStart w:id="2111" w:name="_Toc43379604"/>
              <w:bookmarkStart w:id="2112" w:name="_Toc43379799"/>
              <w:bookmarkEnd w:id="2111"/>
              <w:bookmarkEnd w:id="2112"/>
            </w:del>
          </w:p>
        </w:tc>
        <w:tc>
          <w:tcPr>
            <w:tcW w:w="1173" w:type="dxa"/>
            <w:shd w:val="clear" w:color="auto" w:fill="D7D2CF"/>
          </w:tcPr>
          <w:p w14:paraId="4307AF95" w14:textId="0EC6A2BA" w:rsidR="00313302" w:rsidRPr="00873B90" w:rsidDel="009A529E" w:rsidRDefault="00313302">
            <w:pPr>
              <w:pStyle w:val="1"/>
              <w:tabs>
                <w:tab w:val="left" w:pos="851"/>
              </w:tabs>
              <w:rPr>
                <w:del w:id="2113" w:author="Boo Dajeong" w:date="2020-06-08T17:21:00Z"/>
                <w:b/>
                <w:bCs/>
                <w:sz w:val="17"/>
                <w:szCs w:val="17"/>
              </w:rPr>
              <w:pPrChange w:id="2114" w:author="Boo Dajeong" w:date="2020-06-18T11:38:00Z">
                <w:pPr>
                  <w:jc w:val="center"/>
                </w:pPr>
              </w:pPrChange>
            </w:pPr>
            <w:del w:id="2115" w:author="Boo Dajeong" w:date="2020-06-08T17:21:00Z">
              <w:r w:rsidRPr="00873B90" w:rsidDel="009A529E">
                <w:rPr>
                  <w:rFonts w:hint="eastAsia"/>
                  <w:b/>
                  <w:bCs/>
                  <w:sz w:val="17"/>
                  <w:szCs w:val="17"/>
                </w:rPr>
                <w:delText>M</w:delText>
              </w:r>
              <w:r w:rsidRPr="00873B90" w:rsidDel="009A529E">
                <w:rPr>
                  <w:b/>
                  <w:bCs/>
                  <w:sz w:val="17"/>
                  <w:szCs w:val="17"/>
                </w:rPr>
                <w:delText>apped</w:delText>
              </w:r>
              <w:bookmarkStart w:id="2116" w:name="_Toc43379605"/>
              <w:bookmarkStart w:id="2117" w:name="_Toc43379800"/>
              <w:bookmarkEnd w:id="2116"/>
              <w:bookmarkEnd w:id="2117"/>
            </w:del>
          </w:p>
        </w:tc>
        <w:bookmarkStart w:id="2118" w:name="_Toc43379606"/>
        <w:bookmarkStart w:id="2119" w:name="_Toc43379801"/>
        <w:bookmarkEnd w:id="2118"/>
        <w:bookmarkEnd w:id="2119"/>
      </w:tr>
      <w:tr w:rsidR="00165929" w:rsidRPr="006B48F6" w:rsidDel="009A529E" w14:paraId="7AE6DFEA" w14:textId="0BC860EC" w:rsidTr="00FD2BD2">
        <w:trPr>
          <w:trHeight w:val="448"/>
          <w:jc w:val="center"/>
          <w:del w:id="2120" w:author="Boo Dajeong" w:date="2020-06-08T17:21:00Z"/>
        </w:trPr>
        <w:tc>
          <w:tcPr>
            <w:tcW w:w="2689" w:type="dxa"/>
            <w:gridSpan w:val="2"/>
            <w:vAlign w:val="center"/>
          </w:tcPr>
          <w:p w14:paraId="43F2A61A" w14:textId="357B91D3" w:rsidR="00165929" w:rsidRPr="00165929" w:rsidDel="009A529E" w:rsidRDefault="00165929">
            <w:pPr>
              <w:pStyle w:val="1"/>
              <w:tabs>
                <w:tab w:val="left" w:pos="851"/>
              </w:tabs>
              <w:rPr>
                <w:del w:id="2121" w:author="Boo Dajeong" w:date="2020-06-08T17:20:00Z"/>
                <w:sz w:val="17"/>
                <w:szCs w:val="17"/>
              </w:rPr>
              <w:pPrChange w:id="2122" w:author="Boo Dajeong" w:date="2020-06-18T11:38:00Z">
                <w:pPr>
                  <w:jc w:val="both"/>
                </w:pPr>
              </w:pPrChange>
            </w:pPr>
            <w:del w:id="2123" w:author="Boo Dajeong" w:date="2020-06-08T17:21:00Z">
              <w:r w:rsidRPr="00165929" w:rsidDel="009A529E">
                <w:rPr>
                  <w:rFonts w:hint="eastAsia"/>
                  <w:sz w:val="17"/>
                  <w:szCs w:val="17"/>
                </w:rPr>
                <w:delText>All</w:delText>
              </w:r>
              <w:r w:rsidRPr="00165929" w:rsidDel="009A529E">
                <w:rPr>
                  <w:sz w:val="17"/>
                  <w:szCs w:val="17"/>
                </w:rPr>
                <w:delText xml:space="preserve"> </w:delText>
              </w:r>
              <w:r w:rsidRPr="00165929" w:rsidDel="009A529E">
                <w:rPr>
                  <w:rFonts w:hint="eastAsia"/>
                  <w:sz w:val="17"/>
                  <w:szCs w:val="17"/>
                </w:rPr>
                <w:delText>Cancer</w:delText>
              </w:r>
              <w:r w:rsidRPr="00165929" w:rsidDel="009A529E">
                <w:rPr>
                  <w:sz w:val="17"/>
                  <w:szCs w:val="17"/>
                </w:rPr>
                <w:delText xml:space="preserve"> without </w:delText>
              </w:r>
              <w:r w:rsidRPr="00165929" w:rsidDel="009A529E">
                <w:rPr>
                  <w:rFonts w:hint="eastAsia"/>
                  <w:sz w:val="17"/>
                  <w:szCs w:val="17"/>
                </w:rPr>
                <w:delText>thyroid</w:delText>
              </w:r>
              <w:r w:rsidRPr="00165929" w:rsidDel="009A529E">
                <w:rPr>
                  <w:sz w:val="17"/>
                  <w:szCs w:val="17"/>
                </w:rPr>
                <w:delText xml:space="preserve"> </w:delText>
              </w:r>
              <w:r w:rsidRPr="00165929" w:rsidDel="009A529E">
                <w:rPr>
                  <w:rFonts w:hint="eastAsia"/>
                  <w:sz w:val="17"/>
                  <w:szCs w:val="17"/>
                </w:rPr>
                <w:delText>cancer</w:delText>
              </w:r>
            </w:del>
            <w:bookmarkStart w:id="2124" w:name="_Toc43379607"/>
            <w:bookmarkStart w:id="2125" w:name="_Toc43379802"/>
            <w:bookmarkEnd w:id="2124"/>
            <w:bookmarkEnd w:id="2125"/>
          </w:p>
          <w:p w14:paraId="3A4C5619" w14:textId="60962E7B" w:rsidR="00165929" w:rsidRPr="00165929" w:rsidDel="009A529E" w:rsidRDefault="00165929">
            <w:pPr>
              <w:pStyle w:val="1"/>
              <w:tabs>
                <w:tab w:val="left" w:pos="851"/>
              </w:tabs>
              <w:rPr>
                <w:del w:id="2126" w:author="Boo Dajeong" w:date="2020-06-08T17:21:00Z"/>
                <w:sz w:val="17"/>
                <w:szCs w:val="17"/>
              </w:rPr>
              <w:pPrChange w:id="2127" w:author="Boo Dajeong" w:date="2020-06-18T11:38:00Z">
                <w:pPr>
                  <w:jc w:val="both"/>
                </w:pPr>
              </w:pPrChange>
            </w:pPr>
            <w:del w:id="2128" w:author="Boo Dajeong" w:date="2020-06-08T17:20:00Z">
              <w:r w:rsidRPr="00165929" w:rsidDel="009A529E">
                <w:rPr>
                  <w:rFonts w:hint="eastAsia"/>
                  <w:sz w:val="17"/>
                  <w:szCs w:val="17"/>
                </w:rPr>
                <w:delText>(O</w:delText>
              </w:r>
              <w:r w:rsidRPr="00165929" w:rsidDel="009A529E">
                <w:rPr>
                  <w:sz w:val="17"/>
                  <w:szCs w:val="17"/>
                </w:rPr>
                <w:delText>verall C code, ~D48)</w:delText>
              </w:r>
            </w:del>
            <w:bookmarkStart w:id="2129" w:name="_Toc43379608"/>
            <w:bookmarkStart w:id="2130" w:name="_Toc43379803"/>
            <w:bookmarkEnd w:id="2129"/>
            <w:bookmarkEnd w:id="2130"/>
          </w:p>
        </w:tc>
        <w:tc>
          <w:tcPr>
            <w:tcW w:w="1134" w:type="dxa"/>
            <w:vAlign w:val="center"/>
          </w:tcPr>
          <w:p w14:paraId="1D8FE0E4" w14:textId="6105FF77" w:rsidR="00165929" w:rsidRPr="006B48F6" w:rsidDel="009A529E" w:rsidRDefault="00165929">
            <w:pPr>
              <w:pStyle w:val="1"/>
              <w:tabs>
                <w:tab w:val="left" w:pos="851"/>
              </w:tabs>
              <w:rPr>
                <w:del w:id="2131" w:author="Boo Dajeong" w:date="2020-06-08T17:21:00Z"/>
                <w:sz w:val="17"/>
                <w:szCs w:val="17"/>
              </w:rPr>
              <w:pPrChange w:id="2132" w:author="Boo Dajeong" w:date="2020-06-18T11:38:00Z">
                <w:pPr>
                  <w:ind w:rightChars="15" w:right="33"/>
                  <w:jc w:val="both"/>
                </w:pPr>
              </w:pPrChange>
            </w:pPr>
            <w:del w:id="2133" w:author="Boo Dajeong" w:date="2020-06-08T17:21:00Z">
              <w:r w:rsidDel="009A529E">
                <w:rPr>
                  <w:rFonts w:hint="eastAsia"/>
                  <w:sz w:val="17"/>
                  <w:szCs w:val="17"/>
                </w:rPr>
                <w:delText>C</w:delText>
              </w:r>
              <w:r w:rsidDel="009A529E">
                <w:rPr>
                  <w:sz w:val="17"/>
                  <w:szCs w:val="17"/>
                </w:rPr>
                <w:delText>ondition</w:delText>
              </w:r>
              <w:bookmarkStart w:id="2134" w:name="_Toc43379609"/>
              <w:bookmarkStart w:id="2135" w:name="_Toc43379804"/>
              <w:bookmarkEnd w:id="2134"/>
              <w:bookmarkEnd w:id="2135"/>
            </w:del>
          </w:p>
        </w:tc>
        <w:tc>
          <w:tcPr>
            <w:tcW w:w="1275" w:type="dxa"/>
            <w:vAlign w:val="center"/>
          </w:tcPr>
          <w:p w14:paraId="33B33C35" w14:textId="306F744A" w:rsidR="00165929" w:rsidRPr="006B48F6" w:rsidDel="009A529E" w:rsidRDefault="00165929">
            <w:pPr>
              <w:pStyle w:val="1"/>
              <w:tabs>
                <w:tab w:val="left" w:pos="851"/>
              </w:tabs>
              <w:rPr>
                <w:del w:id="2136" w:author="Boo Dajeong" w:date="2020-06-08T17:21:00Z"/>
                <w:sz w:val="17"/>
                <w:szCs w:val="17"/>
              </w:rPr>
              <w:pPrChange w:id="2137" w:author="Boo Dajeong" w:date="2020-06-18T11:38:00Z">
                <w:pPr>
                  <w:ind w:rightChars="15" w:right="33"/>
                  <w:jc w:val="both"/>
                </w:pPr>
              </w:pPrChange>
            </w:pPr>
            <w:del w:id="2138" w:author="Boo Dajeong" w:date="2020-06-08T17:21:00Z">
              <w:r w:rsidRPr="00165929" w:rsidDel="009A529E">
                <w:rPr>
                  <w:rFonts w:hint="eastAsia"/>
                  <w:sz w:val="17"/>
                  <w:szCs w:val="17"/>
                </w:rPr>
                <w:delText>I</w:delText>
              </w:r>
              <w:r w:rsidRPr="00165929" w:rsidDel="009A529E">
                <w:rPr>
                  <w:sz w:val="17"/>
                  <w:szCs w:val="17"/>
                </w:rPr>
                <w:delText>CD10</w:delText>
              </w:r>
              <w:bookmarkStart w:id="2139" w:name="_Toc43379610"/>
              <w:bookmarkStart w:id="2140" w:name="_Toc43379805"/>
              <w:bookmarkEnd w:id="2139"/>
              <w:bookmarkEnd w:id="2140"/>
            </w:del>
          </w:p>
        </w:tc>
        <w:tc>
          <w:tcPr>
            <w:tcW w:w="993" w:type="dxa"/>
            <w:vAlign w:val="center"/>
          </w:tcPr>
          <w:p w14:paraId="7E198BA0" w14:textId="10B80C68" w:rsidR="00165929" w:rsidRPr="006B48F6" w:rsidDel="009A529E" w:rsidRDefault="00165929">
            <w:pPr>
              <w:pStyle w:val="1"/>
              <w:tabs>
                <w:tab w:val="left" w:pos="851"/>
              </w:tabs>
              <w:rPr>
                <w:del w:id="2141" w:author="Boo Dajeong" w:date="2020-06-08T17:21:00Z"/>
                <w:sz w:val="17"/>
                <w:szCs w:val="17"/>
              </w:rPr>
              <w:pPrChange w:id="2142" w:author="Boo Dajeong" w:date="2020-06-18T11:38:00Z">
                <w:pPr>
                  <w:ind w:rightChars="14" w:right="31"/>
                  <w:jc w:val="both"/>
                </w:pPr>
              </w:pPrChange>
            </w:pPr>
            <w:del w:id="2143" w:author="Boo Dajeong" w:date="2020-06-08T17:21:00Z">
              <w:r w:rsidDel="009A529E">
                <w:rPr>
                  <w:rFonts w:hint="eastAsia"/>
                  <w:sz w:val="17"/>
                  <w:szCs w:val="17"/>
                </w:rPr>
                <w:delText>N</w:delText>
              </w:r>
              <w:r w:rsidDel="009A529E">
                <w:rPr>
                  <w:sz w:val="17"/>
                  <w:szCs w:val="17"/>
                </w:rPr>
                <w:delText>O</w:delText>
              </w:r>
              <w:bookmarkStart w:id="2144" w:name="_Toc43379611"/>
              <w:bookmarkStart w:id="2145" w:name="_Toc43379806"/>
              <w:bookmarkEnd w:id="2144"/>
              <w:bookmarkEnd w:id="2145"/>
            </w:del>
          </w:p>
        </w:tc>
        <w:tc>
          <w:tcPr>
            <w:tcW w:w="1275" w:type="dxa"/>
            <w:vAlign w:val="center"/>
          </w:tcPr>
          <w:p w14:paraId="350E792E" w14:textId="7C10B521" w:rsidR="00165929" w:rsidRPr="006B48F6" w:rsidDel="009A529E" w:rsidRDefault="00165929">
            <w:pPr>
              <w:pStyle w:val="1"/>
              <w:tabs>
                <w:tab w:val="left" w:pos="851"/>
              </w:tabs>
              <w:rPr>
                <w:del w:id="2146" w:author="Boo Dajeong" w:date="2020-06-08T17:21:00Z"/>
                <w:sz w:val="17"/>
                <w:szCs w:val="17"/>
              </w:rPr>
              <w:pPrChange w:id="2147" w:author="Boo Dajeong" w:date="2020-06-18T11:38:00Z">
                <w:pPr>
                  <w:ind w:rightChars="-47" w:right="-103"/>
                  <w:jc w:val="both"/>
                </w:pPr>
              </w:pPrChange>
            </w:pPr>
            <w:del w:id="2148" w:author="Boo Dajeong" w:date="2020-06-08T17:21:00Z">
              <w:r w:rsidDel="009A529E">
                <w:rPr>
                  <w:rFonts w:hint="eastAsia"/>
                  <w:sz w:val="17"/>
                  <w:szCs w:val="17"/>
                </w:rPr>
                <w:delText>N</w:delText>
              </w:r>
              <w:r w:rsidDel="009A529E">
                <w:rPr>
                  <w:sz w:val="17"/>
                  <w:szCs w:val="17"/>
                </w:rPr>
                <w:delText>O</w:delText>
              </w:r>
              <w:bookmarkStart w:id="2149" w:name="_Toc43379612"/>
              <w:bookmarkStart w:id="2150" w:name="_Toc43379807"/>
              <w:bookmarkEnd w:id="2149"/>
              <w:bookmarkEnd w:id="2150"/>
            </w:del>
          </w:p>
        </w:tc>
        <w:tc>
          <w:tcPr>
            <w:tcW w:w="1173" w:type="dxa"/>
            <w:vAlign w:val="center"/>
          </w:tcPr>
          <w:p w14:paraId="074B9D86" w14:textId="6241A79F" w:rsidR="00165929" w:rsidRPr="006B48F6" w:rsidDel="009A529E" w:rsidRDefault="00165929">
            <w:pPr>
              <w:pStyle w:val="1"/>
              <w:tabs>
                <w:tab w:val="left" w:pos="851"/>
              </w:tabs>
              <w:rPr>
                <w:del w:id="2151" w:author="Boo Dajeong" w:date="2020-06-08T17:21:00Z"/>
                <w:sz w:val="17"/>
                <w:szCs w:val="17"/>
              </w:rPr>
              <w:pPrChange w:id="2152" w:author="Boo Dajeong" w:date="2020-06-18T11:38:00Z">
                <w:pPr>
                  <w:ind w:rightChars="30" w:right="66"/>
                  <w:jc w:val="both"/>
                </w:pPr>
              </w:pPrChange>
            </w:pPr>
            <w:del w:id="2153" w:author="Boo Dajeong" w:date="2020-06-08T17:21:00Z">
              <w:r w:rsidDel="009A529E">
                <w:rPr>
                  <w:sz w:val="17"/>
                  <w:szCs w:val="17"/>
                </w:rPr>
                <w:delText>NO</w:delText>
              </w:r>
              <w:bookmarkStart w:id="2154" w:name="_Toc43379613"/>
              <w:bookmarkStart w:id="2155" w:name="_Toc43379808"/>
              <w:bookmarkEnd w:id="2154"/>
              <w:bookmarkEnd w:id="2155"/>
            </w:del>
          </w:p>
        </w:tc>
        <w:bookmarkStart w:id="2156" w:name="_Toc43379614"/>
        <w:bookmarkStart w:id="2157" w:name="_Toc43379809"/>
        <w:bookmarkEnd w:id="2156"/>
        <w:bookmarkEnd w:id="2157"/>
      </w:tr>
      <w:tr w:rsidR="009A529E" w:rsidRPr="006B48F6" w:rsidDel="00010788" w14:paraId="1267BA5E" w14:textId="24EB6B76" w:rsidTr="00FB0427">
        <w:trPr>
          <w:trHeight w:val="136"/>
          <w:jc w:val="center"/>
          <w:del w:id="2158" w:author="Boo Dajeong" w:date="2020-06-18T11:37:00Z"/>
        </w:trPr>
        <w:tc>
          <w:tcPr>
            <w:tcW w:w="1129" w:type="dxa"/>
            <w:shd w:val="clear" w:color="auto" w:fill="D7D2CF"/>
          </w:tcPr>
          <w:p w14:paraId="757445CA" w14:textId="015A1B7F" w:rsidR="009A529E" w:rsidRPr="00873B90" w:rsidDel="00010788" w:rsidRDefault="009A529E">
            <w:pPr>
              <w:pStyle w:val="1"/>
              <w:tabs>
                <w:tab w:val="left" w:pos="851"/>
              </w:tabs>
              <w:rPr>
                <w:del w:id="2159" w:author="Boo Dajeong" w:date="2020-06-18T11:37:00Z"/>
                <w:b/>
                <w:bCs/>
                <w:sz w:val="17"/>
                <w:szCs w:val="17"/>
              </w:rPr>
              <w:pPrChange w:id="2160" w:author="Boo Dajeong" w:date="2020-06-18T11:38:00Z">
                <w:pPr>
                  <w:jc w:val="center"/>
                </w:pPr>
              </w:pPrChange>
            </w:pPr>
            <w:del w:id="2161" w:author="Boo Dajeong" w:date="2020-06-18T11:37:00Z">
              <w:r w:rsidRPr="00873B90" w:rsidDel="00010788">
                <w:rPr>
                  <w:rFonts w:hint="eastAsia"/>
                  <w:b/>
                  <w:bCs/>
                  <w:sz w:val="17"/>
                  <w:szCs w:val="17"/>
                </w:rPr>
                <w:delText>Concept</w:delText>
              </w:r>
              <w:r w:rsidRPr="00873B90" w:rsidDel="00010788">
                <w:rPr>
                  <w:b/>
                  <w:bCs/>
                  <w:sz w:val="17"/>
                  <w:szCs w:val="17"/>
                </w:rPr>
                <w:delText xml:space="preserve"> </w:delText>
              </w:r>
              <w:r w:rsidRPr="00873B90" w:rsidDel="00010788">
                <w:rPr>
                  <w:rFonts w:hint="eastAsia"/>
                  <w:b/>
                  <w:bCs/>
                  <w:sz w:val="17"/>
                  <w:szCs w:val="17"/>
                </w:rPr>
                <w:delText>ID</w:delText>
              </w:r>
              <w:bookmarkStart w:id="2162" w:name="_Toc43379615"/>
              <w:bookmarkStart w:id="2163" w:name="_Toc43379810"/>
              <w:bookmarkEnd w:id="2162"/>
              <w:bookmarkEnd w:id="2163"/>
            </w:del>
          </w:p>
        </w:tc>
        <w:tc>
          <w:tcPr>
            <w:tcW w:w="1560" w:type="dxa"/>
            <w:shd w:val="clear" w:color="auto" w:fill="D7D2CF"/>
          </w:tcPr>
          <w:p w14:paraId="08A6552A" w14:textId="16062FB4" w:rsidR="009A529E" w:rsidRPr="00873B90" w:rsidDel="00010788" w:rsidRDefault="009A529E">
            <w:pPr>
              <w:pStyle w:val="1"/>
              <w:tabs>
                <w:tab w:val="left" w:pos="851"/>
              </w:tabs>
              <w:rPr>
                <w:del w:id="2164" w:author="Boo Dajeong" w:date="2020-06-18T11:37:00Z"/>
                <w:b/>
                <w:bCs/>
                <w:sz w:val="17"/>
                <w:szCs w:val="17"/>
              </w:rPr>
              <w:pPrChange w:id="2165" w:author="Boo Dajeong" w:date="2020-06-18T11:38:00Z">
                <w:pPr>
                  <w:ind w:rightChars="16" w:right="35"/>
                </w:pPr>
              </w:pPrChange>
            </w:pPr>
            <w:del w:id="2166" w:author="Boo Dajeong" w:date="2020-06-18T11:37:00Z">
              <w:r w:rsidRPr="00873B90" w:rsidDel="00010788">
                <w:rPr>
                  <w:rFonts w:hint="eastAsia"/>
                  <w:b/>
                  <w:bCs/>
                  <w:sz w:val="17"/>
                  <w:szCs w:val="17"/>
                </w:rPr>
                <w:delText>Concept</w:delText>
              </w:r>
              <w:r w:rsidRPr="00873B90" w:rsidDel="00010788">
                <w:rPr>
                  <w:b/>
                  <w:bCs/>
                  <w:sz w:val="17"/>
                  <w:szCs w:val="17"/>
                </w:rPr>
                <w:delText xml:space="preserve"> </w:delText>
              </w:r>
              <w:r w:rsidRPr="00873B90" w:rsidDel="00010788">
                <w:rPr>
                  <w:rFonts w:hint="eastAsia"/>
                  <w:b/>
                  <w:bCs/>
                  <w:sz w:val="17"/>
                  <w:szCs w:val="17"/>
                </w:rPr>
                <w:delText>Name</w:delText>
              </w:r>
              <w:bookmarkStart w:id="2167" w:name="_Toc43379616"/>
              <w:bookmarkStart w:id="2168" w:name="_Toc43379811"/>
              <w:bookmarkEnd w:id="2167"/>
              <w:bookmarkEnd w:id="2168"/>
            </w:del>
          </w:p>
        </w:tc>
        <w:tc>
          <w:tcPr>
            <w:tcW w:w="1134" w:type="dxa"/>
            <w:shd w:val="clear" w:color="auto" w:fill="D7D2CF"/>
          </w:tcPr>
          <w:p w14:paraId="701DEC9E" w14:textId="4970F087" w:rsidR="009A529E" w:rsidRPr="00873B90" w:rsidDel="00010788" w:rsidRDefault="009A529E">
            <w:pPr>
              <w:pStyle w:val="1"/>
              <w:tabs>
                <w:tab w:val="left" w:pos="851"/>
              </w:tabs>
              <w:rPr>
                <w:del w:id="2169" w:author="Boo Dajeong" w:date="2020-06-18T11:37:00Z"/>
                <w:b/>
                <w:bCs/>
                <w:sz w:val="17"/>
                <w:szCs w:val="17"/>
              </w:rPr>
              <w:pPrChange w:id="2170" w:author="Boo Dajeong" w:date="2020-06-18T11:38:00Z">
                <w:pPr>
                  <w:jc w:val="center"/>
                </w:pPr>
              </w:pPrChange>
            </w:pPr>
            <w:del w:id="2171" w:author="Boo Dajeong" w:date="2020-06-18T11:37:00Z">
              <w:r w:rsidRPr="00873B90" w:rsidDel="00010788">
                <w:rPr>
                  <w:rFonts w:hint="eastAsia"/>
                  <w:b/>
                  <w:bCs/>
                  <w:sz w:val="17"/>
                  <w:szCs w:val="17"/>
                </w:rPr>
                <w:delText>Domain</w:delText>
              </w:r>
              <w:bookmarkStart w:id="2172" w:name="_Toc43379617"/>
              <w:bookmarkStart w:id="2173" w:name="_Toc43379812"/>
              <w:bookmarkEnd w:id="2172"/>
              <w:bookmarkEnd w:id="2173"/>
            </w:del>
          </w:p>
        </w:tc>
        <w:tc>
          <w:tcPr>
            <w:tcW w:w="1275" w:type="dxa"/>
            <w:shd w:val="clear" w:color="auto" w:fill="D7D2CF"/>
          </w:tcPr>
          <w:p w14:paraId="470B6AB9" w14:textId="7835B8B9" w:rsidR="009A529E" w:rsidRPr="00873B90" w:rsidDel="00010788" w:rsidRDefault="009A529E">
            <w:pPr>
              <w:pStyle w:val="1"/>
              <w:tabs>
                <w:tab w:val="left" w:pos="851"/>
              </w:tabs>
              <w:rPr>
                <w:del w:id="2174" w:author="Boo Dajeong" w:date="2020-06-18T11:37:00Z"/>
                <w:b/>
                <w:bCs/>
                <w:sz w:val="17"/>
                <w:szCs w:val="17"/>
              </w:rPr>
              <w:pPrChange w:id="2175" w:author="Boo Dajeong" w:date="2020-06-18T11:38:00Z">
                <w:pPr>
                  <w:ind w:rightChars="15" w:right="33"/>
                  <w:jc w:val="center"/>
                </w:pPr>
              </w:pPrChange>
            </w:pPr>
            <w:del w:id="2176" w:author="Boo Dajeong" w:date="2020-06-18T11:37:00Z">
              <w:r w:rsidRPr="00873B90" w:rsidDel="00010788">
                <w:rPr>
                  <w:rFonts w:hint="eastAsia"/>
                  <w:b/>
                  <w:bCs/>
                  <w:sz w:val="17"/>
                  <w:szCs w:val="17"/>
                </w:rPr>
                <w:delText>Vocabulary</w:delText>
              </w:r>
              <w:bookmarkStart w:id="2177" w:name="_Toc43379618"/>
              <w:bookmarkStart w:id="2178" w:name="_Toc43379813"/>
              <w:bookmarkEnd w:id="2177"/>
              <w:bookmarkEnd w:id="2178"/>
            </w:del>
          </w:p>
        </w:tc>
        <w:tc>
          <w:tcPr>
            <w:tcW w:w="993" w:type="dxa"/>
            <w:shd w:val="clear" w:color="auto" w:fill="D7D2CF"/>
          </w:tcPr>
          <w:p w14:paraId="1C0A28D4" w14:textId="53E2633D" w:rsidR="009A529E" w:rsidRPr="00873B90" w:rsidDel="00010788" w:rsidRDefault="009A529E">
            <w:pPr>
              <w:pStyle w:val="1"/>
              <w:tabs>
                <w:tab w:val="left" w:pos="851"/>
              </w:tabs>
              <w:rPr>
                <w:del w:id="2179" w:author="Boo Dajeong" w:date="2020-06-18T11:37:00Z"/>
                <w:b/>
                <w:bCs/>
                <w:sz w:val="17"/>
                <w:szCs w:val="17"/>
              </w:rPr>
              <w:pPrChange w:id="2180" w:author="Boo Dajeong" w:date="2020-06-18T11:38:00Z">
                <w:pPr>
                  <w:ind w:rightChars="13" w:right="29"/>
                  <w:jc w:val="center"/>
                </w:pPr>
              </w:pPrChange>
            </w:pPr>
            <w:del w:id="2181" w:author="Boo Dajeong" w:date="2020-06-18T11:37:00Z">
              <w:r w:rsidRPr="00873B90" w:rsidDel="00010788">
                <w:rPr>
                  <w:rFonts w:hint="eastAsia"/>
                  <w:b/>
                  <w:bCs/>
                  <w:sz w:val="17"/>
                  <w:szCs w:val="17"/>
                </w:rPr>
                <w:delText>Excluded</w:delText>
              </w:r>
              <w:bookmarkStart w:id="2182" w:name="_Toc43379619"/>
              <w:bookmarkStart w:id="2183" w:name="_Toc43379814"/>
              <w:bookmarkEnd w:id="2182"/>
              <w:bookmarkEnd w:id="2183"/>
            </w:del>
          </w:p>
        </w:tc>
        <w:tc>
          <w:tcPr>
            <w:tcW w:w="1275" w:type="dxa"/>
            <w:shd w:val="clear" w:color="auto" w:fill="D7D2CF"/>
          </w:tcPr>
          <w:p w14:paraId="4CCD1CE4" w14:textId="24EE1980" w:rsidR="009A529E" w:rsidRPr="00873B90" w:rsidDel="00010788" w:rsidRDefault="009A529E">
            <w:pPr>
              <w:pStyle w:val="1"/>
              <w:tabs>
                <w:tab w:val="left" w:pos="851"/>
              </w:tabs>
              <w:rPr>
                <w:del w:id="2184" w:author="Boo Dajeong" w:date="2020-06-18T11:37:00Z"/>
                <w:b/>
                <w:bCs/>
                <w:sz w:val="17"/>
                <w:szCs w:val="17"/>
              </w:rPr>
              <w:pPrChange w:id="2185" w:author="Boo Dajeong" w:date="2020-06-18T11:38:00Z">
                <w:pPr>
                  <w:jc w:val="center"/>
                </w:pPr>
              </w:pPrChange>
            </w:pPr>
            <w:del w:id="2186" w:author="Boo Dajeong" w:date="2020-06-18T11:37:00Z">
              <w:r w:rsidRPr="00873B90" w:rsidDel="00010788">
                <w:rPr>
                  <w:rFonts w:hint="eastAsia"/>
                  <w:b/>
                  <w:bCs/>
                  <w:sz w:val="17"/>
                  <w:szCs w:val="17"/>
                </w:rPr>
                <w:delText>D</w:delText>
              </w:r>
              <w:r w:rsidRPr="00873B90" w:rsidDel="00010788">
                <w:rPr>
                  <w:b/>
                  <w:bCs/>
                  <w:sz w:val="17"/>
                  <w:szCs w:val="17"/>
                </w:rPr>
                <w:delText>escendants</w:delText>
              </w:r>
              <w:bookmarkStart w:id="2187" w:name="_Toc43379620"/>
              <w:bookmarkStart w:id="2188" w:name="_Toc43379815"/>
              <w:bookmarkEnd w:id="2187"/>
              <w:bookmarkEnd w:id="2188"/>
            </w:del>
          </w:p>
        </w:tc>
        <w:tc>
          <w:tcPr>
            <w:tcW w:w="1173" w:type="dxa"/>
            <w:shd w:val="clear" w:color="auto" w:fill="D7D2CF"/>
          </w:tcPr>
          <w:p w14:paraId="73DA226E" w14:textId="1001822B" w:rsidR="009A529E" w:rsidRPr="00873B90" w:rsidDel="00010788" w:rsidRDefault="009A529E">
            <w:pPr>
              <w:pStyle w:val="1"/>
              <w:tabs>
                <w:tab w:val="left" w:pos="851"/>
              </w:tabs>
              <w:rPr>
                <w:del w:id="2189" w:author="Boo Dajeong" w:date="2020-06-18T11:37:00Z"/>
                <w:b/>
                <w:bCs/>
                <w:sz w:val="17"/>
                <w:szCs w:val="17"/>
              </w:rPr>
              <w:pPrChange w:id="2190" w:author="Boo Dajeong" w:date="2020-06-18T11:38:00Z">
                <w:pPr>
                  <w:jc w:val="center"/>
                </w:pPr>
              </w:pPrChange>
            </w:pPr>
            <w:del w:id="2191" w:author="Boo Dajeong" w:date="2020-06-18T11:37:00Z">
              <w:r w:rsidRPr="00873B90" w:rsidDel="00010788">
                <w:rPr>
                  <w:rFonts w:hint="eastAsia"/>
                  <w:b/>
                  <w:bCs/>
                  <w:sz w:val="17"/>
                  <w:szCs w:val="17"/>
                </w:rPr>
                <w:delText>M</w:delText>
              </w:r>
              <w:r w:rsidRPr="00873B90" w:rsidDel="00010788">
                <w:rPr>
                  <w:b/>
                  <w:bCs/>
                  <w:sz w:val="17"/>
                  <w:szCs w:val="17"/>
                </w:rPr>
                <w:delText>apped</w:delText>
              </w:r>
              <w:bookmarkStart w:id="2192" w:name="_Toc43379621"/>
              <w:bookmarkStart w:id="2193" w:name="_Toc43379816"/>
              <w:bookmarkEnd w:id="2192"/>
              <w:bookmarkEnd w:id="2193"/>
            </w:del>
          </w:p>
        </w:tc>
        <w:bookmarkStart w:id="2194" w:name="_Toc43379622"/>
        <w:bookmarkStart w:id="2195" w:name="_Toc43379817"/>
        <w:bookmarkEnd w:id="2194"/>
        <w:bookmarkEnd w:id="2195"/>
      </w:tr>
      <w:tr w:rsidR="009A529E" w:rsidRPr="006B48F6" w:rsidDel="00010788" w14:paraId="5A0A9D96" w14:textId="2BD19687" w:rsidTr="00FB0427">
        <w:trPr>
          <w:trHeight w:val="20"/>
          <w:jc w:val="center"/>
          <w:del w:id="2196" w:author="Boo Dajeong" w:date="2020-06-18T11:37:00Z"/>
        </w:trPr>
        <w:tc>
          <w:tcPr>
            <w:tcW w:w="1129" w:type="dxa"/>
            <w:vAlign w:val="center"/>
          </w:tcPr>
          <w:p w14:paraId="30656AE9" w14:textId="267AC5EF" w:rsidR="009A529E" w:rsidRPr="006B48F6" w:rsidDel="00010788" w:rsidRDefault="009A529E">
            <w:pPr>
              <w:pStyle w:val="1"/>
              <w:tabs>
                <w:tab w:val="left" w:pos="851"/>
              </w:tabs>
              <w:rPr>
                <w:del w:id="2197" w:author="Boo Dajeong" w:date="2020-06-18T11:37:00Z"/>
                <w:sz w:val="17"/>
                <w:szCs w:val="17"/>
              </w:rPr>
              <w:pPrChange w:id="2198" w:author="Boo Dajeong" w:date="2020-06-18T11:38:00Z">
                <w:pPr>
                  <w:jc w:val="both"/>
                </w:pPr>
              </w:pPrChange>
            </w:pPr>
            <w:del w:id="2199" w:author="Boo Dajeong" w:date="2020-06-18T11:37:00Z">
              <w:r w:rsidDel="00010788">
                <w:rPr>
                  <w:rFonts w:hint="eastAsia"/>
                  <w:sz w:val="17"/>
                  <w:szCs w:val="17"/>
                </w:rPr>
                <w:delText>4</w:delText>
              </w:r>
              <w:r w:rsidDel="00010788">
                <w:rPr>
                  <w:sz w:val="17"/>
                  <w:szCs w:val="17"/>
                </w:rPr>
                <w:delText>112986</w:delText>
              </w:r>
              <w:bookmarkStart w:id="2200" w:name="_Toc43379623"/>
              <w:bookmarkStart w:id="2201" w:name="_Toc43379818"/>
              <w:bookmarkEnd w:id="2200"/>
              <w:bookmarkEnd w:id="2201"/>
            </w:del>
          </w:p>
        </w:tc>
        <w:tc>
          <w:tcPr>
            <w:tcW w:w="1560" w:type="dxa"/>
            <w:vAlign w:val="center"/>
          </w:tcPr>
          <w:p w14:paraId="3DC3406A" w14:textId="0E7EB0B5" w:rsidR="009A529E" w:rsidRPr="006B48F6" w:rsidDel="00010788" w:rsidRDefault="009A529E">
            <w:pPr>
              <w:pStyle w:val="1"/>
              <w:tabs>
                <w:tab w:val="left" w:pos="851"/>
              </w:tabs>
              <w:rPr>
                <w:del w:id="2202" w:author="Boo Dajeong" w:date="2020-06-18T11:37:00Z"/>
                <w:sz w:val="17"/>
                <w:szCs w:val="17"/>
              </w:rPr>
              <w:pPrChange w:id="2203" w:author="Boo Dajeong" w:date="2020-06-18T11:38:00Z">
                <w:pPr/>
              </w:pPrChange>
            </w:pPr>
            <w:del w:id="2204" w:author="Boo Dajeong" w:date="2020-06-18T11:37:00Z">
              <w:r w:rsidDel="00010788">
                <w:rPr>
                  <w:rFonts w:hint="eastAsia"/>
                  <w:sz w:val="17"/>
                  <w:szCs w:val="17"/>
                </w:rPr>
                <w:delText>T</w:delText>
              </w:r>
              <w:r w:rsidDel="00010788">
                <w:rPr>
                  <w:sz w:val="17"/>
                  <w:szCs w:val="17"/>
                </w:rPr>
                <w:delText>hyroid follicular adenoma</w:delText>
              </w:r>
              <w:bookmarkStart w:id="2205" w:name="_Toc43379624"/>
              <w:bookmarkStart w:id="2206" w:name="_Toc43379819"/>
              <w:bookmarkEnd w:id="2205"/>
              <w:bookmarkEnd w:id="2206"/>
            </w:del>
          </w:p>
        </w:tc>
        <w:tc>
          <w:tcPr>
            <w:tcW w:w="1134" w:type="dxa"/>
            <w:vAlign w:val="center"/>
          </w:tcPr>
          <w:p w14:paraId="068AFF33" w14:textId="3CA3C6F3" w:rsidR="009A529E" w:rsidRPr="006B48F6" w:rsidDel="00010788" w:rsidRDefault="009A529E">
            <w:pPr>
              <w:pStyle w:val="1"/>
              <w:tabs>
                <w:tab w:val="left" w:pos="851"/>
              </w:tabs>
              <w:rPr>
                <w:del w:id="2207" w:author="Boo Dajeong" w:date="2020-06-18T11:37:00Z"/>
                <w:sz w:val="17"/>
                <w:szCs w:val="17"/>
              </w:rPr>
              <w:pPrChange w:id="2208" w:author="Boo Dajeong" w:date="2020-06-18T11:38:00Z">
                <w:pPr>
                  <w:ind w:rightChars="15" w:right="33"/>
                  <w:jc w:val="both"/>
                </w:pPr>
              </w:pPrChange>
            </w:pPr>
            <w:del w:id="2209" w:author="Boo Dajeong" w:date="2020-06-18T11:37:00Z">
              <w:r w:rsidDel="00010788">
                <w:rPr>
                  <w:rFonts w:hint="eastAsia"/>
                  <w:sz w:val="17"/>
                  <w:szCs w:val="17"/>
                </w:rPr>
                <w:delText>C</w:delText>
              </w:r>
              <w:r w:rsidDel="00010788">
                <w:rPr>
                  <w:sz w:val="17"/>
                  <w:szCs w:val="17"/>
                </w:rPr>
                <w:delText>ondition</w:delText>
              </w:r>
              <w:bookmarkStart w:id="2210" w:name="_Toc43379625"/>
              <w:bookmarkStart w:id="2211" w:name="_Toc43379820"/>
              <w:bookmarkEnd w:id="2210"/>
              <w:bookmarkEnd w:id="2211"/>
            </w:del>
          </w:p>
        </w:tc>
        <w:tc>
          <w:tcPr>
            <w:tcW w:w="1275" w:type="dxa"/>
            <w:vAlign w:val="center"/>
          </w:tcPr>
          <w:p w14:paraId="1D6CEF18" w14:textId="092FF8F7" w:rsidR="009A529E" w:rsidRPr="006B48F6" w:rsidDel="00010788" w:rsidRDefault="009A529E">
            <w:pPr>
              <w:pStyle w:val="1"/>
              <w:tabs>
                <w:tab w:val="left" w:pos="851"/>
              </w:tabs>
              <w:rPr>
                <w:del w:id="2212" w:author="Boo Dajeong" w:date="2020-06-18T11:37:00Z"/>
                <w:sz w:val="17"/>
                <w:szCs w:val="17"/>
              </w:rPr>
              <w:pPrChange w:id="2213" w:author="Boo Dajeong" w:date="2020-06-18T11:38:00Z">
                <w:pPr>
                  <w:ind w:rightChars="14" w:right="31"/>
                  <w:jc w:val="both"/>
                </w:pPr>
              </w:pPrChange>
            </w:pPr>
            <w:del w:id="2214" w:author="Boo Dajeong" w:date="2020-06-18T11:37:00Z">
              <w:r w:rsidDel="00010788">
                <w:rPr>
                  <w:sz w:val="17"/>
                  <w:szCs w:val="17"/>
                </w:rPr>
                <w:delText>SNOMED</w:delText>
              </w:r>
              <w:bookmarkStart w:id="2215" w:name="_Toc43379626"/>
              <w:bookmarkStart w:id="2216" w:name="_Toc43379821"/>
              <w:bookmarkEnd w:id="2215"/>
              <w:bookmarkEnd w:id="2216"/>
            </w:del>
          </w:p>
        </w:tc>
        <w:tc>
          <w:tcPr>
            <w:tcW w:w="993" w:type="dxa"/>
            <w:vAlign w:val="center"/>
          </w:tcPr>
          <w:p w14:paraId="771D1B98" w14:textId="0768E669" w:rsidR="009A529E" w:rsidRPr="006B48F6" w:rsidDel="00010788" w:rsidRDefault="009A529E">
            <w:pPr>
              <w:pStyle w:val="1"/>
              <w:tabs>
                <w:tab w:val="left" w:pos="851"/>
              </w:tabs>
              <w:rPr>
                <w:del w:id="2217" w:author="Boo Dajeong" w:date="2020-06-18T11:37:00Z"/>
                <w:sz w:val="17"/>
                <w:szCs w:val="17"/>
              </w:rPr>
              <w:pPrChange w:id="2218" w:author="Boo Dajeong" w:date="2020-06-18T11:38:00Z">
                <w:pPr>
                  <w:ind w:rightChars="14" w:right="31"/>
                  <w:jc w:val="both"/>
                </w:pPr>
              </w:pPrChange>
            </w:pPr>
            <w:del w:id="2219" w:author="Boo Dajeong" w:date="2020-06-18T11:37:00Z">
              <w:r w:rsidDel="00010788">
                <w:rPr>
                  <w:sz w:val="17"/>
                  <w:szCs w:val="17"/>
                </w:rPr>
                <w:delText>YES</w:delText>
              </w:r>
              <w:bookmarkStart w:id="2220" w:name="_Toc43379627"/>
              <w:bookmarkStart w:id="2221" w:name="_Toc43379822"/>
              <w:bookmarkEnd w:id="2220"/>
              <w:bookmarkEnd w:id="2221"/>
            </w:del>
          </w:p>
        </w:tc>
        <w:tc>
          <w:tcPr>
            <w:tcW w:w="1275" w:type="dxa"/>
            <w:vAlign w:val="center"/>
          </w:tcPr>
          <w:p w14:paraId="32B8990B" w14:textId="34AEC03F" w:rsidR="009A529E" w:rsidRPr="006B48F6" w:rsidDel="00010788" w:rsidRDefault="009A529E">
            <w:pPr>
              <w:pStyle w:val="1"/>
              <w:tabs>
                <w:tab w:val="left" w:pos="851"/>
              </w:tabs>
              <w:rPr>
                <w:del w:id="2222" w:author="Boo Dajeong" w:date="2020-06-18T11:37:00Z"/>
                <w:sz w:val="17"/>
                <w:szCs w:val="17"/>
              </w:rPr>
              <w:pPrChange w:id="2223" w:author="Boo Dajeong" w:date="2020-06-18T11:38:00Z">
                <w:pPr>
                  <w:ind w:rightChars="-47" w:right="-103"/>
                  <w:jc w:val="both"/>
                </w:pPr>
              </w:pPrChange>
            </w:pPr>
            <w:del w:id="2224" w:author="Boo Dajeong" w:date="2020-06-18T11:37:00Z">
              <w:r w:rsidDel="00010788">
                <w:rPr>
                  <w:rFonts w:hint="eastAsia"/>
                  <w:sz w:val="17"/>
                  <w:szCs w:val="17"/>
                </w:rPr>
                <w:delText>N</w:delText>
              </w:r>
              <w:r w:rsidDel="00010788">
                <w:rPr>
                  <w:sz w:val="17"/>
                  <w:szCs w:val="17"/>
                </w:rPr>
                <w:delText>O</w:delText>
              </w:r>
              <w:bookmarkStart w:id="2225" w:name="_Toc43379628"/>
              <w:bookmarkStart w:id="2226" w:name="_Toc43379823"/>
              <w:bookmarkEnd w:id="2225"/>
              <w:bookmarkEnd w:id="2226"/>
            </w:del>
          </w:p>
        </w:tc>
        <w:tc>
          <w:tcPr>
            <w:tcW w:w="1173" w:type="dxa"/>
            <w:vAlign w:val="center"/>
          </w:tcPr>
          <w:p w14:paraId="6ED41A87" w14:textId="634366F4" w:rsidR="009A529E" w:rsidRPr="006B48F6" w:rsidDel="00010788" w:rsidRDefault="009A529E">
            <w:pPr>
              <w:pStyle w:val="1"/>
              <w:tabs>
                <w:tab w:val="left" w:pos="851"/>
              </w:tabs>
              <w:rPr>
                <w:del w:id="2227" w:author="Boo Dajeong" w:date="2020-06-18T11:37:00Z"/>
                <w:sz w:val="17"/>
                <w:szCs w:val="17"/>
              </w:rPr>
              <w:pPrChange w:id="2228" w:author="Boo Dajeong" w:date="2020-06-18T11:38:00Z">
                <w:pPr>
                  <w:ind w:rightChars="30" w:right="66"/>
                  <w:jc w:val="both"/>
                </w:pPr>
              </w:pPrChange>
            </w:pPr>
            <w:del w:id="2229" w:author="Boo Dajeong" w:date="2020-06-18T11:37:00Z">
              <w:r w:rsidDel="00010788">
                <w:rPr>
                  <w:sz w:val="17"/>
                  <w:szCs w:val="17"/>
                </w:rPr>
                <w:delText>NO</w:delText>
              </w:r>
              <w:bookmarkStart w:id="2230" w:name="_Toc43379629"/>
              <w:bookmarkStart w:id="2231" w:name="_Toc43379824"/>
              <w:bookmarkEnd w:id="2230"/>
              <w:bookmarkEnd w:id="2231"/>
            </w:del>
          </w:p>
        </w:tc>
        <w:bookmarkStart w:id="2232" w:name="_Toc43379630"/>
        <w:bookmarkStart w:id="2233" w:name="_Toc43379825"/>
        <w:bookmarkEnd w:id="2232"/>
        <w:bookmarkEnd w:id="2233"/>
      </w:tr>
      <w:tr w:rsidR="009A529E" w:rsidRPr="006B48F6" w:rsidDel="00010788" w14:paraId="1F1D9F39" w14:textId="3ABE4773" w:rsidTr="00FB0427">
        <w:trPr>
          <w:trHeight w:val="20"/>
          <w:jc w:val="center"/>
          <w:del w:id="2234" w:author="Boo Dajeong" w:date="2020-06-18T11:37:00Z"/>
        </w:trPr>
        <w:tc>
          <w:tcPr>
            <w:tcW w:w="1129" w:type="dxa"/>
            <w:vAlign w:val="center"/>
          </w:tcPr>
          <w:p w14:paraId="644C56BC" w14:textId="134F4F51" w:rsidR="009A529E" w:rsidRPr="006B48F6" w:rsidDel="00010788" w:rsidRDefault="009A529E">
            <w:pPr>
              <w:pStyle w:val="1"/>
              <w:tabs>
                <w:tab w:val="left" w:pos="851"/>
              </w:tabs>
              <w:rPr>
                <w:del w:id="2235" w:author="Boo Dajeong" w:date="2020-06-18T11:37:00Z"/>
                <w:sz w:val="17"/>
                <w:szCs w:val="17"/>
              </w:rPr>
              <w:pPrChange w:id="2236" w:author="Boo Dajeong" w:date="2020-06-18T11:38:00Z">
                <w:pPr>
                  <w:jc w:val="both"/>
                </w:pPr>
              </w:pPrChange>
            </w:pPr>
            <w:del w:id="2237" w:author="Boo Dajeong" w:date="2020-06-18T11:37:00Z">
              <w:r w:rsidDel="00010788">
                <w:rPr>
                  <w:rFonts w:hint="eastAsia"/>
                  <w:sz w:val="17"/>
                  <w:szCs w:val="17"/>
                </w:rPr>
                <w:delText>4</w:delText>
              </w:r>
              <w:r w:rsidDel="00010788">
                <w:rPr>
                  <w:sz w:val="17"/>
                  <w:szCs w:val="17"/>
                </w:rPr>
                <w:delText>315809</w:delText>
              </w:r>
              <w:bookmarkStart w:id="2238" w:name="_Toc43379631"/>
              <w:bookmarkStart w:id="2239" w:name="_Toc43379826"/>
              <w:bookmarkEnd w:id="2238"/>
              <w:bookmarkEnd w:id="2239"/>
            </w:del>
          </w:p>
        </w:tc>
        <w:tc>
          <w:tcPr>
            <w:tcW w:w="1560" w:type="dxa"/>
            <w:vAlign w:val="center"/>
          </w:tcPr>
          <w:p w14:paraId="5FA862EE" w14:textId="1A5AE2AA" w:rsidR="009A529E" w:rsidRPr="006B48F6" w:rsidDel="00010788" w:rsidRDefault="009A529E">
            <w:pPr>
              <w:pStyle w:val="1"/>
              <w:tabs>
                <w:tab w:val="left" w:pos="851"/>
              </w:tabs>
              <w:rPr>
                <w:del w:id="2240" w:author="Boo Dajeong" w:date="2020-06-18T11:37:00Z"/>
                <w:sz w:val="17"/>
                <w:szCs w:val="17"/>
              </w:rPr>
              <w:pPrChange w:id="2241" w:author="Boo Dajeong" w:date="2020-06-18T11:38:00Z">
                <w:pPr/>
              </w:pPrChange>
            </w:pPr>
            <w:del w:id="2242" w:author="Boo Dajeong" w:date="2020-06-18T11:37:00Z">
              <w:r w:rsidDel="00010788">
                <w:rPr>
                  <w:rFonts w:hint="eastAsia"/>
                  <w:sz w:val="17"/>
                  <w:szCs w:val="17"/>
                </w:rPr>
                <w:delText>S</w:delText>
              </w:r>
              <w:r w:rsidDel="00010788">
                <w:rPr>
                  <w:sz w:val="17"/>
                  <w:szCs w:val="17"/>
                </w:rPr>
                <w:delText>econdary Malignant neoplasm of thyroid gland</w:delText>
              </w:r>
              <w:bookmarkStart w:id="2243" w:name="_Toc43379632"/>
              <w:bookmarkStart w:id="2244" w:name="_Toc43379827"/>
              <w:bookmarkEnd w:id="2243"/>
              <w:bookmarkEnd w:id="2244"/>
            </w:del>
          </w:p>
        </w:tc>
        <w:tc>
          <w:tcPr>
            <w:tcW w:w="1134" w:type="dxa"/>
            <w:vAlign w:val="center"/>
          </w:tcPr>
          <w:p w14:paraId="59E82F3C" w14:textId="0860E1C1" w:rsidR="009A529E" w:rsidRPr="006B48F6" w:rsidDel="00010788" w:rsidRDefault="009A529E">
            <w:pPr>
              <w:pStyle w:val="1"/>
              <w:tabs>
                <w:tab w:val="left" w:pos="851"/>
              </w:tabs>
              <w:rPr>
                <w:del w:id="2245" w:author="Boo Dajeong" w:date="2020-06-18T11:37:00Z"/>
                <w:sz w:val="17"/>
                <w:szCs w:val="17"/>
              </w:rPr>
              <w:pPrChange w:id="2246" w:author="Boo Dajeong" w:date="2020-06-18T11:38:00Z">
                <w:pPr>
                  <w:ind w:rightChars="15" w:right="33"/>
                  <w:jc w:val="both"/>
                </w:pPr>
              </w:pPrChange>
            </w:pPr>
            <w:del w:id="2247" w:author="Boo Dajeong" w:date="2020-06-18T11:37:00Z">
              <w:r w:rsidDel="00010788">
                <w:rPr>
                  <w:rFonts w:hint="eastAsia"/>
                  <w:sz w:val="17"/>
                  <w:szCs w:val="17"/>
                </w:rPr>
                <w:delText>C</w:delText>
              </w:r>
              <w:r w:rsidDel="00010788">
                <w:rPr>
                  <w:sz w:val="17"/>
                  <w:szCs w:val="17"/>
                </w:rPr>
                <w:delText>ondition</w:delText>
              </w:r>
              <w:bookmarkStart w:id="2248" w:name="_Toc43379633"/>
              <w:bookmarkStart w:id="2249" w:name="_Toc43379828"/>
              <w:bookmarkEnd w:id="2248"/>
              <w:bookmarkEnd w:id="2249"/>
            </w:del>
          </w:p>
        </w:tc>
        <w:tc>
          <w:tcPr>
            <w:tcW w:w="1275" w:type="dxa"/>
            <w:vAlign w:val="center"/>
          </w:tcPr>
          <w:p w14:paraId="3B68E46B" w14:textId="1DE7B71A" w:rsidR="009A529E" w:rsidRPr="006B48F6" w:rsidDel="00010788" w:rsidRDefault="009A529E">
            <w:pPr>
              <w:pStyle w:val="1"/>
              <w:tabs>
                <w:tab w:val="left" w:pos="851"/>
              </w:tabs>
              <w:rPr>
                <w:del w:id="2250" w:author="Boo Dajeong" w:date="2020-06-18T11:37:00Z"/>
                <w:sz w:val="17"/>
                <w:szCs w:val="17"/>
              </w:rPr>
              <w:pPrChange w:id="2251" w:author="Boo Dajeong" w:date="2020-06-18T11:38:00Z">
                <w:pPr>
                  <w:ind w:rightChars="15" w:right="33"/>
                  <w:jc w:val="both"/>
                </w:pPr>
              </w:pPrChange>
            </w:pPr>
            <w:del w:id="2252" w:author="Boo Dajeong" w:date="2020-06-18T11:37:00Z">
              <w:r w:rsidDel="00010788">
                <w:rPr>
                  <w:sz w:val="17"/>
                  <w:szCs w:val="17"/>
                </w:rPr>
                <w:delText>SNOMED</w:delText>
              </w:r>
              <w:bookmarkStart w:id="2253" w:name="_Toc43379634"/>
              <w:bookmarkStart w:id="2254" w:name="_Toc43379829"/>
              <w:bookmarkEnd w:id="2253"/>
              <w:bookmarkEnd w:id="2254"/>
            </w:del>
          </w:p>
        </w:tc>
        <w:tc>
          <w:tcPr>
            <w:tcW w:w="993" w:type="dxa"/>
            <w:vAlign w:val="center"/>
          </w:tcPr>
          <w:p w14:paraId="420FAB9F" w14:textId="7F1B7C05" w:rsidR="009A529E" w:rsidRPr="006B48F6" w:rsidDel="00010788" w:rsidRDefault="009A529E">
            <w:pPr>
              <w:pStyle w:val="1"/>
              <w:tabs>
                <w:tab w:val="left" w:pos="851"/>
              </w:tabs>
              <w:rPr>
                <w:del w:id="2255" w:author="Boo Dajeong" w:date="2020-06-18T11:37:00Z"/>
                <w:sz w:val="17"/>
                <w:szCs w:val="17"/>
              </w:rPr>
              <w:pPrChange w:id="2256" w:author="Boo Dajeong" w:date="2020-06-18T11:38:00Z">
                <w:pPr>
                  <w:ind w:rightChars="15" w:right="33"/>
                  <w:jc w:val="both"/>
                </w:pPr>
              </w:pPrChange>
            </w:pPr>
            <w:del w:id="2257" w:author="Boo Dajeong" w:date="2020-06-18T11:37:00Z">
              <w:r w:rsidDel="00010788">
                <w:rPr>
                  <w:sz w:val="17"/>
                  <w:szCs w:val="17"/>
                </w:rPr>
                <w:delText>YES</w:delText>
              </w:r>
              <w:bookmarkStart w:id="2258" w:name="_Toc43379635"/>
              <w:bookmarkStart w:id="2259" w:name="_Toc43379830"/>
              <w:bookmarkEnd w:id="2258"/>
              <w:bookmarkEnd w:id="2259"/>
            </w:del>
          </w:p>
        </w:tc>
        <w:tc>
          <w:tcPr>
            <w:tcW w:w="1275" w:type="dxa"/>
            <w:vAlign w:val="center"/>
          </w:tcPr>
          <w:p w14:paraId="6E37C8ED" w14:textId="1DFF0585" w:rsidR="009A529E" w:rsidRPr="006B48F6" w:rsidDel="00010788" w:rsidRDefault="009A529E">
            <w:pPr>
              <w:pStyle w:val="1"/>
              <w:tabs>
                <w:tab w:val="left" w:pos="851"/>
              </w:tabs>
              <w:rPr>
                <w:del w:id="2260" w:author="Boo Dajeong" w:date="2020-06-18T11:37:00Z"/>
                <w:sz w:val="17"/>
                <w:szCs w:val="17"/>
              </w:rPr>
              <w:pPrChange w:id="2261" w:author="Boo Dajeong" w:date="2020-06-18T11:38:00Z">
                <w:pPr>
                  <w:ind w:rightChars="15" w:right="33"/>
                  <w:jc w:val="both"/>
                </w:pPr>
              </w:pPrChange>
            </w:pPr>
            <w:del w:id="2262" w:author="Boo Dajeong" w:date="2020-06-18T11:37:00Z">
              <w:r w:rsidDel="00010788">
                <w:rPr>
                  <w:rFonts w:hint="eastAsia"/>
                  <w:sz w:val="17"/>
                  <w:szCs w:val="17"/>
                </w:rPr>
                <w:delText>N</w:delText>
              </w:r>
              <w:r w:rsidDel="00010788">
                <w:rPr>
                  <w:sz w:val="17"/>
                  <w:szCs w:val="17"/>
                </w:rPr>
                <w:delText>O</w:delText>
              </w:r>
              <w:bookmarkStart w:id="2263" w:name="_Toc43379636"/>
              <w:bookmarkStart w:id="2264" w:name="_Toc43379831"/>
              <w:bookmarkEnd w:id="2263"/>
              <w:bookmarkEnd w:id="2264"/>
            </w:del>
          </w:p>
        </w:tc>
        <w:tc>
          <w:tcPr>
            <w:tcW w:w="1173" w:type="dxa"/>
            <w:vAlign w:val="center"/>
          </w:tcPr>
          <w:p w14:paraId="6D2427F4" w14:textId="5C9E2A01" w:rsidR="009A529E" w:rsidRPr="006B48F6" w:rsidDel="00010788" w:rsidRDefault="009A529E">
            <w:pPr>
              <w:pStyle w:val="1"/>
              <w:tabs>
                <w:tab w:val="left" w:pos="851"/>
              </w:tabs>
              <w:rPr>
                <w:del w:id="2265" w:author="Boo Dajeong" w:date="2020-06-18T11:37:00Z"/>
                <w:sz w:val="17"/>
                <w:szCs w:val="17"/>
              </w:rPr>
              <w:pPrChange w:id="2266" w:author="Boo Dajeong" w:date="2020-06-18T11:38:00Z">
                <w:pPr>
                  <w:ind w:rightChars="15" w:right="33"/>
                  <w:jc w:val="both"/>
                </w:pPr>
              </w:pPrChange>
            </w:pPr>
            <w:del w:id="2267" w:author="Boo Dajeong" w:date="2020-06-18T11:37:00Z">
              <w:r w:rsidDel="00010788">
                <w:rPr>
                  <w:sz w:val="17"/>
                  <w:szCs w:val="17"/>
                </w:rPr>
                <w:delText>NO</w:delText>
              </w:r>
              <w:bookmarkStart w:id="2268" w:name="_Toc43379637"/>
              <w:bookmarkStart w:id="2269" w:name="_Toc43379832"/>
              <w:bookmarkEnd w:id="2268"/>
              <w:bookmarkEnd w:id="2269"/>
            </w:del>
          </w:p>
        </w:tc>
        <w:bookmarkStart w:id="2270" w:name="_Toc43379638"/>
        <w:bookmarkStart w:id="2271" w:name="_Toc43379833"/>
        <w:bookmarkEnd w:id="2270"/>
        <w:bookmarkEnd w:id="2271"/>
      </w:tr>
      <w:tr w:rsidR="009A529E" w:rsidRPr="006B48F6" w:rsidDel="00010788" w14:paraId="7CC4ED6B" w14:textId="158F8B80" w:rsidTr="00FB0427">
        <w:trPr>
          <w:trHeight w:val="20"/>
          <w:jc w:val="center"/>
          <w:del w:id="2272" w:author="Boo Dajeong" w:date="2020-06-18T11:37:00Z"/>
        </w:trPr>
        <w:tc>
          <w:tcPr>
            <w:tcW w:w="1129" w:type="dxa"/>
            <w:vAlign w:val="center"/>
          </w:tcPr>
          <w:p w14:paraId="4E72109E" w14:textId="075714D0" w:rsidR="009A529E" w:rsidRPr="006B48F6" w:rsidDel="00010788" w:rsidRDefault="009A529E">
            <w:pPr>
              <w:pStyle w:val="1"/>
              <w:tabs>
                <w:tab w:val="left" w:pos="851"/>
              </w:tabs>
              <w:rPr>
                <w:del w:id="2273" w:author="Boo Dajeong" w:date="2020-06-18T11:37:00Z"/>
                <w:sz w:val="17"/>
                <w:szCs w:val="17"/>
              </w:rPr>
              <w:pPrChange w:id="2274" w:author="Boo Dajeong" w:date="2020-06-18T11:38:00Z">
                <w:pPr>
                  <w:jc w:val="both"/>
                </w:pPr>
              </w:pPrChange>
            </w:pPr>
            <w:del w:id="2275" w:author="Boo Dajeong" w:date="2020-06-18T11:37:00Z">
              <w:r w:rsidDel="00010788">
                <w:rPr>
                  <w:rFonts w:hint="eastAsia"/>
                  <w:sz w:val="17"/>
                  <w:szCs w:val="17"/>
                </w:rPr>
                <w:delText>3</w:delText>
              </w:r>
              <w:r w:rsidDel="00010788">
                <w:rPr>
                  <w:sz w:val="17"/>
                  <w:szCs w:val="17"/>
                </w:rPr>
                <w:delText>7110333</w:delText>
              </w:r>
              <w:bookmarkStart w:id="2276" w:name="_Toc43379639"/>
              <w:bookmarkStart w:id="2277" w:name="_Toc43379834"/>
              <w:bookmarkEnd w:id="2276"/>
              <w:bookmarkEnd w:id="2277"/>
            </w:del>
          </w:p>
        </w:tc>
        <w:tc>
          <w:tcPr>
            <w:tcW w:w="1560" w:type="dxa"/>
            <w:vAlign w:val="center"/>
          </w:tcPr>
          <w:p w14:paraId="08F45F1C" w14:textId="576F1DEA" w:rsidR="009A529E" w:rsidRPr="006B48F6" w:rsidDel="00010788" w:rsidRDefault="009A529E">
            <w:pPr>
              <w:pStyle w:val="1"/>
              <w:tabs>
                <w:tab w:val="left" w:pos="851"/>
              </w:tabs>
              <w:rPr>
                <w:del w:id="2278" w:author="Boo Dajeong" w:date="2020-06-18T11:37:00Z"/>
                <w:bCs/>
                <w:sz w:val="17"/>
                <w:szCs w:val="17"/>
              </w:rPr>
              <w:pPrChange w:id="2279" w:author="Boo Dajeong" w:date="2020-06-18T11:38:00Z">
                <w:pPr/>
              </w:pPrChange>
            </w:pPr>
            <w:del w:id="2280" w:author="Boo Dajeong" w:date="2020-06-18T11:37:00Z">
              <w:r w:rsidDel="00010788">
                <w:rPr>
                  <w:rFonts w:hint="eastAsia"/>
                  <w:bCs/>
                  <w:sz w:val="17"/>
                  <w:szCs w:val="17"/>
                </w:rPr>
                <w:delText>P</w:delText>
              </w:r>
              <w:r w:rsidDel="00010788">
                <w:rPr>
                  <w:bCs/>
                  <w:sz w:val="17"/>
                  <w:szCs w:val="17"/>
                </w:rPr>
                <w:delText>rimary undifferentiated carcinoma of thyroid gland</w:delText>
              </w:r>
              <w:bookmarkStart w:id="2281" w:name="_Toc43379640"/>
              <w:bookmarkStart w:id="2282" w:name="_Toc43379835"/>
              <w:bookmarkEnd w:id="2281"/>
              <w:bookmarkEnd w:id="2282"/>
            </w:del>
          </w:p>
        </w:tc>
        <w:tc>
          <w:tcPr>
            <w:tcW w:w="1134" w:type="dxa"/>
            <w:vAlign w:val="center"/>
          </w:tcPr>
          <w:p w14:paraId="21F16341" w14:textId="34BC610D" w:rsidR="009A529E" w:rsidRPr="00E438D0" w:rsidDel="00010788" w:rsidRDefault="009A529E">
            <w:pPr>
              <w:pStyle w:val="1"/>
              <w:tabs>
                <w:tab w:val="left" w:pos="851"/>
              </w:tabs>
              <w:rPr>
                <w:del w:id="2283" w:author="Boo Dajeong" w:date="2020-06-18T11:37:00Z"/>
                <w:sz w:val="17"/>
                <w:szCs w:val="17"/>
              </w:rPr>
              <w:pPrChange w:id="2284" w:author="Boo Dajeong" w:date="2020-06-18T11:38:00Z">
                <w:pPr>
                  <w:ind w:rightChars="15" w:right="33"/>
                  <w:jc w:val="both"/>
                </w:pPr>
              </w:pPrChange>
            </w:pPr>
            <w:del w:id="2285" w:author="Boo Dajeong" w:date="2020-06-18T11:37:00Z">
              <w:r w:rsidDel="00010788">
                <w:rPr>
                  <w:rFonts w:hint="eastAsia"/>
                  <w:sz w:val="17"/>
                  <w:szCs w:val="17"/>
                </w:rPr>
                <w:delText>C</w:delText>
              </w:r>
              <w:r w:rsidDel="00010788">
                <w:rPr>
                  <w:sz w:val="17"/>
                  <w:szCs w:val="17"/>
                </w:rPr>
                <w:delText>ondition</w:delText>
              </w:r>
              <w:bookmarkStart w:id="2286" w:name="_Toc43379641"/>
              <w:bookmarkStart w:id="2287" w:name="_Toc43379836"/>
              <w:bookmarkEnd w:id="2286"/>
              <w:bookmarkEnd w:id="2287"/>
            </w:del>
          </w:p>
        </w:tc>
        <w:tc>
          <w:tcPr>
            <w:tcW w:w="1275" w:type="dxa"/>
            <w:vAlign w:val="center"/>
          </w:tcPr>
          <w:p w14:paraId="4479834A" w14:textId="7941CE28" w:rsidR="009A529E" w:rsidRPr="00E438D0" w:rsidDel="00010788" w:rsidRDefault="009A529E">
            <w:pPr>
              <w:pStyle w:val="1"/>
              <w:tabs>
                <w:tab w:val="left" w:pos="851"/>
              </w:tabs>
              <w:rPr>
                <w:del w:id="2288" w:author="Boo Dajeong" w:date="2020-06-18T11:37:00Z"/>
                <w:sz w:val="17"/>
                <w:szCs w:val="17"/>
              </w:rPr>
              <w:pPrChange w:id="2289" w:author="Boo Dajeong" w:date="2020-06-18T11:38:00Z">
                <w:pPr>
                  <w:ind w:rightChars="15" w:right="33"/>
                  <w:jc w:val="both"/>
                </w:pPr>
              </w:pPrChange>
            </w:pPr>
            <w:del w:id="2290" w:author="Boo Dajeong" w:date="2020-06-18T11:37:00Z">
              <w:r w:rsidDel="00010788">
                <w:rPr>
                  <w:sz w:val="17"/>
                  <w:szCs w:val="17"/>
                </w:rPr>
                <w:delText>SNOMED</w:delText>
              </w:r>
              <w:bookmarkStart w:id="2291" w:name="_Toc43379642"/>
              <w:bookmarkStart w:id="2292" w:name="_Toc43379837"/>
              <w:bookmarkEnd w:id="2291"/>
              <w:bookmarkEnd w:id="2292"/>
            </w:del>
          </w:p>
        </w:tc>
        <w:tc>
          <w:tcPr>
            <w:tcW w:w="993" w:type="dxa"/>
            <w:vAlign w:val="center"/>
          </w:tcPr>
          <w:p w14:paraId="04AE7D16" w14:textId="3FB4B456" w:rsidR="009A529E" w:rsidRPr="00E438D0" w:rsidDel="00010788" w:rsidRDefault="009A529E">
            <w:pPr>
              <w:pStyle w:val="1"/>
              <w:tabs>
                <w:tab w:val="left" w:pos="851"/>
              </w:tabs>
              <w:rPr>
                <w:del w:id="2293" w:author="Boo Dajeong" w:date="2020-06-18T11:37:00Z"/>
                <w:sz w:val="17"/>
                <w:szCs w:val="17"/>
              </w:rPr>
              <w:pPrChange w:id="2294" w:author="Boo Dajeong" w:date="2020-06-18T11:38:00Z">
                <w:pPr>
                  <w:ind w:rightChars="15" w:right="33"/>
                  <w:jc w:val="both"/>
                </w:pPr>
              </w:pPrChange>
            </w:pPr>
            <w:del w:id="2295" w:author="Boo Dajeong" w:date="2020-06-18T11:37:00Z">
              <w:r w:rsidDel="00010788">
                <w:rPr>
                  <w:sz w:val="17"/>
                  <w:szCs w:val="17"/>
                </w:rPr>
                <w:delText>YES</w:delText>
              </w:r>
              <w:bookmarkStart w:id="2296" w:name="_Toc43379643"/>
              <w:bookmarkStart w:id="2297" w:name="_Toc43379838"/>
              <w:bookmarkEnd w:id="2296"/>
              <w:bookmarkEnd w:id="2297"/>
            </w:del>
          </w:p>
        </w:tc>
        <w:tc>
          <w:tcPr>
            <w:tcW w:w="1275" w:type="dxa"/>
            <w:vAlign w:val="center"/>
          </w:tcPr>
          <w:p w14:paraId="3501683E" w14:textId="7E338763" w:rsidR="009A529E" w:rsidRPr="00E438D0" w:rsidDel="00010788" w:rsidRDefault="009A529E">
            <w:pPr>
              <w:pStyle w:val="1"/>
              <w:tabs>
                <w:tab w:val="left" w:pos="851"/>
              </w:tabs>
              <w:rPr>
                <w:del w:id="2298" w:author="Boo Dajeong" w:date="2020-06-18T11:37:00Z"/>
                <w:sz w:val="17"/>
                <w:szCs w:val="17"/>
              </w:rPr>
              <w:pPrChange w:id="2299" w:author="Boo Dajeong" w:date="2020-06-18T11:38:00Z">
                <w:pPr>
                  <w:ind w:rightChars="15" w:right="33"/>
                  <w:jc w:val="both"/>
                </w:pPr>
              </w:pPrChange>
            </w:pPr>
            <w:del w:id="2300" w:author="Boo Dajeong" w:date="2020-06-18T11:37:00Z">
              <w:r w:rsidDel="00010788">
                <w:rPr>
                  <w:rFonts w:hint="eastAsia"/>
                  <w:sz w:val="17"/>
                  <w:szCs w:val="17"/>
                </w:rPr>
                <w:delText>N</w:delText>
              </w:r>
              <w:r w:rsidDel="00010788">
                <w:rPr>
                  <w:sz w:val="17"/>
                  <w:szCs w:val="17"/>
                </w:rPr>
                <w:delText>O</w:delText>
              </w:r>
              <w:bookmarkStart w:id="2301" w:name="_Toc43379644"/>
              <w:bookmarkStart w:id="2302" w:name="_Toc43379839"/>
              <w:bookmarkEnd w:id="2301"/>
              <w:bookmarkEnd w:id="2302"/>
            </w:del>
          </w:p>
        </w:tc>
        <w:tc>
          <w:tcPr>
            <w:tcW w:w="1173" w:type="dxa"/>
            <w:vAlign w:val="center"/>
          </w:tcPr>
          <w:p w14:paraId="1208F5A8" w14:textId="6DEC1932" w:rsidR="009A529E" w:rsidRPr="00E438D0" w:rsidDel="00010788" w:rsidRDefault="009A529E">
            <w:pPr>
              <w:pStyle w:val="1"/>
              <w:tabs>
                <w:tab w:val="left" w:pos="851"/>
              </w:tabs>
              <w:rPr>
                <w:del w:id="2303" w:author="Boo Dajeong" w:date="2020-06-18T11:37:00Z"/>
                <w:sz w:val="17"/>
                <w:szCs w:val="17"/>
              </w:rPr>
              <w:pPrChange w:id="2304" w:author="Boo Dajeong" w:date="2020-06-18T11:38:00Z">
                <w:pPr>
                  <w:ind w:rightChars="15" w:right="33"/>
                  <w:jc w:val="both"/>
                </w:pPr>
              </w:pPrChange>
            </w:pPr>
            <w:del w:id="2305" w:author="Boo Dajeong" w:date="2020-06-18T11:37:00Z">
              <w:r w:rsidDel="00010788">
                <w:rPr>
                  <w:sz w:val="17"/>
                  <w:szCs w:val="17"/>
                </w:rPr>
                <w:delText>NO</w:delText>
              </w:r>
              <w:bookmarkStart w:id="2306" w:name="_Toc43379645"/>
              <w:bookmarkStart w:id="2307" w:name="_Toc43379840"/>
              <w:bookmarkEnd w:id="2306"/>
              <w:bookmarkEnd w:id="2307"/>
            </w:del>
          </w:p>
        </w:tc>
        <w:bookmarkStart w:id="2308" w:name="_Toc43379646"/>
        <w:bookmarkStart w:id="2309" w:name="_Toc43379841"/>
        <w:bookmarkEnd w:id="2308"/>
        <w:bookmarkEnd w:id="2309"/>
      </w:tr>
      <w:tr w:rsidR="009A529E" w:rsidRPr="006B48F6" w:rsidDel="00010788" w14:paraId="451BC131" w14:textId="2C220509" w:rsidTr="00FB0427">
        <w:trPr>
          <w:trHeight w:val="20"/>
          <w:jc w:val="center"/>
          <w:del w:id="2310" w:author="Boo Dajeong" w:date="2020-06-18T11:37:00Z"/>
        </w:trPr>
        <w:tc>
          <w:tcPr>
            <w:tcW w:w="1129" w:type="dxa"/>
            <w:vAlign w:val="center"/>
          </w:tcPr>
          <w:p w14:paraId="29D51556" w14:textId="4DD67AED" w:rsidR="009A529E" w:rsidRPr="006B48F6" w:rsidDel="00010788" w:rsidRDefault="009A529E">
            <w:pPr>
              <w:pStyle w:val="1"/>
              <w:tabs>
                <w:tab w:val="left" w:pos="851"/>
              </w:tabs>
              <w:rPr>
                <w:del w:id="2311" w:author="Boo Dajeong" w:date="2020-06-18T11:37:00Z"/>
                <w:sz w:val="17"/>
                <w:szCs w:val="17"/>
              </w:rPr>
              <w:pPrChange w:id="2312" w:author="Boo Dajeong" w:date="2020-06-18T11:38:00Z">
                <w:pPr>
                  <w:jc w:val="both"/>
                </w:pPr>
              </w:pPrChange>
            </w:pPr>
            <w:del w:id="2313" w:author="Boo Dajeong" w:date="2020-06-18T11:37:00Z">
              <w:r w:rsidDel="00010788">
                <w:rPr>
                  <w:rFonts w:hint="eastAsia"/>
                  <w:sz w:val="17"/>
                  <w:szCs w:val="17"/>
                </w:rPr>
                <w:delText>4</w:delText>
              </w:r>
              <w:r w:rsidDel="00010788">
                <w:rPr>
                  <w:sz w:val="17"/>
                  <w:szCs w:val="17"/>
                </w:rPr>
                <w:delText>116228</w:delText>
              </w:r>
              <w:bookmarkStart w:id="2314" w:name="_Toc43379647"/>
              <w:bookmarkStart w:id="2315" w:name="_Toc43379842"/>
              <w:bookmarkEnd w:id="2314"/>
              <w:bookmarkEnd w:id="2315"/>
            </w:del>
          </w:p>
        </w:tc>
        <w:tc>
          <w:tcPr>
            <w:tcW w:w="1560" w:type="dxa"/>
            <w:vAlign w:val="center"/>
          </w:tcPr>
          <w:p w14:paraId="6EA05AA2" w14:textId="26B4A897" w:rsidR="009A529E" w:rsidRPr="006B48F6" w:rsidDel="00010788" w:rsidRDefault="009A529E">
            <w:pPr>
              <w:pStyle w:val="1"/>
              <w:tabs>
                <w:tab w:val="left" w:pos="851"/>
              </w:tabs>
              <w:rPr>
                <w:del w:id="2316" w:author="Boo Dajeong" w:date="2020-06-18T11:37:00Z"/>
                <w:sz w:val="17"/>
                <w:szCs w:val="17"/>
              </w:rPr>
              <w:pPrChange w:id="2317" w:author="Boo Dajeong" w:date="2020-06-18T11:38:00Z">
                <w:pPr/>
              </w:pPrChange>
            </w:pPr>
            <w:del w:id="2318" w:author="Boo Dajeong" w:date="2020-06-18T11:37:00Z">
              <w:r w:rsidDel="00010788">
                <w:rPr>
                  <w:sz w:val="17"/>
                  <w:szCs w:val="17"/>
                </w:rPr>
                <w:delText>Papillary thyroid carcinoma</w:delText>
              </w:r>
              <w:bookmarkStart w:id="2319" w:name="_Toc43379648"/>
              <w:bookmarkStart w:id="2320" w:name="_Toc43379843"/>
              <w:bookmarkEnd w:id="2319"/>
              <w:bookmarkEnd w:id="2320"/>
            </w:del>
          </w:p>
        </w:tc>
        <w:tc>
          <w:tcPr>
            <w:tcW w:w="1134" w:type="dxa"/>
            <w:vAlign w:val="center"/>
          </w:tcPr>
          <w:p w14:paraId="18C1E341" w14:textId="5760DBB1" w:rsidR="009A529E" w:rsidRPr="006B48F6" w:rsidDel="00010788" w:rsidRDefault="009A529E">
            <w:pPr>
              <w:pStyle w:val="1"/>
              <w:tabs>
                <w:tab w:val="left" w:pos="851"/>
              </w:tabs>
              <w:rPr>
                <w:del w:id="2321" w:author="Boo Dajeong" w:date="2020-06-18T11:37:00Z"/>
                <w:sz w:val="17"/>
                <w:szCs w:val="17"/>
              </w:rPr>
              <w:pPrChange w:id="2322" w:author="Boo Dajeong" w:date="2020-06-18T11:38:00Z">
                <w:pPr>
                  <w:ind w:rightChars="15" w:right="33"/>
                  <w:jc w:val="both"/>
                </w:pPr>
              </w:pPrChange>
            </w:pPr>
            <w:del w:id="2323" w:author="Boo Dajeong" w:date="2020-06-18T11:37:00Z">
              <w:r w:rsidDel="00010788">
                <w:rPr>
                  <w:rFonts w:hint="eastAsia"/>
                  <w:sz w:val="17"/>
                  <w:szCs w:val="17"/>
                </w:rPr>
                <w:delText>C</w:delText>
              </w:r>
              <w:r w:rsidDel="00010788">
                <w:rPr>
                  <w:sz w:val="17"/>
                  <w:szCs w:val="17"/>
                </w:rPr>
                <w:delText>ondition</w:delText>
              </w:r>
              <w:bookmarkStart w:id="2324" w:name="_Toc43379649"/>
              <w:bookmarkStart w:id="2325" w:name="_Toc43379844"/>
              <w:bookmarkEnd w:id="2324"/>
              <w:bookmarkEnd w:id="2325"/>
            </w:del>
          </w:p>
        </w:tc>
        <w:tc>
          <w:tcPr>
            <w:tcW w:w="1275" w:type="dxa"/>
            <w:vAlign w:val="center"/>
          </w:tcPr>
          <w:p w14:paraId="6137E564" w14:textId="51277796" w:rsidR="009A529E" w:rsidRPr="006B48F6" w:rsidDel="00010788" w:rsidRDefault="009A529E">
            <w:pPr>
              <w:pStyle w:val="1"/>
              <w:tabs>
                <w:tab w:val="left" w:pos="851"/>
              </w:tabs>
              <w:rPr>
                <w:del w:id="2326" w:author="Boo Dajeong" w:date="2020-06-18T11:37:00Z"/>
                <w:sz w:val="17"/>
                <w:szCs w:val="17"/>
              </w:rPr>
              <w:pPrChange w:id="2327" w:author="Boo Dajeong" w:date="2020-06-18T11:38:00Z">
                <w:pPr>
                  <w:ind w:rightChars="15" w:right="33"/>
                  <w:jc w:val="both"/>
                </w:pPr>
              </w:pPrChange>
            </w:pPr>
            <w:del w:id="2328" w:author="Boo Dajeong" w:date="2020-06-18T11:37:00Z">
              <w:r w:rsidDel="00010788">
                <w:rPr>
                  <w:sz w:val="17"/>
                  <w:szCs w:val="17"/>
                </w:rPr>
                <w:delText>SNOMED</w:delText>
              </w:r>
              <w:bookmarkStart w:id="2329" w:name="_Toc43379650"/>
              <w:bookmarkStart w:id="2330" w:name="_Toc43379845"/>
              <w:bookmarkEnd w:id="2329"/>
              <w:bookmarkEnd w:id="2330"/>
            </w:del>
          </w:p>
        </w:tc>
        <w:tc>
          <w:tcPr>
            <w:tcW w:w="993" w:type="dxa"/>
            <w:vAlign w:val="center"/>
          </w:tcPr>
          <w:p w14:paraId="386810AF" w14:textId="5C04819B" w:rsidR="009A529E" w:rsidRPr="006B48F6" w:rsidDel="00010788" w:rsidRDefault="009A529E">
            <w:pPr>
              <w:pStyle w:val="1"/>
              <w:tabs>
                <w:tab w:val="left" w:pos="851"/>
              </w:tabs>
              <w:rPr>
                <w:del w:id="2331" w:author="Boo Dajeong" w:date="2020-06-18T11:37:00Z"/>
                <w:sz w:val="17"/>
                <w:szCs w:val="17"/>
              </w:rPr>
              <w:pPrChange w:id="2332" w:author="Boo Dajeong" w:date="2020-06-18T11:38:00Z">
                <w:pPr>
                  <w:ind w:rightChars="15" w:right="33"/>
                  <w:jc w:val="both"/>
                </w:pPr>
              </w:pPrChange>
            </w:pPr>
            <w:del w:id="2333" w:author="Boo Dajeong" w:date="2020-06-18T11:37:00Z">
              <w:r w:rsidDel="00010788">
                <w:rPr>
                  <w:sz w:val="17"/>
                  <w:szCs w:val="17"/>
                </w:rPr>
                <w:delText>YES</w:delText>
              </w:r>
              <w:bookmarkStart w:id="2334" w:name="_Toc43379651"/>
              <w:bookmarkStart w:id="2335" w:name="_Toc43379846"/>
              <w:bookmarkEnd w:id="2334"/>
              <w:bookmarkEnd w:id="2335"/>
            </w:del>
          </w:p>
        </w:tc>
        <w:tc>
          <w:tcPr>
            <w:tcW w:w="1275" w:type="dxa"/>
            <w:vAlign w:val="center"/>
          </w:tcPr>
          <w:p w14:paraId="0B54DDDF" w14:textId="7E9DBC1F" w:rsidR="009A529E" w:rsidRPr="006B48F6" w:rsidDel="00010788" w:rsidRDefault="009A529E">
            <w:pPr>
              <w:pStyle w:val="1"/>
              <w:tabs>
                <w:tab w:val="left" w:pos="851"/>
              </w:tabs>
              <w:rPr>
                <w:del w:id="2336" w:author="Boo Dajeong" w:date="2020-06-18T11:37:00Z"/>
                <w:sz w:val="17"/>
                <w:szCs w:val="17"/>
              </w:rPr>
              <w:pPrChange w:id="2337" w:author="Boo Dajeong" w:date="2020-06-18T11:38:00Z">
                <w:pPr>
                  <w:ind w:rightChars="15" w:right="33"/>
                  <w:jc w:val="both"/>
                </w:pPr>
              </w:pPrChange>
            </w:pPr>
            <w:del w:id="2338" w:author="Boo Dajeong" w:date="2020-06-18T11:37:00Z">
              <w:r w:rsidDel="00010788">
                <w:rPr>
                  <w:rFonts w:hint="eastAsia"/>
                  <w:sz w:val="17"/>
                  <w:szCs w:val="17"/>
                </w:rPr>
                <w:delText>N</w:delText>
              </w:r>
              <w:r w:rsidDel="00010788">
                <w:rPr>
                  <w:sz w:val="17"/>
                  <w:szCs w:val="17"/>
                </w:rPr>
                <w:delText>O</w:delText>
              </w:r>
              <w:bookmarkStart w:id="2339" w:name="_Toc43379652"/>
              <w:bookmarkStart w:id="2340" w:name="_Toc43379847"/>
              <w:bookmarkEnd w:id="2339"/>
              <w:bookmarkEnd w:id="2340"/>
            </w:del>
          </w:p>
        </w:tc>
        <w:tc>
          <w:tcPr>
            <w:tcW w:w="1173" w:type="dxa"/>
            <w:vAlign w:val="center"/>
          </w:tcPr>
          <w:p w14:paraId="51D074C0" w14:textId="30905538" w:rsidR="009A529E" w:rsidRPr="006B48F6" w:rsidDel="00010788" w:rsidRDefault="009A529E">
            <w:pPr>
              <w:pStyle w:val="1"/>
              <w:tabs>
                <w:tab w:val="left" w:pos="851"/>
              </w:tabs>
              <w:rPr>
                <w:del w:id="2341" w:author="Boo Dajeong" w:date="2020-06-18T11:37:00Z"/>
                <w:sz w:val="17"/>
                <w:szCs w:val="17"/>
              </w:rPr>
              <w:pPrChange w:id="2342" w:author="Boo Dajeong" w:date="2020-06-18T11:38:00Z">
                <w:pPr>
                  <w:ind w:rightChars="15" w:right="33"/>
                  <w:jc w:val="both"/>
                </w:pPr>
              </w:pPrChange>
            </w:pPr>
            <w:del w:id="2343" w:author="Boo Dajeong" w:date="2020-06-18T11:37:00Z">
              <w:r w:rsidDel="00010788">
                <w:rPr>
                  <w:sz w:val="17"/>
                  <w:szCs w:val="17"/>
                </w:rPr>
                <w:delText>NO</w:delText>
              </w:r>
              <w:bookmarkStart w:id="2344" w:name="_Toc43379653"/>
              <w:bookmarkStart w:id="2345" w:name="_Toc43379848"/>
              <w:bookmarkEnd w:id="2344"/>
              <w:bookmarkEnd w:id="2345"/>
            </w:del>
          </w:p>
        </w:tc>
        <w:bookmarkStart w:id="2346" w:name="_Toc43379654"/>
        <w:bookmarkStart w:id="2347" w:name="_Toc43379849"/>
        <w:bookmarkEnd w:id="2346"/>
        <w:bookmarkEnd w:id="2347"/>
      </w:tr>
      <w:tr w:rsidR="009A529E" w:rsidRPr="006B48F6" w:rsidDel="00010788" w14:paraId="0E6D54BC" w14:textId="45064D77" w:rsidTr="00FB0427">
        <w:trPr>
          <w:trHeight w:val="20"/>
          <w:jc w:val="center"/>
          <w:del w:id="2348" w:author="Boo Dajeong" w:date="2020-06-18T11:37:00Z"/>
        </w:trPr>
        <w:tc>
          <w:tcPr>
            <w:tcW w:w="1129" w:type="dxa"/>
            <w:vAlign w:val="center"/>
          </w:tcPr>
          <w:p w14:paraId="54CF4DAA" w14:textId="06B75FF0" w:rsidR="009A529E" w:rsidRPr="006B48F6" w:rsidDel="00010788" w:rsidRDefault="009A529E">
            <w:pPr>
              <w:pStyle w:val="1"/>
              <w:tabs>
                <w:tab w:val="left" w:pos="851"/>
              </w:tabs>
              <w:rPr>
                <w:del w:id="2349" w:author="Boo Dajeong" w:date="2020-06-18T11:37:00Z"/>
                <w:sz w:val="17"/>
                <w:szCs w:val="17"/>
              </w:rPr>
              <w:pPrChange w:id="2350" w:author="Boo Dajeong" w:date="2020-06-18T11:38:00Z">
                <w:pPr>
                  <w:ind w:left="138" w:hangingChars="81" w:hanging="138"/>
                  <w:jc w:val="both"/>
                </w:pPr>
              </w:pPrChange>
            </w:pPr>
            <w:del w:id="2351" w:author="Boo Dajeong" w:date="2020-06-18T11:37:00Z">
              <w:r w:rsidDel="00010788">
                <w:rPr>
                  <w:sz w:val="17"/>
                  <w:szCs w:val="17"/>
                </w:rPr>
                <w:delText>4131909</w:delText>
              </w:r>
              <w:bookmarkStart w:id="2352" w:name="_Toc43379655"/>
              <w:bookmarkStart w:id="2353" w:name="_Toc43379850"/>
              <w:bookmarkEnd w:id="2352"/>
              <w:bookmarkEnd w:id="2353"/>
            </w:del>
          </w:p>
        </w:tc>
        <w:tc>
          <w:tcPr>
            <w:tcW w:w="1560" w:type="dxa"/>
            <w:vAlign w:val="center"/>
          </w:tcPr>
          <w:p w14:paraId="2FE35CEF" w14:textId="3562212B" w:rsidR="009A529E" w:rsidRPr="006B48F6" w:rsidDel="00010788" w:rsidRDefault="009A529E">
            <w:pPr>
              <w:pStyle w:val="1"/>
              <w:tabs>
                <w:tab w:val="left" w:pos="851"/>
              </w:tabs>
              <w:rPr>
                <w:del w:id="2354" w:author="Boo Dajeong" w:date="2020-06-18T11:37:00Z"/>
                <w:sz w:val="17"/>
                <w:szCs w:val="17"/>
              </w:rPr>
              <w:pPrChange w:id="2355" w:author="Boo Dajeong" w:date="2020-06-18T11:38:00Z">
                <w:pPr>
                  <w:ind w:left="138" w:hangingChars="81" w:hanging="138"/>
                </w:pPr>
              </w:pPrChange>
            </w:pPr>
            <w:del w:id="2356" w:author="Boo Dajeong" w:date="2020-06-18T11:37:00Z">
              <w:r w:rsidDel="00010788">
                <w:rPr>
                  <w:rFonts w:hint="eastAsia"/>
                  <w:sz w:val="17"/>
                  <w:szCs w:val="17"/>
                </w:rPr>
                <w:delText>N</w:delText>
              </w:r>
              <w:r w:rsidDel="00010788">
                <w:rPr>
                  <w:sz w:val="17"/>
                  <w:szCs w:val="17"/>
                </w:rPr>
                <w:delText>eoplasm of thyroid gland</w:delText>
              </w:r>
              <w:bookmarkStart w:id="2357" w:name="_Toc43379656"/>
              <w:bookmarkStart w:id="2358" w:name="_Toc43379851"/>
              <w:bookmarkEnd w:id="2357"/>
              <w:bookmarkEnd w:id="2358"/>
            </w:del>
          </w:p>
        </w:tc>
        <w:tc>
          <w:tcPr>
            <w:tcW w:w="1134" w:type="dxa"/>
            <w:vAlign w:val="center"/>
          </w:tcPr>
          <w:p w14:paraId="4070FF10" w14:textId="4B81C18A" w:rsidR="009A529E" w:rsidRPr="006B48F6" w:rsidDel="00010788" w:rsidRDefault="009A529E">
            <w:pPr>
              <w:pStyle w:val="1"/>
              <w:tabs>
                <w:tab w:val="left" w:pos="851"/>
              </w:tabs>
              <w:rPr>
                <w:del w:id="2359" w:author="Boo Dajeong" w:date="2020-06-18T11:37:00Z"/>
                <w:sz w:val="17"/>
                <w:szCs w:val="17"/>
              </w:rPr>
              <w:pPrChange w:id="2360" w:author="Boo Dajeong" w:date="2020-06-18T11:38:00Z">
                <w:pPr>
                  <w:ind w:rightChars="15" w:right="33"/>
                  <w:jc w:val="both"/>
                </w:pPr>
              </w:pPrChange>
            </w:pPr>
            <w:del w:id="2361" w:author="Boo Dajeong" w:date="2020-06-18T11:37:00Z">
              <w:r w:rsidDel="00010788">
                <w:rPr>
                  <w:rFonts w:hint="eastAsia"/>
                  <w:sz w:val="17"/>
                  <w:szCs w:val="17"/>
                </w:rPr>
                <w:delText>C</w:delText>
              </w:r>
              <w:r w:rsidDel="00010788">
                <w:rPr>
                  <w:sz w:val="17"/>
                  <w:szCs w:val="17"/>
                </w:rPr>
                <w:delText>ondition</w:delText>
              </w:r>
              <w:bookmarkStart w:id="2362" w:name="_Toc43379657"/>
              <w:bookmarkStart w:id="2363" w:name="_Toc43379852"/>
              <w:bookmarkEnd w:id="2362"/>
              <w:bookmarkEnd w:id="2363"/>
            </w:del>
          </w:p>
        </w:tc>
        <w:tc>
          <w:tcPr>
            <w:tcW w:w="1275" w:type="dxa"/>
            <w:vAlign w:val="center"/>
          </w:tcPr>
          <w:p w14:paraId="49F5D22B" w14:textId="06235AF9" w:rsidR="009A529E" w:rsidRPr="006B48F6" w:rsidDel="00010788" w:rsidRDefault="009A529E">
            <w:pPr>
              <w:pStyle w:val="1"/>
              <w:tabs>
                <w:tab w:val="left" w:pos="851"/>
              </w:tabs>
              <w:rPr>
                <w:del w:id="2364" w:author="Boo Dajeong" w:date="2020-06-18T11:37:00Z"/>
                <w:sz w:val="17"/>
                <w:szCs w:val="17"/>
              </w:rPr>
              <w:pPrChange w:id="2365" w:author="Boo Dajeong" w:date="2020-06-18T11:38:00Z">
                <w:pPr>
                  <w:ind w:rightChars="15" w:right="33"/>
                  <w:jc w:val="both"/>
                </w:pPr>
              </w:pPrChange>
            </w:pPr>
            <w:del w:id="2366" w:author="Boo Dajeong" w:date="2020-06-18T11:37:00Z">
              <w:r w:rsidDel="00010788">
                <w:rPr>
                  <w:sz w:val="17"/>
                  <w:szCs w:val="17"/>
                </w:rPr>
                <w:delText>SNOMED</w:delText>
              </w:r>
              <w:bookmarkStart w:id="2367" w:name="_Toc43379658"/>
              <w:bookmarkStart w:id="2368" w:name="_Toc43379853"/>
              <w:bookmarkEnd w:id="2367"/>
              <w:bookmarkEnd w:id="2368"/>
            </w:del>
          </w:p>
        </w:tc>
        <w:tc>
          <w:tcPr>
            <w:tcW w:w="993" w:type="dxa"/>
            <w:vAlign w:val="center"/>
          </w:tcPr>
          <w:p w14:paraId="768C8ECA" w14:textId="7C79C70A" w:rsidR="009A529E" w:rsidRPr="006B48F6" w:rsidDel="00010788" w:rsidRDefault="009A529E">
            <w:pPr>
              <w:pStyle w:val="1"/>
              <w:tabs>
                <w:tab w:val="left" w:pos="851"/>
              </w:tabs>
              <w:rPr>
                <w:del w:id="2369" w:author="Boo Dajeong" w:date="2020-06-18T11:37:00Z"/>
                <w:sz w:val="17"/>
                <w:szCs w:val="17"/>
              </w:rPr>
              <w:pPrChange w:id="2370" w:author="Boo Dajeong" w:date="2020-06-18T11:38:00Z">
                <w:pPr>
                  <w:ind w:rightChars="15" w:right="33"/>
                  <w:jc w:val="both"/>
                </w:pPr>
              </w:pPrChange>
            </w:pPr>
            <w:del w:id="2371" w:author="Boo Dajeong" w:date="2020-06-18T11:37:00Z">
              <w:r w:rsidDel="00010788">
                <w:rPr>
                  <w:sz w:val="17"/>
                  <w:szCs w:val="17"/>
                </w:rPr>
                <w:delText>YES</w:delText>
              </w:r>
              <w:bookmarkStart w:id="2372" w:name="_Toc43379659"/>
              <w:bookmarkStart w:id="2373" w:name="_Toc43379854"/>
              <w:bookmarkEnd w:id="2372"/>
              <w:bookmarkEnd w:id="2373"/>
            </w:del>
          </w:p>
        </w:tc>
        <w:tc>
          <w:tcPr>
            <w:tcW w:w="1275" w:type="dxa"/>
            <w:vAlign w:val="center"/>
          </w:tcPr>
          <w:p w14:paraId="094ECD0D" w14:textId="542CF4DE" w:rsidR="009A529E" w:rsidRPr="006B48F6" w:rsidDel="00010788" w:rsidRDefault="009A529E">
            <w:pPr>
              <w:pStyle w:val="1"/>
              <w:tabs>
                <w:tab w:val="left" w:pos="851"/>
              </w:tabs>
              <w:rPr>
                <w:del w:id="2374" w:author="Boo Dajeong" w:date="2020-06-18T11:37:00Z"/>
                <w:sz w:val="17"/>
                <w:szCs w:val="17"/>
              </w:rPr>
              <w:pPrChange w:id="2375" w:author="Boo Dajeong" w:date="2020-06-18T11:38:00Z">
                <w:pPr>
                  <w:ind w:rightChars="15" w:right="33"/>
                  <w:jc w:val="both"/>
                </w:pPr>
              </w:pPrChange>
            </w:pPr>
            <w:del w:id="2376" w:author="Boo Dajeong" w:date="2020-06-18T11:37:00Z">
              <w:r w:rsidDel="00010788">
                <w:rPr>
                  <w:rFonts w:hint="eastAsia"/>
                  <w:sz w:val="17"/>
                  <w:szCs w:val="17"/>
                </w:rPr>
                <w:delText>N</w:delText>
              </w:r>
              <w:r w:rsidDel="00010788">
                <w:rPr>
                  <w:sz w:val="17"/>
                  <w:szCs w:val="17"/>
                </w:rPr>
                <w:delText>O</w:delText>
              </w:r>
              <w:bookmarkStart w:id="2377" w:name="_Toc43379660"/>
              <w:bookmarkStart w:id="2378" w:name="_Toc43379855"/>
              <w:bookmarkEnd w:id="2377"/>
              <w:bookmarkEnd w:id="2378"/>
            </w:del>
          </w:p>
        </w:tc>
        <w:tc>
          <w:tcPr>
            <w:tcW w:w="1173" w:type="dxa"/>
            <w:vAlign w:val="center"/>
          </w:tcPr>
          <w:p w14:paraId="2F1D3454" w14:textId="28E06EC5" w:rsidR="009A529E" w:rsidRPr="006B48F6" w:rsidDel="00010788" w:rsidRDefault="009A529E">
            <w:pPr>
              <w:pStyle w:val="1"/>
              <w:tabs>
                <w:tab w:val="left" w:pos="851"/>
              </w:tabs>
              <w:rPr>
                <w:del w:id="2379" w:author="Boo Dajeong" w:date="2020-06-18T11:37:00Z"/>
                <w:sz w:val="17"/>
                <w:szCs w:val="17"/>
              </w:rPr>
              <w:pPrChange w:id="2380" w:author="Boo Dajeong" w:date="2020-06-18T11:38:00Z">
                <w:pPr>
                  <w:ind w:rightChars="15" w:right="33"/>
                  <w:jc w:val="both"/>
                </w:pPr>
              </w:pPrChange>
            </w:pPr>
            <w:del w:id="2381" w:author="Boo Dajeong" w:date="2020-06-18T11:37:00Z">
              <w:r w:rsidDel="00010788">
                <w:rPr>
                  <w:sz w:val="17"/>
                  <w:szCs w:val="17"/>
                </w:rPr>
                <w:delText>NO</w:delText>
              </w:r>
              <w:bookmarkStart w:id="2382" w:name="_Toc43379661"/>
              <w:bookmarkStart w:id="2383" w:name="_Toc43379856"/>
              <w:bookmarkEnd w:id="2382"/>
              <w:bookmarkEnd w:id="2383"/>
            </w:del>
          </w:p>
        </w:tc>
        <w:bookmarkStart w:id="2384" w:name="_Toc43379662"/>
        <w:bookmarkStart w:id="2385" w:name="_Toc43379857"/>
        <w:bookmarkEnd w:id="2384"/>
        <w:bookmarkEnd w:id="2385"/>
      </w:tr>
      <w:tr w:rsidR="009A529E" w:rsidRPr="006B48F6" w:rsidDel="00010788" w14:paraId="126D16A6" w14:textId="5DBEEF4B" w:rsidTr="00FB0427">
        <w:trPr>
          <w:trHeight w:val="20"/>
          <w:jc w:val="center"/>
          <w:del w:id="2386" w:author="Boo Dajeong" w:date="2020-06-18T11:37:00Z"/>
        </w:trPr>
        <w:tc>
          <w:tcPr>
            <w:tcW w:w="1129" w:type="dxa"/>
            <w:vAlign w:val="center"/>
          </w:tcPr>
          <w:p w14:paraId="13585816" w14:textId="0924F124" w:rsidR="009A529E" w:rsidRPr="006B48F6" w:rsidDel="00010788" w:rsidRDefault="009A529E">
            <w:pPr>
              <w:pStyle w:val="1"/>
              <w:tabs>
                <w:tab w:val="left" w:pos="851"/>
              </w:tabs>
              <w:rPr>
                <w:del w:id="2387" w:author="Boo Dajeong" w:date="2020-06-18T11:37:00Z"/>
                <w:sz w:val="17"/>
                <w:szCs w:val="17"/>
              </w:rPr>
              <w:pPrChange w:id="2388" w:author="Boo Dajeong" w:date="2020-06-18T11:38:00Z">
                <w:pPr>
                  <w:jc w:val="both"/>
                </w:pPr>
              </w:pPrChange>
            </w:pPr>
            <w:del w:id="2389" w:author="Boo Dajeong" w:date="2020-06-18T11:37:00Z">
              <w:r w:rsidDel="00010788">
                <w:rPr>
                  <w:rFonts w:hint="eastAsia"/>
                  <w:sz w:val="17"/>
                  <w:szCs w:val="17"/>
                </w:rPr>
                <w:delText>4</w:delText>
              </w:r>
              <w:r w:rsidDel="00010788">
                <w:rPr>
                  <w:sz w:val="17"/>
                  <w:szCs w:val="17"/>
                </w:rPr>
                <w:delText>4500451</w:delText>
              </w:r>
              <w:bookmarkStart w:id="2390" w:name="_Toc43379663"/>
              <w:bookmarkStart w:id="2391" w:name="_Toc43379858"/>
              <w:bookmarkEnd w:id="2390"/>
              <w:bookmarkEnd w:id="2391"/>
            </w:del>
          </w:p>
        </w:tc>
        <w:tc>
          <w:tcPr>
            <w:tcW w:w="1560" w:type="dxa"/>
            <w:vAlign w:val="center"/>
          </w:tcPr>
          <w:p w14:paraId="3F3808C7" w14:textId="57464F07" w:rsidR="009A529E" w:rsidRPr="006B48F6" w:rsidDel="00010788" w:rsidRDefault="009A529E">
            <w:pPr>
              <w:pStyle w:val="1"/>
              <w:tabs>
                <w:tab w:val="left" w:pos="851"/>
              </w:tabs>
              <w:rPr>
                <w:del w:id="2392" w:author="Boo Dajeong" w:date="2020-06-18T11:37:00Z"/>
                <w:sz w:val="17"/>
                <w:szCs w:val="17"/>
              </w:rPr>
              <w:pPrChange w:id="2393" w:author="Boo Dajeong" w:date="2020-06-18T11:38:00Z">
                <w:pPr/>
              </w:pPrChange>
            </w:pPr>
            <w:del w:id="2394" w:author="Boo Dajeong" w:date="2020-06-18T11:37:00Z">
              <w:r w:rsidDel="00010788">
                <w:rPr>
                  <w:rFonts w:hint="eastAsia"/>
                  <w:sz w:val="17"/>
                  <w:szCs w:val="17"/>
                </w:rPr>
                <w:delText>M</w:delText>
              </w:r>
              <w:r w:rsidDel="00010788">
                <w:rPr>
                  <w:sz w:val="17"/>
                  <w:szCs w:val="17"/>
                </w:rPr>
                <w:delText>ixed medullary-papillary carcinoma of thyroid gland</w:delText>
              </w:r>
              <w:bookmarkStart w:id="2395" w:name="_Toc43379664"/>
              <w:bookmarkStart w:id="2396" w:name="_Toc43379859"/>
              <w:bookmarkEnd w:id="2395"/>
              <w:bookmarkEnd w:id="2396"/>
            </w:del>
          </w:p>
        </w:tc>
        <w:tc>
          <w:tcPr>
            <w:tcW w:w="1134" w:type="dxa"/>
            <w:vAlign w:val="center"/>
          </w:tcPr>
          <w:p w14:paraId="63B58A64" w14:textId="2D611E11" w:rsidR="009A529E" w:rsidRPr="006B48F6" w:rsidDel="00010788" w:rsidRDefault="009A529E">
            <w:pPr>
              <w:pStyle w:val="1"/>
              <w:tabs>
                <w:tab w:val="left" w:pos="851"/>
              </w:tabs>
              <w:rPr>
                <w:del w:id="2397" w:author="Boo Dajeong" w:date="2020-06-18T11:37:00Z"/>
                <w:sz w:val="17"/>
                <w:szCs w:val="17"/>
              </w:rPr>
              <w:pPrChange w:id="2398" w:author="Boo Dajeong" w:date="2020-06-18T11:38:00Z">
                <w:pPr>
                  <w:ind w:rightChars="15" w:right="33"/>
                  <w:jc w:val="both"/>
                </w:pPr>
              </w:pPrChange>
            </w:pPr>
            <w:del w:id="2399" w:author="Boo Dajeong" w:date="2020-06-18T11:37:00Z">
              <w:r w:rsidDel="00010788">
                <w:rPr>
                  <w:rFonts w:hint="eastAsia"/>
                  <w:sz w:val="17"/>
                  <w:szCs w:val="17"/>
                </w:rPr>
                <w:delText>C</w:delText>
              </w:r>
              <w:r w:rsidDel="00010788">
                <w:rPr>
                  <w:sz w:val="17"/>
                  <w:szCs w:val="17"/>
                </w:rPr>
                <w:delText>ondition</w:delText>
              </w:r>
              <w:bookmarkStart w:id="2400" w:name="_Toc43379665"/>
              <w:bookmarkStart w:id="2401" w:name="_Toc43379860"/>
              <w:bookmarkEnd w:id="2400"/>
              <w:bookmarkEnd w:id="2401"/>
            </w:del>
          </w:p>
        </w:tc>
        <w:tc>
          <w:tcPr>
            <w:tcW w:w="1275" w:type="dxa"/>
            <w:vAlign w:val="center"/>
          </w:tcPr>
          <w:p w14:paraId="468AFED6" w14:textId="6AF737C0" w:rsidR="009A529E" w:rsidRPr="006B48F6" w:rsidDel="00010788" w:rsidRDefault="009A529E">
            <w:pPr>
              <w:pStyle w:val="1"/>
              <w:tabs>
                <w:tab w:val="left" w:pos="851"/>
              </w:tabs>
              <w:rPr>
                <w:del w:id="2402" w:author="Boo Dajeong" w:date="2020-06-18T11:37:00Z"/>
                <w:sz w:val="17"/>
                <w:szCs w:val="17"/>
              </w:rPr>
              <w:pPrChange w:id="2403" w:author="Boo Dajeong" w:date="2020-06-18T11:38:00Z">
                <w:pPr>
                  <w:ind w:rightChars="15" w:right="33"/>
                  <w:jc w:val="both"/>
                </w:pPr>
              </w:pPrChange>
            </w:pPr>
            <w:del w:id="2404" w:author="Boo Dajeong" w:date="2020-06-18T11:37:00Z">
              <w:r w:rsidDel="00010788">
                <w:rPr>
                  <w:sz w:val="17"/>
                  <w:szCs w:val="17"/>
                </w:rPr>
                <w:delText>SNOMED</w:delText>
              </w:r>
              <w:bookmarkStart w:id="2405" w:name="_Toc43379666"/>
              <w:bookmarkStart w:id="2406" w:name="_Toc43379861"/>
              <w:bookmarkEnd w:id="2405"/>
              <w:bookmarkEnd w:id="2406"/>
            </w:del>
          </w:p>
        </w:tc>
        <w:tc>
          <w:tcPr>
            <w:tcW w:w="993" w:type="dxa"/>
            <w:vAlign w:val="center"/>
          </w:tcPr>
          <w:p w14:paraId="5D5F2FC8" w14:textId="31BF2271" w:rsidR="009A529E" w:rsidRPr="006B48F6" w:rsidDel="00010788" w:rsidRDefault="009A529E">
            <w:pPr>
              <w:pStyle w:val="1"/>
              <w:tabs>
                <w:tab w:val="left" w:pos="851"/>
              </w:tabs>
              <w:rPr>
                <w:del w:id="2407" w:author="Boo Dajeong" w:date="2020-06-18T11:37:00Z"/>
                <w:sz w:val="17"/>
                <w:szCs w:val="17"/>
              </w:rPr>
              <w:pPrChange w:id="2408" w:author="Boo Dajeong" w:date="2020-06-18T11:38:00Z">
                <w:pPr>
                  <w:ind w:rightChars="15" w:right="33"/>
                  <w:jc w:val="both"/>
                </w:pPr>
              </w:pPrChange>
            </w:pPr>
            <w:del w:id="2409" w:author="Boo Dajeong" w:date="2020-06-18T11:37:00Z">
              <w:r w:rsidDel="00010788">
                <w:rPr>
                  <w:sz w:val="17"/>
                  <w:szCs w:val="17"/>
                </w:rPr>
                <w:delText>YES</w:delText>
              </w:r>
              <w:bookmarkStart w:id="2410" w:name="_Toc43379667"/>
              <w:bookmarkStart w:id="2411" w:name="_Toc43379862"/>
              <w:bookmarkEnd w:id="2410"/>
              <w:bookmarkEnd w:id="2411"/>
            </w:del>
          </w:p>
        </w:tc>
        <w:tc>
          <w:tcPr>
            <w:tcW w:w="1275" w:type="dxa"/>
            <w:vAlign w:val="center"/>
          </w:tcPr>
          <w:p w14:paraId="27B8F5E8" w14:textId="628EA8CF" w:rsidR="009A529E" w:rsidRPr="006B48F6" w:rsidDel="00010788" w:rsidRDefault="009A529E">
            <w:pPr>
              <w:pStyle w:val="1"/>
              <w:tabs>
                <w:tab w:val="left" w:pos="851"/>
              </w:tabs>
              <w:rPr>
                <w:del w:id="2412" w:author="Boo Dajeong" w:date="2020-06-18T11:37:00Z"/>
                <w:sz w:val="17"/>
                <w:szCs w:val="17"/>
              </w:rPr>
              <w:pPrChange w:id="2413" w:author="Boo Dajeong" w:date="2020-06-18T11:38:00Z">
                <w:pPr>
                  <w:ind w:rightChars="15" w:right="33"/>
                  <w:jc w:val="both"/>
                </w:pPr>
              </w:pPrChange>
            </w:pPr>
            <w:del w:id="2414" w:author="Boo Dajeong" w:date="2020-06-18T11:37:00Z">
              <w:r w:rsidDel="00010788">
                <w:rPr>
                  <w:rFonts w:hint="eastAsia"/>
                  <w:sz w:val="17"/>
                  <w:szCs w:val="17"/>
                </w:rPr>
                <w:delText>N</w:delText>
              </w:r>
              <w:r w:rsidDel="00010788">
                <w:rPr>
                  <w:sz w:val="17"/>
                  <w:szCs w:val="17"/>
                </w:rPr>
                <w:delText>O</w:delText>
              </w:r>
              <w:bookmarkStart w:id="2415" w:name="_Toc43379668"/>
              <w:bookmarkStart w:id="2416" w:name="_Toc43379863"/>
              <w:bookmarkEnd w:id="2415"/>
              <w:bookmarkEnd w:id="2416"/>
            </w:del>
          </w:p>
        </w:tc>
        <w:tc>
          <w:tcPr>
            <w:tcW w:w="1173" w:type="dxa"/>
            <w:vAlign w:val="center"/>
          </w:tcPr>
          <w:p w14:paraId="7DBE8E7C" w14:textId="0A9DAB3D" w:rsidR="009A529E" w:rsidRPr="006B48F6" w:rsidDel="00010788" w:rsidRDefault="009A529E">
            <w:pPr>
              <w:pStyle w:val="1"/>
              <w:tabs>
                <w:tab w:val="left" w:pos="851"/>
              </w:tabs>
              <w:rPr>
                <w:del w:id="2417" w:author="Boo Dajeong" w:date="2020-06-18T11:37:00Z"/>
                <w:sz w:val="17"/>
                <w:szCs w:val="17"/>
              </w:rPr>
              <w:pPrChange w:id="2418" w:author="Boo Dajeong" w:date="2020-06-18T11:38:00Z">
                <w:pPr>
                  <w:ind w:rightChars="15" w:right="33"/>
                  <w:jc w:val="both"/>
                </w:pPr>
              </w:pPrChange>
            </w:pPr>
            <w:del w:id="2419" w:author="Boo Dajeong" w:date="2020-06-18T11:37:00Z">
              <w:r w:rsidDel="00010788">
                <w:rPr>
                  <w:sz w:val="17"/>
                  <w:szCs w:val="17"/>
                </w:rPr>
                <w:delText>NO</w:delText>
              </w:r>
              <w:bookmarkStart w:id="2420" w:name="_Toc43379669"/>
              <w:bookmarkStart w:id="2421" w:name="_Toc43379864"/>
              <w:bookmarkEnd w:id="2420"/>
              <w:bookmarkEnd w:id="2421"/>
            </w:del>
          </w:p>
        </w:tc>
        <w:bookmarkStart w:id="2422" w:name="_Toc43379670"/>
        <w:bookmarkStart w:id="2423" w:name="_Toc43379865"/>
        <w:bookmarkEnd w:id="2422"/>
        <w:bookmarkEnd w:id="2423"/>
      </w:tr>
      <w:tr w:rsidR="009A529E" w:rsidRPr="006B48F6" w:rsidDel="00010788" w14:paraId="57CB46AA" w14:textId="0C0F566C" w:rsidTr="00FB0427">
        <w:trPr>
          <w:trHeight w:val="20"/>
          <w:jc w:val="center"/>
          <w:del w:id="2424" w:author="Boo Dajeong" w:date="2020-06-18T11:37:00Z"/>
        </w:trPr>
        <w:tc>
          <w:tcPr>
            <w:tcW w:w="1129" w:type="dxa"/>
            <w:vAlign w:val="center"/>
          </w:tcPr>
          <w:p w14:paraId="7E0A8B7C" w14:textId="04B9B0EB" w:rsidR="009A529E" w:rsidRPr="006B48F6" w:rsidDel="00010788" w:rsidRDefault="009A529E">
            <w:pPr>
              <w:pStyle w:val="1"/>
              <w:tabs>
                <w:tab w:val="left" w:pos="851"/>
              </w:tabs>
              <w:rPr>
                <w:del w:id="2425" w:author="Boo Dajeong" w:date="2020-06-18T11:37:00Z"/>
                <w:sz w:val="17"/>
                <w:szCs w:val="17"/>
              </w:rPr>
              <w:pPrChange w:id="2426" w:author="Boo Dajeong" w:date="2020-06-18T11:38:00Z">
                <w:pPr>
                  <w:jc w:val="both"/>
                </w:pPr>
              </w:pPrChange>
            </w:pPr>
            <w:del w:id="2427" w:author="Boo Dajeong" w:date="2020-06-18T11:37:00Z">
              <w:r w:rsidDel="00010788">
                <w:rPr>
                  <w:rFonts w:hint="eastAsia"/>
                  <w:sz w:val="17"/>
                  <w:szCs w:val="17"/>
                </w:rPr>
                <w:delText>3</w:delText>
              </w:r>
              <w:r w:rsidDel="00010788">
                <w:rPr>
                  <w:sz w:val="17"/>
                  <w:szCs w:val="17"/>
                </w:rPr>
                <w:delText>6561819</w:delText>
              </w:r>
              <w:bookmarkStart w:id="2428" w:name="_Toc43379671"/>
              <w:bookmarkStart w:id="2429" w:name="_Toc43379866"/>
              <w:bookmarkEnd w:id="2428"/>
              <w:bookmarkEnd w:id="2429"/>
            </w:del>
          </w:p>
        </w:tc>
        <w:tc>
          <w:tcPr>
            <w:tcW w:w="1560" w:type="dxa"/>
            <w:vAlign w:val="center"/>
          </w:tcPr>
          <w:p w14:paraId="75960230" w14:textId="4CB0484C" w:rsidR="009A529E" w:rsidRPr="006B48F6" w:rsidDel="00010788" w:rsidRDefault="009A529E">
            <w:pPr>
              <w:pStyle w:val="1"/>
              <w:tabs>
                <w:tab w:val="left" w:pos="851"/>
              </w:tabs>
              <w:rPr>
                <w:del w:id="2430" w:author="Boo Dajeong" w:date="2020-06-18T11:37:00Z"/>
                <w:sz w:val="17"/>
                <w:szCs w:val="17"/>
              </w:rPr>
              <w:pPrChange w:id="2431" w:author="Boo Dajeong" w:date="2020-06-18T11:38:00Z">
                <w:pPr/>
              </w:pPrChange>
            </w:pPr>
            <w:del w:id="2432" w:author="Boo Dajeong" w:date="2020-06-18T11:37:00Z">
              <w:r w:rsidDel="00010788">
                <w:rPr>
                  <w:rFonts w:hint="eastAsia"/>
                  <w:sz w:val="17"/>
                  <w:szCs w:val="17"/>
                </w:rPr>
                <w:delText>M</w:delText>
              </w:r>
              <w:r w:rsidDel="00010788">
                <w:rPr>
                  <w:sz w:val="17"/>
                  <w:szCs w:val="17"/>
                </w:rPr>
                <w:delText>ixed medullary-follicular carcinoma of thyroid gland</w:delText>
              </w:r>
              <w:bookmarkStart w:id="2433" w:name="_Toc43379672"/>
              <w:bookmarkStart w:id="2434" w:name="_Toc43379867"/>
              <w:bookmarkEnd w:id="2433"/>
              <w:bookmarkEnd w:id="2434"/>
            </w:del>
          </w:p>
        </w:tc>
        <w:tc>
          <w:tcPr>
            <w:tcW w:w="1134" w:type="dxa"/>
            <w:vAlign w:val="center"/>
          </w:tcPr>
          <w:p w14:paraId="16DEEC3E" w14:textId="4008405C" w:rsidR="009A529E" w:rsidRPr="006B48F6" w:rsidDel="00010788" w:rsidRDefault="009A529E">
            <w:pPr>
              <w:pStyle w:val="1"/>
              <w:tabs>
                <w:tab w:val="left" w:pos="851"/>
              </w:tabs>
              <w:rPr>
                <w:del w:id="2435" w:author="Boo Dajeong" w:date="2020-06-18T11:37:00Z"/>
                <w:sz w:val="17"/>
                <w:szCs w:val="17"/>
              </w:rPr>
              <w:pPrChange w:id="2436" w:author="Boo Dajeong" w:date="2020-06-18T11:38:00Z">
                <w:pPr>
                  <w:ind w:rightChars="15" w:right="33"/>
                  <w:jc w:val="both"/>
                </w:pPr>
              </w:pPrChange>
            </w:pPr>
            <w:del w:id="2437" w:author="Boo Dajeong" w:date="2020-06-18T11:37:00Z">
              <w:r w:rsidDel="00010788">
                <w:rPr>
                  <w:rFonts w:hint="eastAsia"/>
                  <w:sz w:val="17"/>
                  <w:szCs w:val="17"/>
                </w:rPr>
                <w:delText>C</w:delText>
              </w:r>
              <w:r w:rsidDel="00010788">
                <w:rPr>
                  <w:sz w:val="17"/>
                  <w:szCs w:val="17"/>
                </w:rPr>
                <w:delText>ondition</w:delText>
              </w:r>
              <w:bookmarkStart w:id="2438" w:name="_Toc43379673"/>
              <w:bookmarkStart w:id="2439" w:name="_Toc43379868"/>
              <w:bookmarkEnd w:id="2438"/>
              <w:bookmarkEnd w:id="2439"/>
            </w:del>
          </w:p>
        </w:tc>
        <w:tc>
          <w:tcPr>
            <w:tcW w:w="1275" w:type="dxa"/>
            <w:vAlign w:val="center"/>
          </w:tcPr>
          <w:p w14:paraId="0119C34B" w14:textId="07DB1A0E" w:rsidR="009A529E" w:rsidRPr="006B48F6" w:rsidDel="00010788" w:rsidRDefault="009A529E">
            <w:pPr>
              <w:pStyle w:val="1"/>
              <w:tabs>
                <w:tab w:val="left" w:pos="851"/>
              </w:tabs>
              <w:rPr>
                <w:del w:id="2440" w:author="Boo Dajeong" w:date="2020-06-18T11:37:00Z"/>
                <w:sz w:val="17"/>
                <w:szCs w:val="17"/>
              </w:rPr>
              <w:pPrChange w:id="2441" w:author="Boo Dajeong" w:date="2020-06-18T11:38:00Z">
                <w:pPr>
                  <w:ind w:rightChars="15" w:right="33"/>
                  <w:jc w:val="both"/>
                </w:pPr>
              </w:pPrChange>
            </w:pPr>
            <w:del w:id="2442" w:author="Boo Dajeong" w:date="2020-06-18T11:37:00Z">
              <w:r w:rsidDel="00010788">
                <w:rPr>
                  <w:sz w:val="17"/>
                  <w:szCs w:val="17"/>
                </w:rPr>
                <w:delText>SNOMED</w:delText>
              </w:r>
              <w:bookmarkStart w:id="2443" w:name="_Toc43379674"/>
              <w:bookmarkStart w:id="2444" w:name="_Toc43379869"/>
              <w:bookmarkEnd w:id="2443"/>
              <w:bookmarkEnd w:id="2444"/>
            </w:del>
          </w:p>
        </w:tc>
        <w:tc>
          <w:tcPr>
            <w:tcW w:w="993" w:type="dxa"/>
            <w:vAlign w:val="center"/>
          </w:tcPr>
          <w:p w14:paraId="5465D3A2" w14:textId="767C7B0A" w:rsidR="009A529E" w:rsidRPr="006B48F6" w:rsidDel="00010788" w:rsidRDefault="009A529E">
            <w:pPr>
              <w:pStyle w:val="1"/>
              <w:tabs>
                <w:tab w:val="left" w:pos="851"/>
              </w:tabs>
              <w:rPr>
                <w:del w:id="2445" w:author="Boo Dajeong" w:date="2020-06-18T11:37:00Z"/>
                <w:sz w:val="17"/>
                <w:szCs w:val="17"/>
              </w:rPr>
              <w:pPrChange w:id="2446" w:author="Boo Dajeong" w:date="2020-06-18T11:38:00Z">
                <w:pPr>
                  <w:ind w:rightChars="15" w:right="33"/>
                  <w:jc w:val="both"/>
                </w:pPr>
              </w:pPrChange>
            </w:pPr>
            <w:del w:id="2447" w:author="Boo Dajeong" w:date="2020-06-18T11:37:00Z">
              <w:r w:rsidDel="00010788">
                <w:rPr>
                  <w:sz w:val="17"/>
                  <w:szCs w:val="17"/>
                </w:rPr>
                <w:delText>YES</w:delText>
              </w:r>
              <w:bookmarkStart w:id="2448" w:name="_Toc43379675"/>
              <w:bookmarkStart w:id="2449" w:name="_Toc43379870"/>
              <w:bookmarkEnd w:id="2448"/>
              <w:bookmarkEnd w:id="2449"/>
            </w:del>
          </w:p>
        </w:tc>
        <w:tc>
          <w:tcPr>
            <w:tcW w:w="1275" w:type="dxa"/>
            <w:vAlign w:val="center"/>
          </w:tcPr>
          <w:p w14:paraId="6174E151" w14:textId="313DD15C" w:rsidR="009A529E" w:rsidRPr="006B48F6" w:rsidDel="00010788" w:rsidRDefault="009A529E">
            <w:pPr>
              <w:pStyle w:val="1"/>
              <w:tabs>
                <w:tab w:val="left" w:pos="851"/>
              </w:tabs>
              <w:rPr>
                <w:del w:id="2450" w:author="Boo Dajeong" w:date="2020-06-18T11:37:00Z"/>
                <w:sz w:val="17"/>
                <w:szCs w:val="17"/>
              </w:rPr>
              <w:pPrChange w:id="2451" w:author="Boo Dajeong" w:date="2020-06-18T11:38:00Z">
                <w:pPr>
                  <w:ind w:rightChars="15" w:right="33"/>
                  <w:jc w:val="both"/>
                </w:pPr>
              </w:pPrChange>
            </w:pPr>
            <w:del w:id="2452" w:author="Boo Dajeong" w:date="2020-06-18T11:37:00Z">
              <w:r w:rsidDel="00010788">
                <w:rPr>
                  <w:rFonts w:hint="eastAsia"/>
                  <w:sz w:val="17"/>
                  <w:szCs w:val="17"/>
                </w:rPr>
                <w:delText>N</w:delText>
              </w:r>
              <w:r w:rsidDel="00010788">
                <w:rPr>
                  <w:sz w:val="17"/>
                  <w:szCs w:val="17"/>
                </w:rPr>
                <w:delText>O</w:delText>
              </w:r>
              <w:bookmarkStart w:id="2453" w:name="_Toc43379676"/>
              <w:bookmarkStart w:id="2454" w:name="_Toc43379871"/>
              <w:bookmarkEnd w:id="2453"/>
              <w:bookmarkEnd w:id="2454"/>
            </w:del>
          </w:p>
        </w:tc>
        <w:tc>
          <w:tcPr>
            <w:tcW w:w="1173" w:type="dxa"/>
            <w:vAlign w:val="center"/>
          </w:tcPr>
          <w:p w14:paraId="5BF4C235" w14:textId="24D4A01E" w:rsidR="009A529E" w:rsidRPr="006B48F6" w:rsidDel="00010788" w:rsidRDefault="009A529E">
            <w:pPr>
              <w:pStyle w:val="1"/>
              <w:tabs>
                <w:tab w:val="left" w:pos="851"/>
              </w:tabs>
              <w:rPr>
                <w:del w:id="2455" w:author="Boo Dajeong" w:date="2020-06-18T11:37:00Z"/>
                <w:sz w:val="17"/>
                <w:szCs w:val="17"/>
              </w:rPr>
              <w:pPrChange w:id="2456" w:author="Boo Dajeong" w:date="2020-06-18T11:38:00Z">
                <w:pPr>
                  <w:ind w:rightChars="15" w:right="33"/>
                  <w:jc w:val="both"/>
                </w:pPr>
              </w:pPrChange>
            </w:pPr>
            <w:del w:id="2457" w:author="Boo Dajeong" w:date="2020-06-18T11:37:00Z">
              <w:r w:rsidDel="00010788">
                <w:rPr>
                  <w:sz w:val="17"/>
                  <w:szCs w:val="17"/>
                </w:rPr>
                <w:delText>NO</w:delText>
              </w:r>
              <w:bookmarkStart w:id="2458" w:name="_Toc43379677"/>
              <w:bookmarkStart w:id="2459" w:name="_Toc43379872"/>
              <w:bookmarkEnd w:id="2458"/>
              <w:bookmarkEnd w:id="2459"/>
            </w:del>
          </w:p>
        </w:tc>
        <w:bookmarkStart w:id="2460" w:name="_Toc43379678"/>
        <w:bookmarkStart w:id="2461" w:name="_Toc43379873"/>
        <w:bookmarkEnd w:id="2460"/>
        <w:bookmarkEnd w:id="2461"/>
      </w:tr>
      <w:tr w:rsidR="009A529E" w:rsidRPr="006B48F6" w:rsidDel="00010788" w14:paraId="14245247" w14:textId="55B0791F" w:rsidTr="00FB0427">
        <w:trPr>
          <w:trHeight w:val="20"/>
          <w:jc w:val="center"/>
          <w:del w:id="2462" w:author="Boo Dajeong" w:date="2020-06-18T11:37:00Z"/>
        </w:trPr>
        <w:tc>
          <w:tcPr>
            <w:tcW w:w="1129" w:type="dxa"/>
            <w:vAlign w:val="center"/>
          </w:tcPr>
          <w:p w14:paraId="2C62D8AD" w14:textId="220DC26D" w:rsidR="009A529E" w:rsidDel="00010788" w:rsidRDefault="009A529E">
            <w:pPr>
              <w:pStyle w:val="1"/>
              <w:tabs>
                <w:tab w:val="left" w:pos="851"/>
              </w:tabs>
              <w:rPr>
                <w:del w:id="2463" w:author="Boo Dajeong" w:date="2020-06-18T11:37:00Z"/>
                <w:sz w:val="17"/>
                <w:szCs w:val="17"/>
              </w:rPr>
              <w:pPrChange w:id="2464" w:author="Boo Dajeong" w:date="2020-06-18T11:38:00Z">
                <w:pPr>
                  <w:jc w:val="both"/>
                </w:pPr>
              </w:pPrChange>
            </w:pPr>
            <w:del w:id="2465" w:author="Boo Dajeong" w:date="2020-06-18T11:37:00Z">
              <w:r w:rsidDel="00010788">
                <w:rPr>
                  <w:rFonts w:hint="eastAsia"/>
                  <w:sz w:val="17"/>
                  <w:szCs w:val="17"/>
                </w:rPr>
                <w:delText>4</w:delText>
              </w:r>
              <w:r w:rsidDel="00010788">
                <w:rPr>
                  <w:sz w:val="17"/>
                  <w:szCs w:val="17"/>
                </w:rPr>
                <w:delText>116229</w:delText>
              </w:r>
              <w:bookmarkStart w:id="2466" w:name="_Toc43379679"/>
              <w:bookmarkStart w:id="2467" w:name="_Toc43379874"/>
              <w:bookmarkEnd w:id="2466"/>
              <w:bookmarkEnd w:id="2467"/>
            </w:del>
          </w:p>
        </w:tc>
        <w:tc>
          <w:tcPr>
            <w:tcW w:w="1560" w:type="dxa"/>
            <w:vAlign w:val="center"/>
          </w:tcPr>
          <w:p w14:paraId="671F346B" w14:textId="76EC0933" w:rsidR="009A529E" w:rsidDel="00010788" w:rsidRDefault="009A529E">
            <w:pPr>
              <w:pStyle w:val="1"/>
              <w:tabs>
                <w:tab w:val="left" w:pos="851"/>
              </w:tabs>
              <w:rPr>
                <w:del w:id="2468" w:author="Boo Dajeong" w:date="2020-06-18T11:37:00Z"/>
                <w:sz w:val="17"/>
                <w:szCs w:val="17"/>
              </w:rPr>
              <w:pPrChange w:id="2469" w:author="Boo Dajeong" w:date="2020-06-18T11:38:00Z">
                <w:pPr/>
              </w:pPrChange>
            </w:pPr>
            <w:del w:id="2470" w:author="Boo Dajeong" w:date="2020-06-18T11:37:00Z">
              <w:r w:rsidDel="00010788">
                <w:rPr>
                  <w:rFonts w:hint="eastAsia"/>
                  <w:sz w:val="17"/>
                  <w:szCs w:val="17"/>
                </w:rPr>
                <w:delText>M</w:delText>
              </w:r>
              <w:r w:rsidDel="00010788">
                <w:rPr>
                  <w:sz w:val="17"/>
                  <w:szCs w:val="17"/>
                </w:rPr>
                <w:delText>ixed follicular and papillary thyroid carcinoma</w:delText>
              </w:r>
              <w:bookmarkStart w:id="2471" w:name="_Toc43379680"/>
              <w:bookmarkStart w:id="2472" w:name="_Toc43379875"/>
              <w:bookmarkEnd w:id="2471"/>
              <w:bookmarkEnd w:id="2472"/>
            </w:del>
          </w:p>
        </w:tc>
        <w:tc>
          <w:tcPr>
            <w:tcW w:w="1134" w:type="dxa"/>
            <w:vAlign w:val="center"/>
          </w:tcPr>
          <w:p w14:paraId="332AE954" w14:textId="2B440A7D" w:rsidR="009A529E" w:rsidDel="00010788" w:rsidRDefault="009A529E">
            <w:pPr>
              <w:pStyle w:val="1"/>
              <w:tabs>
                <w:tab w:val="left" w:pos="851"/>
              </w:tabs>
              <w:rPr>
                <w:del w:id="2473" w:author="Boo Dajeong" w:date="2020-06-18T11:37:00Z"/>
                <w:sz w:val="17"/>
                <w:szCs w:val="17"/>
              </w:rPr>
              <w:pPrChange w:id="2474" w:author="Boo Dajeong" w:date="2020-06-18T11:38:00Z">
                <w:pPr>
                  <w:ind w:rightChars="15" w:right="33"/>
                  <w:jc w:val="both"/>
                </w:pPr>
              </w:pPrChange>
            </w:pPr>
            <w:del w:id="2475" w:author="Boo Dajeong" w:date="2020-06-18T11:37:00Z">
              <w:r w:rsidDel="00010788">
                <w:rPr>
                  <w:rFonts w:hint="eastAsia"/>
                  <w:sz w:val="17"/>
                  <w:szCs w:val="17"/>
                </w:rPr>
                <w:delText>C</w:delText>
              </w:r>
              <w:r w:rsidDel="00010788">
                <w:rPr>
                  <w:sz w:val="17"/>
                  <w:szCs w:val="17"/>
                </w:rPr>
                <w:delText>ondition</w:delText>
              </w:r>
              <w:bookmarkStart w:id="2476" w:name="_Toc43379681"/>
              <w:bookmarkStart w:id="2477" w:name="_Toc43379876"/>
              <w:bookmarkEnd w:id="2476"/>
              <w:bookmarkEnd w:id="2477"/>
            </w:del>
          </w:p>
        </w:tc>
        <w:tc>
          <w:tcPr>
            <w:tcW w:w="1275" w:type="dxa"/>
            <w:vAlign w:val="center"/>
          </w:tcPr>
          <w:p w14:paraId="10460A0B" w14:textId="4E05B4BC" w:rsidR="009A529E" w:rsidDel="00010788" w:rsidRDefault="009A529E">
            <w:pPr>
              <w:pStyle w:val="1"/>
              <w:tabs>
                <w:tab w:val="left" w:pos="851"/>
              </w:tabs>
              <w:rPr>
                <w:del w:id="2478" w:author="Boo Dajeong" w:date="2020-06-18T11:37:00Z"/>
                <w:sz w:val="17"/>
                <w:szCs w:val="17"/>
              </w:rPr>
              <w:pPrChange w:id="2479" w:author="Boo Dajeong" w:date="2020-06-18T11:38:00Z">
                <w:pPr>
                  <w:ind w:rightChars="15" w:right="33"/>
                  <w:jc w:val="both"/>
                </w:pPr>
              </w:pPrChange>
            </w:pPr>
            <w:del w:id="2480" w:author="Boo Dajeong" w:date="2020-06-18T11:37:00Z">
              <w:r w:rsidDel="00010788">
                <w:rPr>
                  <w:sz w:val="17"/>
                  <w:szCs w:val="17"/>
                </w:rPr>
                <w:delText>SNOMED</w:delText>
              </w:r>
              <w:bookmarkStart w:id="2481" w:name="_Toc43379682"/>
              <w:bookmarkStart w:id="2482" w:name="_Toc43379877"/>
              <w:bookmarkEnd w:id="2481"/>
              <w:bookmarkEnd w:id="2482"/>
            </w:del>
          </w:p>
        </w:tc>
        <w:tc>
          <w:tcPr>
            <w:tcW w:w="993" w:type="dxa"/>
            <w:vAlign w:val="center"/>
          </w:tcPr>
          <w:p w14:paraId="69FC0942" w14:textId="53F6957D" w:rsidR="009A529E" w:rsidDel="00010788" w:rsidRDefault="009A529E">
            <w:pPr>
              <w:pStyle w:val="1"/>
              <w:tabs>
                <w:tab w:val="left" w:pos="851"/>
              </w:tabs>
              <w:rPr>
                <w:del w:id="2483" w:author="Boo Dajeong" w:date="2020-06-18T11:37:00Z"/>
                <w:sz w:val="17"/>
                <w:szCs w:val="17"/>
              </w:rPr>
              <w:pPrChange w:id="2484" w:author="Boo Dajeong" w:date="2020-06-18T11:38:00Z">
                <w:pPr>
                  <w:ind w:rightChars="15" w:right="33"/>
                  <w:jc w:val="both"/>
                </w:pPr>
              </w:pPrChange>
            </w:pPr>
            <w:del w:id="2485" w:author="Boo Dajeong" w:date="2020-06-18T11:37:00Z">
              <w:r w:rsidDel="00010788">
                <w:rPr>
                  <w:sz w:val="17"/>
                  <w:szCs w:val="17"/>
                </w:rPr>
                <w:delText>YES</w:delText>
              </w:r>
              <w:bookmarkStart w:id="2486" w:name="_Toc43379683"/>
              <w:bookmarkStart w:id="2487" w:name="_Toc43379878"/>
              <w:bookmarkEnd w:id="2486"/>
              <w:bookmarkEnd w:id="2487"/>
            </w:del>
          </w:p>
        </w:tc>
        <w:tc>
          <w:tcPr>
            <w:tcW w:w="1275" w:type="dxa"/>
            <w:vAlign w:val="center"/>
          </w:tcPr>
          <w:p w14:paraId="04FC0AD6" w14:textId="108DD96B" w:rsidR="009A529E" w:rsidDel="00010788" w:rsidRDefault="009A529E">
            <w:pPr>
              <w:pStyle w:val="1"/>
              <w:tabs>
                <w:tab w:val="left" w:pos="851"/>
              </w:tabs>
              <w:rPr>
                <w:del w:id="2488" w:author="Boo Dajeong" w:date="2020-06-18T11:37:00Z"/>
                <w:sz w:val="17"/>
                <w:szCs w:val="17"/>
              </w:rPr>
              <w:pPrChange w:id="2489" w:author="Boo Dajeong" w:date="2020-06-18T11:38:00Z">
                <w:pPr>
                  <w:ind w:rightChars="15" w:right="33"/>
                  <w:jc w:val="both"/>
                </w:pPr>
              </w:pPrChange>
            </w:pPr>
            <w:del w:id="2490" w:author="Boo Dajeong" w:date="2020-06-18T11:37:00Z">
              <w:r w:rsidDel="00010788">
                <w:rPr>
                  <w:rFonts w:hint="eastAsia"/>
                  <w:sz w:val="17"/>
                  <w:szCs w:val="17"/>
                </w:rPr>
                <w:delText>N</w:delText>
              </w:r>
              <w:r w:rsidDel="00010788">
                <w:rPr>
                  <w:sz w:val="17"/>
                  <w:szCs w:val="17"/>
                </w:rPr>
                <w:delText>O</w:delText>
              </w:r>
              <w:bookmarkStart w:id="2491" w:name="_Toc43379684"/>
              <w:bookmarkStart w:id="2492" w:name="_Toc43379879"/>
              <w:bookmarkEnd w:id="2491"/>
              <w:bookmarkEnd w:id="2492"/>
            </w:del>
          </w:p>
        </w:tc>
        <w:tc>
          <w:tcPr>
            <w:tcW w:w="1173" w:type="dxa"/>
            <w:vAlign w:val="center"/>
          </w:tcPr>
          <w:p w14:paraId="54386FC2" w14:textId="5B11D1F5" w:rsidR="009A529E" w:rsidDel="00010788" w:rsidRDefault="009A529E">
            <w:pPr>
              <w:pStyle w:val="1"/>
              <w:tabs>
                <w:tab w:val="left" w:pos="851"/>
              </w:tabs>
              <w:rPr>
                <w:del w:id="2493" w:author="Boo Dajeong" w:date="2020-06-18T11:37:00Z"/>
                <w:sz w:val="17"/>
                <w:szCs w:val="17"/>
              </w:rPr>
              <w:pPrChange w:id="2494" w:author="Boo Dajeong" w:date="2020-06-18T11:38:00Z">
                <w:pPr>
                  <w:ind w:rightChars="15" w:right="33"/>
                  <w:jc w:val="both"/>
                </w:pPr>
              </w:pPrChange>
            </w:pPr>
            <w:del w:id="2495" w:author="Boo Dajeong" w:date="2020-06-18T11:37:00Z">
              <w:r w:rsidDel="00010788">
                <w:rPr>
                  <w:sz w:val="17"/>
                  <w:szCs w:val="17"/>
                </w:rPr>
                <w:delText>NO</w:delText>
              </w:r>
              <w:bookmarkStart w:id="2496" w:name="_Toc43379685"/>
              <w:bookmarkStart w:id="2497" w:name="_Toc43379880"/>
              <w:bookmarkEnd w:id="2496"/>
              <w:bookmarkEnd w:id="2497"/>
            </w:del>
          </w:p>
        </w:tc>
        <w:bookmarkStart w:id="2498" w:name="_Toc43379686"/>
        <w:bookmarkStart w:id="2499" w:name="_Toc43379881"/>
        <w:bookmarkEnd w:id="2498"/>
        <w:bookmarkEnd w:id="2499"/>
      </w:tr>
      <w:tr w:rsidR="009A529E" w:rsidRPr="006B48F6" w:rsidDel="00010788" w14:paraId="143B0938" w14:textId="0C95D32B" w:rsidTr="00FB0427">
        <w:trPr>
          <w:trHeight w:val="20"/>
          <w:jc w:val="center"/>
          <w:del w:id="2500" w:author="Boo Dajeong" w:date="2020-06-18T11:37:00Z"/>
        </w:trPr>
        <w:tc>
          <w:tcPr>
            <w:tcW w:w="1129" w:type="dxa"/>
            <w:vAlign w:val="center"/>
          </w:tcPr>
          <w:p w14:paraId="50751761" w14:textId="6E30B431" w:rsidR="009A529E" w:rsidDel="00010788" w:rsidRDefault="009A529E">
            <w:pPr>
              <w:pStyle w:val="1"/>
              <w:tabs>
                <w:tab w:val="left" w:pos="851"/>
              </w:tabs>
              <w:rPr>
                <w:del w:id="2501" w:author="Boo Dajeong" w:date="2020-06-18T11:37:00Z"/>
                <w:sz w:val="17"/>
                <w:szCs w:val="17"/>
              </w:rPr>
              <w:pPrChange w:id="2502" w:author="Boo Dajeong" w:date="2020-06-18T11:38:00Z">
                <w:pPr>
                  <w:jc w:val="both"/>
                </w:pPr>
              </w:pPrChange>
            </w:pPr>
            <w:del w:id="2503" w:author="Boo Dajeong" w:date="2020-06-18T11:37:00Z">
              <w:r w:rsidDel="00010788">
                <w:rPr>
                  <w:rFonts w:hint="eastAsia"/>
                  <w:sz w:val="17"/>
                  <w:szCs w:val="17"/>
                </w:rPr>
                <w:delText>4</w:delText>
              </w:r>
              <w:r w:rsidDel="00010788">
                <w:rPr>
                  <w:sz w:val="17"/>
                  <w:szCs w:val="17"/>
                </w:rPr>
                <w:delText>4501526</w:delText>
              </w:r>
              <w:bookmarkStart w:id="2504" w:name="_Toc43379687"/>
              <w:bookmarkStart w:id="2505" w:name="_Toc43379882"/>
              <w:bookmarkEnd w:id="2504"/>
              <w:bookmarkEnd w:id="2505"/>
            </w:del>
          </w:p>
        </w:tc>
        <w:tc>
          <w:tcPr>
            <w:tcW w:w="1560" w:type="dxa"/>
            <w:vAlign w:val="center"/>
          </w:tcPr>
          <w:p w14:paraId="370EB6CF" w14:textId="3A5D72CD" w:rsidR="009A529E" w:rsidDel="00010788" w:rsidRDefault="009A529E">
            <w:pPr>
              <w:pStyle w:val="1"/>
              <w:tabs>
                <w:tab w:val="left" w:pos="851"/>
              </w:tabs>
              <w:rPr>
                <w:del w:id="2506" w:author="Boo Dajeong" w:date="2020-06-18T11:37:00Z"/>
                <w:sz w:val="17"/>
                <w:szCs w:val="17"/>
              </w:rPr>
              <w:pPrChange w:id="2507" w:author="Boo Dajeong" w:date="2020-06-18T11:38:00Z">
                <w:pPr/>
              </w:pPrChange>
            </w:pPr>
            <w:del w:id="2508" w:author="Boo Dajeong" w:date="2020-06-18T11:37:00Z">
              <w:r w:rsidDel="00010788">
                <w:rPr>
                  <w:sz w:val="17"/>
                  <w:szCs w:val="17"/>
                </w:rPr>
                <w:delText>Medullary thyroid carcinoma of thyroid gland</w:delText>
              </w:r>
              <w:bookmarkStart w:id="2509" w:name="_Toc43379688"/>
              <w:bookmarkStart w:id="2510" w:name="_Toc43379883"/>
              <w:bookmarkEnd w:id="2509"/>
              <w:bookmarkEnd w:id="2510"/>
            </w:del>
          </w:p>
        </w:tc>
        <w:tc>
          <w:tcPr>
            <w:tcW w:w="1134" w:type="dxa"/>
            <w:vAlign w:val="center"/>
          </w:tcPr>
          <w:p w14:paraId="4A88037B" w14:textId="3CD8C239" w:rsidR="009A529E" w:rsidDel="00010788" w:rsidRDefault="009A529E">
            <w:pPr>
              <w:pStyle w:val="1"/>
              <w:tabs>
                <w:tab w:val="left" w:pos="851"/>
              </w:tabs>
              <w:rPr>
                <w:del w:id="2511" w:author="Boo Dajeong" w:date="2020-06-18T11:37:00Z"/>
                <w:sz w:val="17"/>
                <w:szCs w:val="17"/>
              </w:rPr>
              <w:pPrChange w:id="2512" w:author="Boo Dajeong" w:date="2020-06-18T11:38:00Z">
                <w:pPr>
                  <w:ind w:rightChars="15" w:right="33"/>
                  <w:jc w:val="both"/>
                </w:pPr>
              </w:pPrChange>
            </w:pPr>
            <w:del w:id="2513" w:author="Boo Dajeong" w:date="2020-06-18T11:37:00Z">
              <w:r w:rsidDel="00010788">
                <w:rPr>
                  <w:rFonts w:hint="eastAsia"/>
                  <w:sz w:val="17"/>
                  <w:szCs w:val="17"/>
                </w:rPr>
                <w:delText>C</w:delText>
              </w:r>
              <w:r w:rsidDel="00010788">
                <w:rPr>
                  <w:sz w:val="17"/>
                  <w:szCs w:val="17"/>
                </w:rPr>
                <w:delText>ondition</w:delText>
              </w:r>
              <w:bookmarkStart w:id="2514" w:name="_Toc43379689"/>
              <w:bookmarkStart w:id="2515" w:name="_Toc43379884"/>
              <w:bookmarkEnd w:id="2514"/>
              <w:bookmarkEnd w:id="2515"/>
            </w:del>
          </w:p>
        </w:tc>
        <w:tc>
          <w:tcPr>
            <w:tcW w:w="1275" w:type="dxa"/>
            <w:vAlign w:val="center"/>
          </w:tcPr>
          <w:p w14:paraId="5EFA6F2E" w14:textId="2B03E8B4" w:rsidR="009A529E" w:rsidDel="00010788" w:rsidRDefault="009A529E">
            <w:pPr>
              <w:pStyle w:val="1"/>
              <w:tabs>
                <w:tab w:val="left" w:pos="851"/>
              </w:tabs>
              <w:rPr>
                <w:del w:id="2516" w:author="Boo Dajeong" w:date="2020-06-18T11:37:00Z"/>
                <w:sz w:val="17"/>
                <w:szCs w:val="17"/>
              </w:rPr>
              <w:pPrChange w:id="2517" w:author="Boo Dajeong" w:date="2020-06-18T11:38:00Z">
                <w:pPr>
                  <w:ind w:rightChars="15" w:right="33"/>
                  <w:jc w:val="both"/>
                </w:pPr>
              </w:pPrChange>
            </w:pPr>
            <w:del w:id="2518" w:author="Boo Dajeong" w:date="2020-06-18T11:37:00Z">
              <w:r w:rsidDel="00010788">
                <w:rPr>
                  <w:sz w:val="17"/>
                  <w:szCs w:val="17"/>
                </w:rPr>
                <w:delText>SNOMED</w:delText>
              </w:r>
              <w:bookmarkStart w:id="2519" w:name="_Toc43379690"/>
              <w:bookmarkStart w:id="2520" w:name="_Toc43379885"/>
              <w:bookmarkEnd w:id="2519"/>
              <w:bookmarkEnd w:id="2520"/>
            </w:del>
          </w:p>
        </w:tc>
        <w:tc>
          <w:tcPr>
            <w:tcW w:w="993" w:type="dxa"/>
            <w:vAlign w:val="center"/>
          </w:tcPr>
          <w:p w14:paraId="48882E52" w14:textId="2135C3BF" w:rsidR="009A529E" w:rsidDel="00010788" w:rsidRDefault="009A529E">
            <w:pPr>
              <w:pStyle w:val="1"/>
              <w:tabs>
                <w:tab w:val="left" w:pos="851"/>
              </w:tabs>
              <w:rPr>
                <w:del w:id="2521" w:author="Boo Dajeong" w:date="2020-06-18T11:37:00Z"/>
                <w:sz w:val="17"/>
                <w:szCs w:val="17"/>
              </w:rPr>
              <w:pPrChange w:id="2522" w:author="Boo Dajeong" w:date="2020-06-18T11:38:00Z">
                <w:pPr>
                  <w:ind w:rightChars="15" w:right="33"/>
                  <w:jc w:val="both"/>
                </w:pPr>
              </w:pPrChange>
            </w:pPr>
            <w:del w:id="2523" w:author="Boo Dajeong" w:date="2020-06-18T11:37:00Z">
              <w:r w:rsidDel="00010788">
                <w:rPr>
                  <w:sz w:val="17"/>
                  <w:szCs w:val="17"/>
                </w:rPr>
                <w:delText>YES</w:delText>
              </w:r>
              <w:bookmarkStart w:id="2524" w:name="_Toc43379691"/>
              <w:bookmarkStart w:id="2525" w:name="_Toc43379886"/>
              <w:bookmarkEnd w:id="2524"/>
              <w:bookmarkEnd w:id="2525"/>
            </w:del>
          </w:p>
        </w:tc>
        <w:tc>
          <w:tcPr>
            <w:tcW w:w="1275" w:type="dxa"/>
            <w:vAlign w:val="center"/>
          </w:tcPr>
          <w:p w14:paraId="2B65EE3C" w14:textId="6B268FA7" w:rsidR="009A529E" w:rsidDel="00010788" w:rsidRDefault="009A529E">
            <w:pPr>
              <w:pStyle w:val="1"/>
              <w:tabs>
                <w:tab w:val="left" w:pos="851"/>
              </w:tabs>
              <w:rPr>
                <w:del w:id="2526" w:author="Boo Dajeong" w:date="2020-06-18T11:37:00Z"/>
                <w:sz w:val="17"/>
                <w:szCs w:val="17"/>
              </w:rPr>
              <w:pPrChange w:id="2527" w:author="Boo Dajeong" w:date="2020-06-18T11:38:00Z">
                <w:pPr>
                  <w:ind w:rightChars="15" w:right="33"/>
                  <w:jc w:val="both"/>
                </w:pPr>
              </w:pPrChange>
            </w:pPr>
            <w:del w:id="2528" w:author="Boo Dajeong" w:date="2020-06-18T11:37:00Z">
              <w:r w:rsidDel="00010788">
                <w:rPr>
                  <w:rFonts w:hint="eastAsia"/>
                  <w:sz w:val="17"/>
                  <w:szCs w:val="17"/>
                </w:rPr>
                <w:delText>N</w:delText>
              </w:r>
              <w:r w:rsidDel="00010788">
                <w:rPr>
                  <w:sz w:val="17"/>
                  <w:szCs w:val="17"/>
                </w:rPr>
                <w:delText>O</w:delText>
              </w:r>
              <w:bookmarkStart w:id="2529" w:name="_Toc43379692"/>
              <w:bookmarkStart w:id="2530" w:name="_Toc43379887"/>
              <w:bookmarkEnd w:id="2529"/>
              <w:bookmarkEnd w:id="2530"/>
            </w:del>
          </w:p>
        </w:tc>
        <w:tc>
          <w:tcPr>
            <w:tcW w:w="1173" w:type="dxa"/>
            <w:vAlign w:val="center"/>
          </w:tcPr>
          <w:p w14:paraId="0071439A" w14:textId="669C131B" w:rsidR="009A529E" w:rsidDel="00010788" w:rsidRDefault="009A529E">
            <w:pPr>
              <w:pStyle w:val="1"/>
              <w:tabs>
                <w:tab w:val="left" w:pos="851"/>
              </w:tabs>
              <w:rPr>
                <w:del w:id="2531" w:author="Boo Dajeong" w:date="2020-06-18T11:37:00Z"/>
                <w:sz w:val="17"/>
                <w:szCs w:val="17"/>
              </w:rPr>
              <w:pPrChange w:id="2532" w:author="Boo Dajeong" w:date="2020-06-18T11:38:00Z">
                <w:pPr>
                  <w:ind w:rightChars="15" w:right="33"/>
                  <w:jc w:val="both"/>
                </w:pPr>
              </w:pPrChange>
            </w:pPr>
            <w:del w:id="2533" w:author="Boo Dajeong" w:date="2020-06-18T11:37:00Z">
              <w:r w:rsidDel="00010788">
                <w:rPr>
                  <w:sz w:val="17"/>
                  <w:szCs w:val="17"/>
                </w:rPr>
                <w:delText>NO</w:delText>
              </w:r>
              <w:bookmarkStart w:id="2534" w:name="_Toc43379693"/>
              <w:bookmarkStart w:id="2535" w:name="_Toc43379888"/>
              <w:bookmarkEnd w:id="2534"/>
              <w:bookmarkEnd w:id="2535"/>
            </w:del>
          </w:p>
        </w:tc>
        <w:bookmarkStart w:id="2536" w:name="_Toc43379694"/>
        <w:bookmarkStart w:id="2537" w:name="_Toc43379889"/>
        <w:bookmarkEnd w:id="2536"/>
        <w:bookmarkEnd w:id="2537"/>
      </w:tr>
      <w:tr w:rsidR="009A529E" w:rsidRPr="006B48F6" w:rsidDel="00010788" w14:paraId="6A7C13D0" w14:textId="58B7003D" w:rsidTr="00FB0427">
        <w:trPr>
          <w:trHeight w:val="20"/>
          <w:jc w:val="center"/>
          <w:del w:id="2538" w:author="Boo Dajeong" w:date="2020-06-18T11:37:00Z"/>
        </w:trPr>
        <w:tc>
          <w:tcPr>
            <w:tcW w:w="1129" w:type="dxa"/>
            <w:vAlign w:val="center"/>
          </w:tcPr>
          <w:p w14:paraId="37DD6B82" w14:textId="30BD2C7C" w:rsidR="009A529E" w:rsidDel="00010788" w:rsidRDefault="009A529E">
            <w:pPr>
              <w:pStyle w:val="1"/>
              <w:tabs>
                <w:tab w:val="left" w:pos="851"/>
              </w:tabs>
              <w:rPr>
                <w:del w:id="2539" w:author="Boo Dajeong" w:date="2020-06-18T11:37:00Z"/>
                <w:sz w:val="17"/>
                <w:szCs w:val="17"/>
              </w:rPr>
              <w:pPrChange w:id="2540" w:author="Boo Dajeong" w:date="2020-06-18T11:38:00Z">
                <w:pPr>
                  <w:jc w:val="both"/>
                </w:pPr>
              </w:pPrChange>
            </w:pPr>
            <w:del w:id="2541" w:author="Boo Dajeong" w:date="2020-06-18T11:37:00Z">
              <w:r w:rsidDel="00010788">
                <w:rPr>
                  <w:rFonts w:hint="eastAsia"/>
                  <w:sz w:val="17"/>
                  <w:szCs w:val="17"/>
                </w:rPr>
                <w:delText>4</w:delText>
              </w:r>
              <w:r w:rsidDel="00010788">
                <w:rPr>
                  <w:sz w:val="17"/>
                  <w:szCs w:val="17"/>
                </w:rPr>
                <w:delText>111011</w:delText>
              </w:r>
              <w:bookmarkStart w:id="2542" w:name="_Toc43379695"/>
              <w:bookmarkStart w:id="2543" w:name="_Toc43379890"/>
              <w:bookmarkEnd w:id="2542"/>
              <w:bookmarkEnd w:id="2543"/>
            </w:del>
          </w:p>
        </w:tc>
        <w:tc>
          <w:tcPr>
            <w:tcW w:w="1560" w:type="dxa"/>
            <w:vAlign w:val="center"/>
          </w:tcPr>
          <w:p w14:paraId="4472281D" w14:textId="0B0631E6" w:rsidR="009A529E" w:rsidDel="00010788" w:rsidRDefault="009A529E">
            <w:pPr>
              <w:pStyle w:val="1"/>
              <w:tabs>
                <w:tab w:val="left" w:pos="851"/>
              </w:tabs>
              <w:rPr>
                <w:del w:id="2544" w:author="Boo Dajeong" w:date="2020-06-18T11:37:00Z"/>
                <w:sz w:val="17"/>
                <w:szCs w:val="17"/>
              </w:rPr>
              <w:pPrChange w:id="2545" w:author="Boo Dajeong" w:date="2020-06-18T11:38:00Z">
                <w:pPr/>
              </w:pPrChange>
            </w:pPr>
            <w:del w:id="2546" w:author="Boo Dajeong" w:date="2020-06-18T11:37:00Z">
              <w:r w:rsidDel="00010788">
                <w:rPr>
                  <w:rFonts w:hint="eastAsia"/>
                  <w:sz w:val="17"/>
                  <w:szCs w:val="17"/>
                </w:rPr>
                <w:delText>M</w:delText>
              </w:r>
              <w:r w:rsidDel="00010788">
                <w:rPr>
                  <w:sz w:val="17"/>
                  <w:szCs w:val="17"/>
                </w:rPr>
                <w:delText>edullary thyroid carcinoma</w:delText>
              </w:r>
              <w:bookmarkStart w:id="2547" w:name="_Toc43379696"/>
              <w:bookmarkStart w:id="2548" w:name="_Toc43379891"/>
              <w:bookmarkEnd w:id="2547"/>
              <w:bookmarkEnd w:id="2548"/>
            </w:del>
          </w:p>
        </w:tc>
        <w:tc>
          <w:tcPr>
            <w:tcW w:w="1134" w:type="dxa"/>
            <w:vAlign w:val="center"/>
          </w:tcPr>
          <w:p w14:paraId="6A79C66F" w14:textId="321A4F18" w:rsidR="009A529E" w:rsidDel="00010788" w:rsidRDefault="009A529E">
            <w:pPr>
              <w:pStyle w:val="1"/>
              <w:tabs>
                <w:tab w:val="left" w:pos="851"/>
              </w:tabs>
              <w:rPr>
                <w:del w:id="2549" w:author="Boo Dajeong" w:date="2020-06-18T11:37:00Z"/>
                <w:sz w:val="17"/>
                <w:szCs w:val="17"/>
              </w:rPr>
              <w:pPrChange w:id="2550" w:author="Boo Dajeong" w:date="2020-06-18T11:38:00Z">
                <w:pPr>
                  <w:ind w:rightChars="15" w:right="33"/>
                  <w:jc w:val="both"/>
                </w:pPr>
              </w:pPrChange>
            </w:pPr>
            <w:del w:id="2551" w:author="Boo Dajeong" w:date="2020-06-18T11:37:00Z">
              <w:r w:rsidDel="00010788">
                <w:rPr>
                  <w:rFonts w:hint="eastAsia"/>
                  <w:sz w:val="17"/>
                  <w:szCs w:val="17"/>
                </w:rPr>
                <w:delText>C</w:delText>
              </w:r>
              <w:r w:rsidDel="00010788">
                <w:rPr>
                  <w:sz w:val="17"/>
                  <w:szCs w:val="17"/>
                </w:rPr>
                <w:delText>ondition</w:delText>
              </w:r>
              <w:bookmarkStart w:id="2552" w:name="_Toc43379697"/>
              <w:bookmarkStart w:id="2553" w:name="_Toc43379892"/>
              <w:bookmarkEnd w:id="2552"/>
              <w:bookmarkEnd w:id="2553"/>
            </w:del>
          </w:p>
        </w:tc>
        <w:tc>
          <w:tcPr>
            <w:tcW w:w="1275" w:type="dxa"/>
            <w:vAlign w:val="center"/>
          </w:tcPr>
          <w:p w14:paraId="5CBE91B9" w14:textId="113FBBF3" w:rsidR="009A529E" w:rsidDel="00010788" w:rsidRDefault="009A529E">
            <w:pPr>
              <w:pStyle w:val="1"/>
              <w:tabs>
                <w:tab w:val="left" w:pos="851"/>
              </w:tabs>
              <w:rPr>
                <w:del w:id="2554" w:author="Boo Dajeong" w:date="2020-06-18T11:37:00Z"/>
                <w:sz w:val="17"/>
                <w:szCs w:val="17"/>
              </w:rPr>
              <w:pPrChange w:id="2555" w:author="Boo Dajeong" w:date="2020-06-18T11:38:00Z">
                <w:pPr>
                  <w:ind w:rightChars="15" w:right="33"/>
                  <w:jc w:val="both"/>
                </w:pPr>
              </w:pPrChange>
            </w:pPr>
            <w:del w:id="2556" w:author="Boo Dajeong" w:date="2020-06-18T11:37:00Z">
              <w:r w:rsidDel="00010788">
                <w:rPr>
                  <w:sz w:val="17"/>
                  <w:szCs w:val="17"/>
                </w:rPr>
                <w:delText>SNOMED</w:delText>
              </w:r>
              <w:bookmarkStart w:id="2557" w:name="_Toc43379698"/>
              <w:bookmarkStart w:id="2558" w:name="_Toc43379893"/>
              <w:bookmarkEnd w:id="2557"/>
              <w:bookmarkEnd w:id="2558"/>
            </w:del>
          </w:p>
        </w:tc>
        <w:tc>
          <w:tcPr>
            <w:tcW w:w="993" w:type="dxa"/>
            <w:vAlign w:val="center"/>
          </w:tcPr>
          <w:p w14:paraId="15E95AA6" w14:textId="6342BB77" w:rsidR="009A529E" w:rsidDel="00010788" w:rsidRDefault="009A529E">
            <w:pPr>
              <w:pStyle w:val="1"/>
              <w:tabs>
                <w:tab w:val="left" w:pos="851"/>
              </w:tabs>
              <w:rPr>
                <w:del w:id="2559" w:author="Boo Dajeong" w:date="2020-06-18T11:37:00Z"/>
                <w:sz w:val="17"/>
                <w:szCs w:val="17"/>
              </w:rPr>
              <w:pPrChange w:id="2560" w:author="Boo Dajeong" w:date="2020-06-18T11:38:00Z">
                <w:pPr>
                  <w:ind w:rightChars="15" w:right="33"/>
                  <w:jc w:val="both"/>
                </w:pPr>
              </w:pPrChange>
            </w:pPr>
            <w:del w:id="2561" w:author="Boo Dajeong" w:date="2020-06-18T11:37:00Z">
              <w:r w:rsidDel="00010788">
                <w:rPr>
                  <w:sz w:val="17"/>
                  <w:szCs w:val="17"/>
                </w:rPr>
                <w:delText>YES</w:delText>
              </w:r>
              <w:bookmarkStart w:id="2562" w:name="_Toc43379699"/>
              <w:bookmarkStart w:id="2563" w:name="_Toc43379894"/>
              <w:bookmarkEnd w:id="2562"/>
              <w:bookmarkEnd w:id="2563"/>
            </w:del>
          </w:p>
        </w:tc>
        <w:tc>
          <w:tcPr>
            <w:tcW w:w="1275" w:type="dxa"/>
            <w:vAlign w:val="center"/>
          </w:tcPr>
          <w:p w14:paraId="3447501F" w14:textId="502F6F77" w:rsidR="009A529E" w:rsidDel="00010788" w:rsidRDefault="009A529E">
            <w:pPr>
              <w:pStyle w:val="1"/>
              <w:tabs>
                <w:tab w:val="left" w:pos="851"/>
              </w:tabs>
              <w:rPr>
                <w:del w:id="2564" w:author="Boo Dajeong" w:date="2020-06-18T11:37:00Z"/>
                <w:sz w:val="17"/>
                <w:szCs w:val="17"/>
              </w:rPr>
              <w:pPrChange w:id="2565" w:author="Boo Dajeong" w:date="2020-06-18T11:38:00Z">
                <w:pPr>
                  <w:ind w:rightChars="15" w:right="33"/>
                  <w:jc w:val="both"/>
                </w:pPr>
              </w:pPrChange>
            </w:pPr>
            <w:del w:id="2566" w:author="Boo Dajeong" w:date="2020-06-18T11:37:00Z">
              <w:r w:rsidDel="00010788">
                <w:rPr>
                  <w:rFonts w:hint="eastAsia"/>
                  <w:sz w:val="17"/>
                  <w:szCs w:val="17"/>
                </w:rPr>
                <w:delText>N</w:delText>
              </w:r>
              <w:r w:rsidDel="00010788">
                <w:rPr>
                  <w:sz w:val="17"/>
                  <w:szCs w:val="17"/>
                </w:rPr>
                <w:delText>O</w:delText>
              </w:r>
              <w:bookmarkStart w:id="2567" w:name="_Toc43379700"/>
              <w:bookmarkStart w:id="2568" w:name="_Toc43379895"/>
              <w:bookmarkEnd w:id="2567"/>
              <w:bookmarkEnd w:id="2568"/>
            </w:del>
          </w:p>
        </w:tc>
        <w:tc>
          <w:tcPr>
            <w:tcW w:w="1173" w:type="dxa"/>
            <w:vAlign w:val="center"/>
          </w:tcPr>
          <w:p w14:paraId="2ED9897C" w14:textId="51F25516" w:rsidR="009A529E" w:rsidDel="00010788" w:rsidRDefault="009A529E">
            <w:pPr>
              <w:pStyle w:val="1"/>
              <w:tabs>
                <w:tab w:val="left" w:pos="851"/>
              </w:tabs>
              <w:rPr>
                <w:del w:id="2569" w:author="Boo Dajeong" w:date="2020-06-18T11:37:00Z"/>
                <w:sz w:val="17"/>
                <w:szCs w:val="17"/>
              </w:rPr>
              <w:pPrChange w:id="2570" w:author="Boo Dajeong" w:date="2020-06-18T11:38:00Z">
                <w:pPr>
                  <w:ind w:rightChars="15" w:right="33"/>
                  <w:jc w:val="both"/>
                </w:pPr>
              </w:pPrChange>
            </w:pPr>
            <w:del w:id="2571" w:author="Boo Dajeong" w:date="2020-06-18T11:37:00Z">
              <w:r w:rsidDel="00010788">
                <w:rPr>
                  <w:sz w:val="17"/>
                  <w:szCs w:val="17"/>
                </w:rPr>
                <w:delText>NO</w:delText>
              </w:r>
              <w:bookmarkStart w:id="2572" w:name="_Toc43379701"/>
              <w:bookmarkStart w:id="2573" w:name="_Toc43379896"/>
              <w:bookmarkEnd w:id="2572"/>
              <w:bookmarkEnd w:id="2573"/>
            </w:del>
          </w:p>
        </w:tc>
        <w:bookmarkStart w:id="2574" w:name="_Toc43379702"/>
        <w:bookmarkStart w:id="2575" w:name="_Toc43379897"/>
        <w:bookmarkEnd w:id="2574"/>
        <w:bookmarkEnd w:id="2575"/>
      </w:tr>
      <w:tr w:rsidR="009A529E" w:rsidRPr="006B48F6" w:rsidDel="00010788" w14:paraId="7D89BCB6" w14:textId="7A74362A" w:rsidTr="00FB0427">
        <w:trPr>
          <w:trHeight w:val="20"/>
          <w:jc w:val="center"/>
          <w:del w:id="2576" w:author="Boo Dajeong" w:date="2020-06-18T11:37:00Z"/>
        </w:trPr>
        <w:tc>
          <w:tcPr>
            <w:tcW w:w="1129" w:type="dxa"/>
            <w:vAlign w:val="center"/>
          </w:tcPr>
          <w:p w14:paraId="3511147D" w14:textId="0A6A33FF" w:rsidR="009A529E" w:rsidDel="00010788" w:rsidRDefault="009A529E">
            <w:pPr>
              <w:pStyle w:val="1"/>
              <w:tabs>
                <w:tab w:val="left" w:pos="851"/>
              </w:tabs>
              <w:rPr>
                <w:del w:id="2577" w:author="Boo Dajeong" w:date="2020-06-18T11:37:00Z"/>
                <w:sz w:val="17"/>
                <w:szCs w:val="17"/>
              </w:rPr>
              <w:pPrChange w:id="2578" w:author="Boo Dajeong" w:date="2020-06-18T11:38:00Z">
                <w:pPr>
                  <w:jc w:val="both"/>
                </w:pPr>
              </w:pPrChange>
            </w:pPr>
            <w:del w:id="2579" w:author="Boo Dajeong" w:date="2020-06-18T11:37:00Z">
              <w:r w:rsidDel="00010788">
                <w:rPr>
                  <w:rFonts w:hint="eastAsia"/>
                  <w:sz w:val="17"/>
                  <w:szCs w:val="17"/>
                </w:rPr>
                <w:delText>4</w:delText>
              </w:r>
              <w:r w:rsidDel="00010788">
                <w:rPr>
                  <w:sz w:val="17"/>
                  <w:szCs w:val="17"/>
                </w:rPr>
                <w:delText>178976</w:delText>
              </w:r>
              <w:bookmarkStart w:id="2580" w:name="_Toc43379703"/>
              <w:bookmarkStart w:id="2581" w:name="_Toc43379898"/>
              <w:bookmarkEnd w:id="2580"/>
              <w:bookmarkEnd w:id="2581"/>
            </w:del>
          </w:p>
        </w:tc>
        <w:tc>
          <w:tcPr>
            <w:tcW w:w="1560" w:type="dxa"/>
            <w:vAlign w:val="center"/>
          </w:tcPr>
          <w:p w14:paraId="6B4BD7E6" w14:textId="76596F8B" w:rsidR="009A529E" w:rsidDel="00010788" w:rsidRDefault="009A529E">
            <w:pPr>
              <w:pStyle w:val="1"/>
              <w:tabs>
                <w:tab w:val="left" w:pos="851"/>
              </w:tabs>
              <w:rPr>
                <w:del w:id="2582" w:author="Boo Dajeong" w:date="2020-06-18T11:37:00Z"/>
                <w:sz w:val="17"/>
                <w:szCs w:val="17"/>
              </w:rPr>
              <w:pPrChange w:id="2583" w:author="Boo Dajeong" w:date="2020-06-18T11:38:00Z">
                <w:pPr/>
              </w:pPrChange>
            </w:pPr>
            <w:del w:id="2584" w:author="Boo Dajeong" w:date="2020-06-18T11:37:00Z">
              <w:r w:rsidDel="00010788">
                <w:rPr>
                  <w:rFonts w:hint="eastAsia"/>
                  <w:sz w:val="17"/>
                  <w:szCs w:val="17"/>
                </w:rPr>
                <w:delText>M</w:delText>
              </w:r>
              <w:r w:rsidDel="00010788">
                <w:rPr>
                  <w:sz w:val="17"/>
                  <w:szCs w:val="17"/>
                </w:rPr>
                <w:delText>alignant tumor of thyroid gland</w:delText>
              </w:r>
              <w:bookmarkStart w:id="2585" w:name="_Toc43379704"/>
              <w:bookmarkStart w:id="2586" w:name="_Toc43379899"/>
              <w:bookmarkEnd w:id="2585"/>
              <w:bookmarkEnd w:id="2586"/>
            </w:del>
          </w:p>
        </w:tc>
        <w:tc>
          <w:tcPr>
            <w:tcW w:w="1134" w:type="dxa"/>
            <w:vAlign w:val="center"/>
          </w:tcPr>
          <w:p w14:paraId="57A68040" w14:textId="73649BA5" w:rsidR="009A529E" w:rsidDel="00010788" w:rsidRDefault="009A529E">
            <w:pPr>
              <w:pStyle w:val="1"/>
              <w:tabs>
                <w:tab w:val="left" w:pos="851"/>
              </w:tabs>
              <w:rPr>
                <w:del w:id="2587" w:author="Boo Dajeong" w:date="2020-06-18T11:37:00Z"/>
                <w:sz w:val="17"/>
                <w:szCs w:val="17"/>
              </w:rPr>
              <w:pPrChange w:id="2588" w:author="Boo Dajeong" w:date="2020-06-18T11:38:00Z">
                <w:pPr>
                  <w:ind w:rightChars="15" w:right="33"/>
                  <w:jc w:val="both"/>
                </w:pPr>
              </w:pPrChange>
            </w:pPr>
            <w:del w:id="2589" w:author="Boo Dajeong" w:date="2020-06-18T11:37:00Z">
              <w:r w:rsidDel="00010788">
                <w:rPr>
                  <w:rFonts w:hint="eastAsia"/>
                  <w:sz w:val="17"/>
                  <w:szCs w:val="17"/>
                </w:rPr>
                <w:delText>C</w:delText>
              </w:r>
              <w:r w:rsidDel="00010788">
                <w:rPr>
                  <w:sz w:val="17"/>
                  <w:szCs w:val="17"/>
                </w:rPr>
                <w:delText>ondition</w:delText>
              </w:r>
              <w:bookmarkStart w:id="2590" w:name="_Toc43379705"/>
              <w:bookmarkStart w:id="2591" w:name="_Toc43379900"/>
              <w:bookmarkEnd w:id="2590"/>
              <w:bookmarkEnd w:id="2591"/>
            </w:del>
          </w:p>
        </w:tc>
        <w:tc>
          <w:tcPr>
            <w:tcW w:w="1275" w:type="dxa"/>
            <w:vAlign w:val="center"/>
          </w:tcPr>
          <w:p w14:paraId="2992EE18" w14:textId="12F88E6C" w:rsidR="009A529E" w:rsidDel="00010788" w:rsidRDefault="009A529E">
            <w:pPr>
              <w:pStyle w:val="1"/>
              <w:tabs>
                <w:tab w:val="left" w:pos="851"/>
              </w:tabs>
              <w:rPr>
                <w:del w:id="2592" w:author="Boo Dajeong" w:date="2020-06-18T11:37:00Z"/>
                <w:sz w:val="17"/>
                <w:szCs w:val="17"/>
              </w:rPr>
              <w:pPrChange w:id="2593" w:author="Boo Dajeong" w:date="2020-06-18T11:38:00Z">
                <w:pPr>
                  <w:ind w:rightChars="15" w:right="33"/>
                  <w:jc w:val="both"/>
                </w:pPr>
              </w:pPrChange>
            </w:pPr>
            <w:del w:id="2594" w:author="Boo Dajeong" w:date="2020-06-18T11:37:00Z">
              <w:r w:rsidDel="00010788">
                <w:rPr>
                  <w:sz w:val="17"/>
                  <w:szCs w:val="17"/>
                </w:rPr>
                <w:delText>SNOMED</w:delText>
              </w:r>
              <w:bookmarkStart w:id="2595" w:name="_Toc43379706"/>
              <w:bookmarkStart w:id="2596" w:name="_Toc43379901"/>
              <w:bookmarkEnd w:id="2595"/>
              <w:bookmarkEnd w:id="2596"/>
            </w:del>
          </w:p>
        </w:tc>
        <w:tc>
          <w:tcPr>
            <w:tcW w:w="993" w:type="dxa"/>
            <w:vAlign w:val="center"/>
          </w:tcPr>
          <w:p w14:paraId="04C4D634" w14:textId="15AB75BE" w:rsidR="009A529E" w:rsidDel="00010788" w:rsidRDefault="009A529E">
            <w:pPr>
              <w:pStyle w:val="1"/>
              <w:tabs>
                <w:tab w:val="left" w:pos="851"/>
              </w:tabs>
              <w:rPr>
                <w:del w:id="2597" w:author="Boo Dajeong" w:date="2020-06-18T11:37:00Z"/>
                <w:sz w:val="17"/>
                <w:szCs w:val="17"/>
              </w:rPr>
              <w:pPrChange w:id="2598" w:author="Boo Dajeong" w:date="2020-06-18T11:38:00Z">
                <w:pPr>
                  <w:ind w:rightChars="15" w:right="33"/>
                  <w:jc w:val="both"/>
                </w:pPr>
              </w:pPrChange>
            </w:pPr>
            <w:del w:id="2599" w:author="Boo Dajeong" w:date="2020-06-18T11:37:00Z">
              <w:r w:rsidDel="00010788">
                <w:rPr>
                  <w:sz w:val="17"/>
                  <w:szCs w:val="17"/>
                </w:rPr>
                <w:delText>YES</w:delText>
              </w:r>
              <w:bookmarkStart w:id="2600" w:name="_Toc43379707"/>
              <w:bookmarkStart w:id="2601" w:name="_Toc43379902"/>
              <w:bookmarkEnd w:id="2600"/>
              <w:bookmarkEnd w:id="2601"/>
            </w:del>
          </w:p>
        </w:tc>
        <w:tc>
          <w:tcPr>
            <w:tcW w:w="1275" w:type="dxa"/>
            <w:vAlign w:val="center"/>
          </w:tcPr>
          <w:p w14:paraId="0E5A474F" w14:textId="0F5D6277" w:rsidR="009A529E" w:rsidDel="00010788" w:rsidRDefault="009A529E">
            <w:pPr>
              <w:pStyle w:val="1"/>
              <w:tabs>
                <w:tab w:val="left" w:pos="851"/>
              </w:tabs>
              <w:rPr>
                <w:del w:id="2602" w:author="Boo Dajeong" w:date="2020-06-18T11:37:00Z"/>
                <w:sz w:val="17"/>
                <w:szCs w:val="17"/>
              </w:rPr>
              <w:pPrChange w:id="2603" w:author="Boo Dajeong" w:date="2020-06-18T11:38:00Z">
                <w:pPr>
                  <w:ind w:rightChars="15" w:right="33"/>
                  <w:jc w:val="both"/>
                </w:pPr>
              </w:pPrChange>
            </w:pPr>
            <w:del w:id="2604" w:author="Boo Dajeong" w:date="2020-06-18T11:37:00Z">
              <w:r w:rsidDel="00010788">
                <w:rPr>
                  <w:rFonts w:hint="eastAsia"/>
                  <w:sz w:val="17"/>
                  <w:szCs w:val="17"/>
                </w:rPr>
                <w:delText>N</w:delText>
              </w:r>
              <w:r w:rsidDel="00010788">
                <w:rPr>
                  <w:sz w:val="17"/>
                  <w:szCs w:val="17"/>
                </w:rPr>
                <w:delText>O</w:delText>
              </w:r>
              <w:bookmarkStart w:id="2605" w:name="_Toc43379708"/>
              <w:bookmarkStart w:id="2606" w:name="_Toc43379903"/>
              <w:bookmarkEnd w:id="2605"/>
              <w:bookmarkEnd w:id="2606"/>
            </w:del>
          </w:p>
        </w:tc>
        <w:tc>
          <w:tcPr>
            <w:tcW w:w="1173" w:type="dxa"/>
            <w:vAlign w:val="center"/>
          </w:tcPr>
          <w:p w14:paraId="386E60F1" w14:textId="1B71DE92" w:rsidR="009A529E" w:rsidDel="00010788" w:rsidRDefault="009A529E">
            <w:pPr>
              <w:pStyle w:val="1"/>
              <w:tabs>
                <w:tab w:val="left" w:pos="851"/>
              </w:tabs>
              <w:rPr>
                <w:del w:id="2607" w:author="Boo Dajeong" w:date="2020-06-18T11:37:00Z"/>
                <w:sz w:val="17"/>
                <w:szCs w:val="17"/>
              </w:rPr>
              <w:pPrChange w:id="2608" w:author="Boo Dajeong" w:date="2020-06-18T11:38:00Z">
                <w:pPr>
                  <w:ind w:rightChars="15" w:right="33"/>
                  <w:jc w:val="both"/>
                </w:pPr>
              </w:pPrChange>
            </w:pPr>
            <w:del w:id="2609" w:author="Boo Dajeong" w:date="2020-06-18T11:37:00Z">
              <w:r w:rsidDel="00010788">
                <w:rPr>
                  <w:sz w:val="17"/>
                  <w:szCs w:val="17"/>
                </w:rPr>
                <w:delText>NO</w:delText>
              </w:r>
              <w:bookmarkStart w:id="2610" w:name="_Toc43379709"/>
              <w:bookmarkStart w:id="2611" w:name="_Toc43379904"/>
              <w:bookmarkEnd w:id="2610"/>
              <w:bookmarkEnd w:id="2611"/>
            </w:del>
          </w:p>
        </w:tc>
        <w:bookmarkStart w:id="2612" w:name="_Toc43379710"/>
        <w:bookmarkStart w:id="2613" w:name="_Toc43379905"/>
        <w:bookmarkEnd w:id="2612"/>
        <w:bookmarkEnd w:id="2613"/>
      </w:tr>
      <w:tr w:rsidR="009A529E" w:rsidRPr="006B48F6" w:rsidDel="00010788" w14:paraId="4F7A1934" w14:textId="6E7107E4" w:rsidTr="00FB0427">
        <w:trPr>
          <w:trHeight w:val="20"/>
          <w:jc w:val="center"/>
          <w:del w:id="2614" w:author="Boo Dajeong" w:date="2020-06-18T11:37:00Z"/>
        </w:trPr>
        <w:tc>
          <w:tcPr>
            <w:tcW w:w="1129" w:type="dxa"/>
            <w:vAlign w:val="center"/>
          </w:tcPr>
          <w:p w14:paraId="2819970B" w14:textId="33AB546B" w:rsidR="009A529E" w:rsidDel="00010788" w:rsidRDefault="009A529E">
            <w:pPr>
              <w:pStyle w:val="1"/>
              <w:tabs>
                <w:tab w:val="left" w:pos="851"/>
              </w:tabs>
              <w:rPr>
                <w:del w:id="2615" w:author="Boo Dajeong" w:date="2020-06-18T11:37:00Z"/>
                <w:sz w:val="17"/>
                <w:szCs w:val="17"/>
              </w:rPr>
              <w:pPrChange w:id="2616" w:author="Boo Dajeong" w:date="2020-06-18T11:38:00Z">
                <w:pPr>
                  <w:jc w:val="both"/>
                </w:pPr>
              </w:pPrChange>
            </w:pPr>
            <w:del w:id="2617" w:author="Boo Dajeong" w:date="2020-06-18T11:37:00Z">
              <w:r w:rsidDel="00010788">
                <w:rPr>
                  <w:rFonts w:hint="eastAsia"/>
                  <w:sz w:val="17"/>
                  <w:szCs w:val="17"/>
                </w:rPr>
                <w:delText>4</w:delText>
              </w:r>
              <w:r w:rsidDel="00010788">
                <w:rPr>
                  <w:sz w:val="17"/>
                  <w:szCs w:val="17"/>
                </w:rPr>
                <w:delText>200884</w:delText>
              </w:r>
              <w:bookmarkStart w:id="2618" w:name="_Toc43379711"/>
              <w:bookmarkStart w:id="2619" w:name="_Toc43379906"/>
              <w:bookmarkEnd w:id="2618"/>
              <w:bookmarkEnd w:id="2619"/>
            </w:del>
          </w:p>
        </w:tc>
        <w:tc>
          <w:tcPr>
            <w:tcW w:w="1560" w:type="dxa"/>
            <w:vAlign w:val="center"/>
          </w:tcPr>
          <w:p w14:paraId="78C43D76" w14:textId="4498762D" w:rsidR="009A529E" w:rsidDel="00010788" w:rsidRDefault="009A529E">
            <w:pPr>
              <w:pStyle w:val="1"/>
              <w:tabs>
                <w:tab w:val="left" w:pos="851"/>
              </w:tabs>
              <w:rPr>
                <w:del w:id="2620" w:author="Boo Dajeong" w:date="2020-06-18T11:37:00Z"/>
                <w:sz w:val="17"/>
                <w:szCs w:val="17"/>
              </w:rPr>
              <w:pPrChange w:id="2621" w:author="Boo Dajeong" w:date="2020-06-18T11:38:00Z">
                <w:pPr/>
              </w:pPrChange>
            </w:pPr>
            <w:del w:id="2622" w:author="Boo Dajeong" w:date="2020-06-18T11:37:00Z">
              <w:r w:rsidDel="00010788">
                <w:rPr>
                  <w:rFonts w:hint="eastAsia"/>
                  <w:sz w:val="17"/>
                  <w:szCs w:val="17"/>
                </w:rPr>
                <w:delText>L</w:delText>
              </w:r>
              <w:r w:rsidDel="00010788">
                <w:rPr>
                  <w:sz w:val="17"/>
                  <w:szCs w:val="17"/>
                </w:rPr>
                <w:delText>ocal recurrence of malignant tumor of thyroid gland</w:delText>
              </w:r>
              <w:bookmarkStart w:id="2623" w:name="_Toc43379712"/>
              <w:bookmarkStart w:id="2624" w:name="_Toc43379907"/>
              <w:bookmarkEnd w:id="2623"/>
              <w:bookmarkEnd w:id="2624"/>
            </w:del>
          </w:p>
        </w:tc>
        <w:tc>
          <w:tcPr>
            <w:tcW w:w="1134" w:type="dxa"/>
            <w:vAlign w:val="center"/>
          </w:tcPr>
          <w:p w14:paraId="1B76C81D" w14:textId="14C35D73" w:rsidR="009A529E" w:rsidDel="00010788" w:rsidRDefault="009A529E">
            <w:pPr>
              <w:pStyle w:val="1"/>
              <w:tabs>
                <w:tab w:val="left" w:pos="851"/>
              </w:tabs>
              <w:rPr>
                <w:del w:id="2625" w:author="Boo Dajeong" w:date="2020-06-18T11:37:00Z"/>
                <w:sz w:val="17"/>
                <w:szCs w:val="17"/>
              </w:rPr>
              <w:pPrChange w:id="2626" w:author="Boo Dajeong" w:date="2020-06-18T11:38:00Z">
                <w:pPr>
                  <w:ind w:rightChars="15" w:right="33"/>
                  <w:jc w:val="both"/>
                </w:pPr>
              </w:pPrChange>
            </w:pPr>
            <w:del w:id="2627" w:author="Boo Dajeong" w:date="2020-06-18T11:37:00Z">
              <w:r w:rsidDel="00010788">
                <w:rPr>
                  <w:rFonts w:hint="eastAsia"/>
                  <w:sz w:val="17"/>
                  <w:szCs w:val="17"/>
                </w:rPr>
                <w:delText>C</w:delText>
              </w:r>
              <w:r w:rsidDel="00010788">
                <w:rPr>
                  <w:sz w:val="17"/>
                  <w:szCs w:val="17"/>
                </w:rPr>
                <w:delText>ondition</w:delText>
              </w:r>
              <w:bookmarkStart w:id="2628" w:name="_Toc43379713"/>
              <w:bookmarkStart w:id="2629" w:name="_Toc43379908"/>
              <w:bookmarkEnd w:id="2628"/>
              <w:bookmarkEnd w:id="2629"/>
            </w:del>
          </w:p>
        </w:tc>
        <w:tc>
          <w:tcPr>
            <w:tcW w:w="1275" w:type="dxa"/>
            <w:vAlign w:val="center"/>
          </w:tcPr>
          <w:p w14:paraId="36E7B7E8" w14:textId="532CBF65" w:rsidR="009A529E" w:rsidDel="00010788" w:rsidRDefault="009A529E">
            <w:pPr>
              <w:pStyle w:val="1"/>
              <w:tabs>
                <w:tab w:val="left" w:pos="851"/>
              </w:tabs>
              <w:rPr>
                <w:del w:id="2630" w:author="Boo Dajeong" w:date="2020-06-18T11:37:00Z"/>
                <w:sz w:val="17"/>
                <w:szCs w:val="17"/>
              </w:rPr>
              <w:pPrChange w:id="2631" w:author="Boo Dajeong" w:date="2020-06-18T11:38:00Z">
                <w:pPr>
                  <w:ind w:rightChars="15" w:right="33"/>
                  <w:jc w:val="both"/>
                </w:pPr>
              </w:pPrChange>
            </w:pPr>
            <w:del w:id="2632" w:author="Boo Dajeong" w:date="2020-06-18T11:37:00Z">
              <w:r w:rsidDel="00010788">
                <w:rPr>
                  <w:sz w:val="17"/>
                  <w:szCs w:val="17"/>
                </w:rPr>
                <w:delText>SNOMED</w:delText>
              </w:r>
              <w:bookmarkStart w:id="2633" w:name="_Toc43379714"/>
              <w:bookmarkStart w:id="2634" w:name="_Toc43379909"/>
              <w:bookmarkEnd w:id="2633"/>
              <w:bookmarkEnd w:id="2634"/>
            </w:del>
          </w:p>
        </w:tc>
        <w:tc>
          <w:tcPr>
            <w:tcW w:w="993" w:type="dxa"/>
            <w:vAlign w:val="center"/>
          </w:tcPr>
          <w:p w14:paraId="72872209" w14:textId="7659B93C" w:rsidR="009A529E" w:rsidDel="00010788" w:rsidRDefault="009A529E">
            <w:pPr>
              <w:pStyle w:val="1"/>
              <w:tabs>
                <w:tab w:val="left" w:pos="851"/>
              </w:tabs>
              <w:rPr>
                <w:del w:id="2635" w:author="Boo Dajeong" w:date="2020-06-18T11:37:00Z"/>
                <w:sz w:val="17"/>
                <w:szCs w:val="17"/>
              </w:rPr>
              <w:pPrChange w:id="2636" w:author="Boo Dajeong" w:date="2020-06-18T11:38:00Z">
                <w:pPr>
                  <w:ind w:rightChars="15" w:right="33"/>
                  <w:jc w:val="both"/>
                </w:pPr>
              </w:pPrChange>
            </w:pPr>
            <w:del w:id="2637" w:author="Boo Dajeong" w:date="2020-06-18T11:37:00Z">
              <w:r w:rsidDel="00010788">
                <w:rPr>
                  <w:sz w:val="17"/>
                  <w:szCs w:val="17"/>
                </w:rPr>
                <w:delText>YES</w:delText>
              </w:r>
              <w:bookmarkStart w:id="2638" w:name="_Toc43379715"/>
              <w:bookmarkStart w:id="2639" w:name="_Toc43379910"/>
              <w:bookmarkEnd w:id="2638"/>
              <w:bookmarkEnd w:id="2639"/>
            </w:del>
          </w:p>
        </w:tc>
        <w:tc>
          <w:tcPr>
            <w:tcW w:w="1275" w:type="dxa"/>
            <w:vAlign w:val="center"/>
          </w:tcPr>
          <w:p w14:paraId="45319C8B" w14:textId="7CDDE9D9" w:rsidR="009A529E" w:rsidDel="00010788" w:rsidRDefault="009A529E">
            <w:pPr>
              <w:pStyle w:val="1"/>
              <w:tabs>
                <w:tab w:val="left" w:pos="851"/>
              </w:tabs>
              <w:rPr>
                <w:del w:id="2640" w:author="Boo Dajeong" w:date="2020-06-18T11:37:00Z"/>
                <w:sz w:val="17"/>
                <w:szCs w:val="17"/>
              </w:rPr>
              <w:pPrChange w:id="2641" w:author="Boo Dajeong" w:date="2020-06-18T11:38:00Z">
                <w:pPr>
                  <w:ind w:rightChars="15" w:right="33"/>
                  <w:jc w:val="both"/>
                </w:pPr>
              </w:pPrChange>
            </w:pPr>
            <w:del w:id="2642" w:author="Boo Dajeong" w:date="2020-06-18T11:37:00Z">
              <w:r w:rsidDel="00010788">
                <w:rPr>
                  <w:rFonts w:hint="eastAsia"/>
                  <w:sz w:val="17"/>
                  <w:szCs w:val="17"/>
                </w:rPr>
                <w:delText>N</w:delText>
              </w:r>
              <w:r w:rsidDel="00010788">
                <w:rPr>
                  <w:sz w:val="17"/>
                  <w:szCs w:val="17"/>
                </w:rPr>
                <w:delText>O</w:delText>
              </w:r>
              <w:bookmarkStart w:id="2643" w:name="_Toc43379716"/>
              <w:bookmarkStart w:id="2644" w:name="_Toc43379911"/>
              <w:bookmarkEnd w:id="2643"/>
              <w:bookmarkEnd w:id="2644"/>
            </w:del>
          </w:p>
        </w:tc>
        <w:tc>
          <w:tcPr>
            <w:tcW w:w="1173" w:type="dxa"/>
            <w:vAlign w:val="center"/>
          </w:tcPr>
          <w:p w14:paraId="1B4F6248" w14:textId="7248D06E" w:rsidR="009A529E" w:rsidDel="00010788" w:rsidRDefault="009A529E">
            <w:pPr>
              <w:pStyle w:val="1"/>
              <w:tabs>
                <w:tab w:val="left" w:pos="851"/>
              </w:tabs>
              <w:rPr>
                <w:del w:id="2645" w:author="Boo Dajeong" w:date="2020-06-18T11:37:00Z"/>
                <w:sz w:val="17"/>
                <w:szCs w:val="17"/>
              </w:rPr>
              <w:pPrChange w:id="2646" w:author="Boo Dajeong" w:date="2020-06-18T11:38:00Z">
                <w:pPr>
                  <w:ind w:rightChars="15" w:right="33"/>
                  <w:jc w:val="both"/>
                </w:pPr>
              </w:pPrChange>
            </w:pPr>
            <w:del w:id="2647" w:author="Boo Dajeong" w:date="2020-06-18T11:37:00Z">
              <w:r w:rsidDel="00010788">
                <w:rPr>
                  <w:sz w:val="17"/>
                  <w:szCs w:val="17"/>
                </w:rPr>
                <w:delText>NO</w:delText>
              </w:r>
              <w:bookmarkStart w:id="2648" w:name="_Toc43379717"/>
              <w:bookmarkStart w:id="2649" w:name="_Toc43379912"/>
              <w:bookmarkEnd w:id="2648"/>
              <w:bookmarkEnd w:id="2649"/>
            </w:del>
          </w:p>
        </w:tc>
        <w:bookmarkStart w:id="2650" w:name="_Toc43379718"/>
        <w:bookmarkStart w:id="2651" w:name="_Toc43379913"/>
        <w:bookmarkEnd w:id="2650"/>
        <w:bookmarkEnd w:id="2651"/>
      </w:tr>
      <w:tr w:rsidR="009A529E" w:rsidRPr="006B48F6" w:rsidDel="00010788" w14:paraId="42B52B10" w14:textId="3888DFAE" w:rsidTr="00FB0427">
        <w:trPr>
          <w:trHeight w:val="20"/>
          <w:jc w:val="center"/>
          <w:del w:id="2652" w:author="Boo Dajeong" w:date="2020-06-18T11:37:00Z"/>
        </w:trPr>
        <w:tc>
          <w:tcPr>
            <w:tcW w:w="1129" w:type="dxa"/>
            <w:vAlign w:val="center"/>
          </w:tcPr>
          <w:p w14:paraId="1A25D0CF" w14:textId="6F132083" w:rsidR="009A529E" w:rsidDel="00010788" w:rsidRDefault="009A529E">
            <w:pPr>
              <w:pStyle w:val="1"/>
              <w:tabs>
                <w:tab w:val="left" w:pos="851"/>
              </w:tabs>
              <w:rPr>
                <w:del w:id="2653" w:author="Boo Dajeong" w:date="2020-06-18T11:37:00Z"/>
                <w:sz w:val="17"/>
                <w:szCs w:val="17"/>
              </w:rPr>
              <w:pPrChange w:id="2654" w:author="Boo Dajeong" w:date="2020-06-18T11:38:00Z">
                <w:pPr>
                  <w:jc w:val="both"/>
                </w:pPr>
              </w:pPrChange>
            </w:pPr>
            <w:del w:id="2655" w:author="Boo Dajeong" w:date="2020-06-18T11:37:00Z">
              <w:r w:rsidDel="00010788">
                <w:rPr>
                  <w:rFonts w:hint="eastAsia"/>
                  <w:sz w:val="17"/>
                  <w:szCs w:val="17"/>
                </w:rPr>
                <w:delText>4</w:delText>
              </w:r>
              <w:r w:rsidDel="00010788">
                <w:rPr>
                  <w:sz w:val="17"/>
                  <w:szCs w:val="17"/>
                </w:rPr>
                <w:delText>307263</w:delText>
              </w:r>
              <w:bookmarkStart w:id="2656" w:name="_Toc43379719"/>
              <w:bookmarkStart w:id="2657" w:name="_Toc43379914"/>
              <w:bookmarkEnd w:id="2656"/>
              <w:bookmarkEnd w:id="2657"/>
            </w:del>
          </w:p>
        </w:tc>
        <w:tc>
          <w:tcPr>
            <w:tcW w:w="1560" w:type="dxa"/>
            <w:vAlign w:val="center"/>
          </w:tcPr>
          <w:p w14:paraId="37C864C6" w14:textId="307AF5BD" w:rsidR="009A529E" w:rsidDel="00010788" w:rsidRDefault="009A529E">
            <w:pPr>
              <w:pStyle w:val="1"/>
              <w:tabs>
                <w:tab w:val="left" w:pos="851"/>
              </w:tabs>
              <w:rPr>
                <w:del w:id="2658" w:author="Boo Dajeong" w:date="2020-06-18T11:37:00Z"/>
                <w:sz w:val="17"/>
                <w:szCs w:val="17"/>
              </w:rPr>
              <w:pPrChange w:id="2659" w:author="Boo Dajeong" w:date="2020-06-18T11:38:00Z">
                <w:pPr/>
              </w:pPrChange>
            </w:pPr>
            <w:del w:id="2660" w:author="Boo Dajeong" w:date="2020-06-18T11:37:00Z">
              <w:r w:rsidDel="00010788">
                <w:rPr>
                  <w:rFonts w:hint="eastAsia"/>
                  <w:sz w:val="17"/>
                  <w:szCs w:val="17"/>
                </w:rPr>
                <w:delText>H</w:delText>
              </w:r>
              <w:r w:rsidDel="00010788">
                <w:rPr>
                  <w:sz w:val="17"/>
                  <w:szCs w:val="17"/>
                </w:rPr>
                <w:delText>urthle cell carcinoma of thyroid</w:delText>
              </w:r>
              <w:bookmarkStart w:id="2661" w:name="_Toc43379720"/>
              <w:bookmarkStart w:id="2662" w:name="_Toc43379915"/>
              <w:bookmarkEnd w:id="2661"/>
              <w:bookmarkEnd w:id="2662"/>
            </w:del>
          </w:p>
        </w:tc>
        <w:tc>
          <w:tcPr>
            <w:tcW w:w="1134" w:type="dxa"/>
            <w:vAlign w:val="center"/>
          </w:tcPr>
          <w:p w14:paraId="1DCED606" w14:textId="0F834A67" w:rsidR="009A529E" w:rsidDel="00010788" w:rsidRDefault="009A529E">
            <w:pPr>
              <w:pStyle w:val="1"/>
              <w:tabs>
                <w:tab w:val="left" w:pos="851"/>
              </w:tabs>
              <w:rPr>
                <w:del w:id="2663" w:author="Boo Dajeong" w:date="2020-06-18T11:37:00Z"/>
                <w:sz w:val="17"/>
                <w:szCs w:val="17"/>
              </w:rPr>
              <w:pPrChange w:id="2664" w:author="Boo Dajeong" w:date="2020-06-18T11:38:00Z">
                <w:pPr>
                  <w:ind w:rightChars="15" w:right="33"/>
                  <w:jc w:val="both"/>
                </w:pPr>
              </w:pPrChange>
            </w:pPr>
            <w:del w:id="2665" w:author="Boo Dajeong" w:date="2020-06-18T11:37:00Z">
              <w:r w:rsidDel="00010788">
                <w:rPr>
                  <w:rFonts w:hint="eastAsia"/>
                  <w:sz w:val="17"/>
                  <w:szCs w:val="17"/>
                </w:rPr>
                <w:delText>C</w:delText>
              </w:r>
              <w:r w:rsidDel="00010788">
                <w:rPr>
                  <w:sz w:val="17"/>
                  <w:szCs w:val="17"/>
                </w:rPr>
                <w:delText>ondition</w:delText>
              </w:r>
              <w:bookmarkStart w:id="2666" w:name="_Toc43379721"/>
              <w:bookmarkStart w:id="2667" w:name="_Toc43379916"/>
              <w:bookmarkEnd w:id="2666"/>
              <w:bookmarkEnd w:id="2667"/>
            </w:del>
          </w:p>
        </w:tc>
        <w:tc>
          <w:tcPr>
            <w:tcW w:w="1275" w:type="dxa"/>
            <w:vAlign w:val="center"/>
          </w:tcPr>
          <w:p w14:paraId="22F572B5" w14:textId="7469A881" w:rsidR="009A529E" w:rsidDel="00010788" w:rsidRDefault="009A529E">
            <w:pPr>
              <w:pStyle w:val="1"/>
              <w:tabs>
                <w:tab w:val="left" w:pos="851"/>
              </w:tabs>
              <w:rPr>
                <w:del w:id="2668" w:author="Boo Dajeong" w:date="2020-06-18T11:37:00Z"/>
                <w:sz w:val="17"/>
                <w:szCs w:val="17"/>
              </w:rPr>
              <w:pPrChange w:id="2669" w:author="Boo Dajeong" w:date="2020-06-18T11:38:00Z">
                <w:pPr>
                  <w:ind w:rightChars="15" w:right="33"/>
                  <w:jc w:val="both"/>
                </w:pPr>
              </w:pPrChange>
            </w:pPr>
            <w:del w:id="2670" w:author="Boo Dajeong" w:date="2020-06-18T11:37:00Z">
              <w:r w:rsidDel="00010788">
                <w:rPr>
                  <w:sz w:val="17"/>
                  <w:szCs w:val="17"/>
                </w:rPr>
                <w:delText>SNOMED</w:delText>
              </w:r>
              <w:bookmarkStart w:id="2671" w:name="_Toc43379722"/>
              <w:bookmarkStart w:id="2672" w:name="_Toc43379917"/>
              <w:bookmarkEnd w:id="2671"/>
              <w:bookmarkEnd w:id="2672"/>
            </w:del>
          </w:p>
        </w:tc>
        <w:tc>
          <w:tcPr>
            <w:tcW w:w="993" w:type="dxa"/>
            <w:vAlign w:val="center"/>
          </w:tcPr>
          <w:p w14:paraId="3D3E4B04" w14:textId="02C80295" w:rsidR="009A529E" w:rsidDel="00010788" w:rsidRDefault="009A529E">
            <w:pPr>
              <w:pStyle w:val="1"/>
              <w:tabs>
                <w:tab w:val="left" w:pos="851"/>
              </w:tabs>
              <w:rPr>
                <w:del w:id="2673" w:author="Boo Dajeong" w:date="2020-06-18T11:37:00Z"/>
                <w:sz w:val="17"/>
                <w:szCs w:val="17"/>
              </w:rPr>
              <w:pPrChange w:id="2674" w:author="Boo Dajeong" w:date="2020-06-18T11:38:00Z">
                <w:pPr>
                  <w:ind w:rightChars="15" w:right="33"/>
                  <w:jc w:val="both"/>
                </w:pPr>
              </w:pPrChange>
            </w:pPr>
            <w:del w:id="2675" w:author="Boo Dajeong" w:date="2020-06-18T11:37:00Z">
              <w:r w:rsidDel="00010788">
                <w:rPr>
                  <w:sz w:val="17"/>
                  <w:szCs w:val="17"/>
                </w:rPr>
                <w:delText>YES</w:delText>
              </w:r>
              <w:bookmarkStart w:id="2676" w:name="_Toc43379723"/>
              <w:bookmarkStart w:id="2677" w:name="_Toc43379918"/>
              <w:bookmarkEnd w:id="2676"/>
              <w:bookmarkEnd w:id="2677"/>
            </w:del>
          </w:p>
        </w:tc>
        <w:tc>
          <w:tcPr>
            <w:tcW w:w="1275" w:type="dxa"/>
            <w:vAlign w:val="center"/>
          </w:tcPr>
          <w:p w14:paraId="19D0BA50" w14:textId="727FFAC1" w:rsidR="009A529E" w:rsidDel="00010788" w:rsidRDefault="009A529E">
            <w:pPr>
              <w:pStyle w:val="1"/>
              <w:tabs>
                <w:tab w:val="left" w:pos="851"/>
              </w:tabs>
              <w:rPr>
                <w:del w:id="2678" w:author="Boo Dajeong" w:date="2020-06-18T11:37:00Z"/>
                <w:sz w:val="17"/>
                <w:szCs w:val="17"/>
              </w:rPr>
              <w:pPrChange w:id="2679" w:author="Boo Dajeong" w:date="2020-06-18T11:38:00Z">
                <w:pPr>
                  <w:ind w:rightChars="15" w:right="33"/>
                  <w:jc w:val="both"/>
                </w:pPr>
              </w:pPrChange>
            </w:pPr>
            <w:del w:id="2680" w:author="Boo Dajeong" w:date="2020-06-18T11:37:00Z">
              <w:r w:rsidDel="00010788">
                <w:rPr>
                  <w:rFonts w:hint="eastAsia"/>
                  <w:sz w:val="17"/>
                  <w:szCs w:val="17"/>
                </w:rPr>
                <w:delText>N</w:delText>
              </w:r>
              <w:r w:rsidDel="00010788">
                <w:rPr>
                  <w:sz w:val="17"/>
                  <w:szCs w:val="17"/>
                </w:rPr>
                <w:delText>O</w:delText>
              </w:r>
              <w:bookmarkStart w:id="2681" w:name="_Toc43379724"/>
              <w:bookmarkStart w:id="2682" w:name="_Toc43379919"/>
              <w:bookmarkEnd w:id="2681"/>
              <w:bookmarkEnd w:id="2682"/>
            </w:del>
          </w:p>
        </w:tc>
        <w:tc>
          <w:tcPr>
            <w:tcW w:w="1173" w:type="dxa"/>
            <w:vAlign w:val="center"/>
          </w:tcPr>
          <w:p w14:paraId="77884B14" w14:textId="188EC784" w:rsidR="009A529E" w:rsidDel="00010788" w:rsidRDefault="009A529E">
            <w:pPr>
              <w:pStyle w:val="1"/>
              <w:tabs>
                <w:tab w:val="left" w:pos="851"/>
              </w:tabs>
              <w:rPr>
                <w:del w:id="2683" w:author="Boo Dajeong" w:date="2020-06-18T11:37:00Z"/>
                <w:sz w:val="17"/>
                <w:szCs w:val="17"/>
              </w:rPr>
              <w:pPrChange w:id="2684" w:author="Boo Dajeong" w:date="2020-06-18T11:38:00Z">
                <w:pPr>
                  <w:ind w:rightChars="15" w:right="33"/>
                  <w:jc w:val="both"/>
                </w:pPr>
              </w:pPrChange>
            </w:pPr>
            <w:del w:id="2685" w:author="Boo Dajeong" w:date="2020-06-18T11:37:00Z">
              <w:r w:rsidDel="00010788">
                <w:rPr>
                  <w:sz w:val="17"/>
                  <w:szCs w:val="17"/>
                </w:rPr>
                <w:delText>NO</w:delText>
              </w:r>
              <w:bookmarkStart w:id="2686" w:name="_Toc43379725"/>
              <w:bookmarkStart w:id="2687" w:name="_Toc43379920"/>
              <w:bookmarkEnd w:id="2686"/>
              <w:bookmarkEnd w:id="2687"/>
            </w:del>
          </w:p>
        </w:tc>
        <w:bookmarkStart w:id="2688" w:name="_Toc43379726"/>
        <w:bookmarkStart w:id="2689" w:name="_Toc43379921"/>
        <w:bookmarkEnd w:id="2688"/>
        <w:bookmarkEnd w:id="2689"/>
      </w:tr>
      <w:tr w:rsidR="009A529E" w:rsidRPr="006B48F6" w:rsidDel="00010788" w14:paraId="26E8CCB1" w14:textId="54783DB7" w:rsidTr="00FB0427">
        <w:trPr>
          <w:trHeight w:val="20"/>
          <w:jc w:val="center"/>
          <w:del w:id="2690" w:author="Boo Dajeong" w:date="2020-06-18T11:37:00Z"/>
        </w:trPr>
        <w:tc>
          <w:tcPr>
            <w:tcW w:w="1129" w:type="dxa"/>
            <w:vAlign w:val="center"/>
          </w:tcPr>
          <w:p w14:paraId="3B41D4C3" w14:textId="107AF466" w:rsidR="009A529E" w:rsidDel="00010788" w:rsidRDefault="009A529E">
            <w:pPr>
              <w:pStyle w:val="1"/>
              <w:tabs>
                <w:tab w:val="left" w:pos="851"/>
              </w:tabs>
              <w:rPr>
                <w:del w:id="2691" w:author="Boo Dajeong" w:date="2020-06-18T11:37:00Z"/>
                <w:sz w:val="17"/>
                <w:szCs w:val="17"/>
              </w:rPr>
              <w:pPrChange w:id="2692" w:author="Boo Dajeong" w:date="2020-06-18T11:38:00Z">
                <w:pPr>
                  <w:jc w:val="both"/>
                </w:pPr>
              </w:pPrChange>
            </w:pPr>
            <w:del w:id="2693" w:author="Boo Dajeong" w:date="2020-06-18T11:37:00Z">
              <w:r w:rsidDel="00010788">
                <w:rPr>
                  <w:sz w:val="17"/>
                  <w:szCs w:val="17"/>
                </w:rPr>
                <w:delText>4111010</w:delText>
              </w:r>
              <w:bookmarkStart w:id="2694" w:name="_Toc43379727"/>
              <w:bookmarkStart w:id="2695" w:name="_Toc43379922"/>
              <w:bookmarkEnd w:id="2694"/>
              <w:bookmarkEnd w:id="2695"/>
            </w:del>
          </w:p>
        </w:tc>
        <w:tc>
          <w:tcPr>
            <w:tcW w:w="1560" w:type="dxa"/>
            <w:vAlign w:val="center"/>
          </w:tcPr>
          <w:p w14:paraId="678C0F69" w14:textId="5E55D398" w:rsidR="009A529E" w:rsidDel="00010788" w:rsidRDefault="009A529E">
            <w:pPr>
              <w:pStyle w:val="1"/>
              <w:tabs>
                <w:tab w:val="left" w:pos="851"/>
              </w:tabs>
              <w:rPr>
                <w:del w:id="2696" w:author="Boo Dajeong" w:date="2020-06-18T11:37:00Z"/>
                <w:sz w:val="17"/>
                <w:szCs w:val="17"/>
              </w:rPr>
              <w:pPrChange w:id="2697" w:author="Boo Dajeong" w:date="2020-06-18T11:38:00Z">
                <w:pPr/>
              </w:pPrChange>
            </w:pPr>
            <w:del w:id="2698" w:author="Boo Dajeong" w:date="2020-06-18T11:37:00Z">
              <w:r w:rsidDel="00010788">
                <w:rPr>
                  <w:sz w:val="17"/>
                  <w:szCs w:val="17"/>
                </w:rPr>
                <w:delText>Follicular thyroid carcinoma</w:delText>
              </w:r>
              <w:bookmarkStart w:id="2699" w:name="_Toc43379728"/>
              <w:bookmarkStart w:id="2700" w:name="_Toc43379923"/>
              <w:bookmarkEnd w:id="2699"/>
              <w:bookmarkEnd w:id="2700"/>
            </w:del>
          </w:p>
        </w:tc>
        <w:tc>
          <w:tcPr>
            <w:tcW w:w="1134" w:type="dxa"/>
            <w:vAlign w:val="center"/>
          </w:tcPr>
          <w:p w14:paraId="03380F6E" w14:textId="6448B840" w:rsidR="009A529E" w:rsidDel="00010788" w:rsidRDefault="009A529E">
            <w:pPr>
              <w:pStyle w:val="1"/>
              <w:tabs>
                <w:tab w:val="left" w:pos="851"/>
              </w:tabs>
              <w:rPr>
                <w:del w:id="2701" w:author="Boo Dajeong" w:date="2020-06-18T11:37:00Z"/>
                <w:sz w:val="17"/>
                <w:szCs w:val="17"/>
              </w:rPr>
              <w:pPrChange w:id="2702" w:author="Boo Dajeong" w:date="2020-06-18T11:38:00Z">
                <w:pPr>
                  <w:ind w:rightChars="15" w:right="33"/>
                  <w:jc w:val="both"/>
                </w:pPr>
              </w:pPrChange>
            </w:pPr>
            <w:del w:id="2703" w:author="Boo Dajeong" w:date="2020-06-18T11:37:00Z">
              <w:r w:rsidDel="00010788">
                <w:rPr>
                  <w:rFonts w:hint="eastAsia"/>
                  <w:sz w:val="17"/>
                  <w:szCs w:val="17"/>
                </w:rPr>
                <w:delText>C</w:delText>
              </w:r>
              <w:r w:rsidDel="00010788">
                <w:rPr>
                  <w:sz w:val="17"/>
                  <w:szCs w:val="17"/>
                </w:rPr>
                <w:delText>ondition</w:delText>
              </w:r>
              <w:bookmarkStart w:id="2704" w:name="_Toc43379729"/>
              <w:bookmarkStart w:id="2705" w:name="_Toc43379924"/>
              <w:bookmarkEnd w:id="2704"/>
              <w:bookmarkEnd w:id="2705"/>
            </w:del>
          </w:p>
        </w:tc>
        <w:tc>
          <w:tcPr>
            <w:tcW w:w="1275" w:type="dxa"/>
            <w:vAlign w:val="center"/>
          </w:tcPr>
          <w:p w14:paraId="18B4B219" w14:textId="007434EA" w:rsidR="009A529E" w:rsidDel="00010788" w:rsidRDefault="009A529E">
            <w:pPr>
              <w:pStyle w:val="1"/>
              <w:tabs>
                <w:tab w:val="left" w:pos="851"/>
              </w:tabs>
              <w:rPr>
                <w:del w:id="2706" w:author="Boo Dajeong" w:date="2020-06-18T11:37:00Z"/>
                <w:sz w:val="17"/>
                <w:szCs w:val="17"/>
              </w:rPr>
              <w:pPrChange w:id="2707" w:author="Boo Dajeong" w:date="2020-06-18T11:38:00Z">
                <w:pPr>
                  <w:ind w:rightChars="15" w:right="33"/>
                  <w:jc w:val="both"/>
                </w:pPr>
              </w:pPrChange>
            </w:pPr>
            <w:del w:id="2708" w:author="Boo Dajeong" w:date="2020-06-18T11:37:00Z">
              <w:r w:rsidDel="00010788">
                <w:rPr>
                  <w:sz w:val="17"/>
                  <w:szCs w:val="17"/>
                </w:rPr>
                <w:delText>SNOMED</w:delText>
              </w:r>
              <w:bookmarkStart w:id="2709" w:name="_Toc43379730"/>
              <w:bookmarkStart w:id="2710" w:name="_Toc43379925"/>
              <w:bookmarkEnd w:id="2709"/>
              <w:bookmarkEnd w:id="2710"/>
            </w:del>
          </w:p>
        </w:tc>
        <w:tc>
          <w:tcPr>
            <w:tcW w:w="993" w:type="dxa"/>
            <w:vAlign w:val="center"/>
          </w:tcPr>
          <w:p w14:paraId="67213955" w14:textId="0274E2C5" w:rsidR="009A529E" w:rsidDel="00010788" w:rsidRDefault="009A529E">
            <w:pPr>
              <w:pStyle w:val="1"/>
              <w:tabs>
                <w:tab w:val="left" w:pos="851"/>
              </w:tabs>
              <w:rPr>
                <w:del w:id="2711" w:author="Boo Dajeong" w:date="2020-06-18T11:37:00Z"/>
                <w:sz w:val="17"/>
                <w:szCs w:val="17"/>
              </w:rPr>
              <w:pPrChange w:id="2712" w:author="Boo Dajeong" w:date="2020-06-18T11:38:00Z">
                <w:pPr>
                  <w:ind w:rightChars="15" w:right="33"/>
                  <w:jc w:val="both"/>
                </w:pPr>
              </w:pPrChange>
            </w:pPr>
            <w:del w:id="2713" w:author="Boo Dajeong" w:date="2020-06-18T11:37:00Z">
              <w:r w:rsidDel="00010788">
                <w:rPr>
                  <w:sz w:val="17"/>
                  <w:szCs w:val="17"/>
                </w:rPr>
                <w:delText>YES</w:delText>
              </w:r>
              <w:bookmarkStart w:id="2714" w:name="_Toc43379731"/>
              <w:bookmarkStart w:id="2715" w:name="_Toc43379926"/>
              <w:bookmarkEnd w:id="2714"/>
              <w:bookmarkEnd w:id="2715"/>
            </w:del>
          </w:p>
        </w:tc>
        <w:tc>
          <w:tcPr>
            <w:tcW w:w="1275" w:type="dxa"/>
            <w:vAlign w:val="center"/>
          </w:tcPr>
          <w:p w14:paraId="00A150F8" w14:textId="26978859" w:rsidR="009A529E" w:rsidDel="00010788" w:rsidRDefault="009A529E">
            <w:pPr>
              <w:pStyle w:val="1"/>
              <w:tabs>
                <w:tab w:val="left" w:pos="851"/>
              </w:tabs>
              <w:rPr>
                <w:del w:id="2716" w:author="Boo Dajeong" w:date="2020-06-18T11:37:00Z"/>
                <w:sz w:val="17"/>
                <w:szCs w:val="17"/>
              </w:rPr>
              <w:pPrChange w:id="2717" w:author="Boo Dajeong" w:date="2020-06-18T11:38:00Z">
                <w:pPr>
                  <w:ind w:rightChars="15" w:right="33"/>
                  <w:jc w:val="both"/>
                </w:pPr>
              </w:pPrChange>
            </w:pPr>
            <w:del w:id="2718" w:author="Boo Dajeong" w:date="2020-06-18T11:37:00Z">
              <w:r w:rsidDel="00010788">
                <w:rPr>
                  <w:rFonts w:hint="eastAsia"/>
                  <w:sz w:val="17"/>
                  <w:szCs w:val="17"/>
                </w:rPr>
                <w:delText>N</w:delText>
              </w:r>
              <w:r w:rsidDel="00010788">
                <w:rPr>
                  <w:sz w:val="17"/>
                  <w:szCs w:val="17"/>
                </w:rPr>
                <w:delText>O</w:delText>
              </w:r>
              <w:bookmarkStart w:id="2719" w:name="_Toc43379732"/>
              <w:bookmarkStart w:id="2720" w:name="_Toc43379927"/>
              <w:bookmarkEnd w:id="2719"/>
              <w:bookmarkEnd w:id="2720"/>
            </w:del>
          </w:p>
        </w:tc>
        <w:tc>
          <w:tcPr>
            <w:tcW w:w="1173" w:type="dxa"/>
            <w:vAlign w:val="center"/>
          </w:tcPr>
          <w:p w14:paraId="47ABDA76" w14:textId="75EE5D25" w:rsidR="009A529E" w:rsidDel="00010788" w:rsidRDefault="009A529E">
            <w:pPr>
              <w:pStyle w:val="1"/>
              <w:tabs>
                <w:tab w:val="left" w:pos="851"/>
              </w:tabs>
              <w:rPr>
                <w:del w:id="2721" w:author="Boo Dajeong" w:date="2020-06-18T11:37:00Z"/>
                <w:sz w:val="17"/>
                <w:szCs w:val="17"/>
              </w:rPr>
              <w:pPrChange w:id="2722" w:author="Boo Dajeong" w:date="2020-06-18T11:38:00Z">
                <w:pPr>
                  <w:ind w:rightChars="15" w:right="33"/>
                  <w:jc w:val="both"/>
                </w:pPr>
              </w:pPrChange>
            </w:pPr>
            <w:del w:id="2723" w:author="Boo Dajeong" w:date="2020-06-18T11:37:00Z">
              <w:r w:rsidDel="00010788">
                <w:rPr>
                  <w:sz w:val="17"/>
                  <w:szCs w:val="17"/>
                </w:rPr>
                <w:delText>NO</w:delText>
              </w:r>
              <w:bookmarkStart w:id="2724" w:name="_Toc43379733"/>
              <w:bookmarkStart w:id="2725" w:name="_Toc43379928"/>
              <w:bookmarkEnd w:id="2724"/>
              <w:bookmarkEnd w:id="2725"/>
            </w:del>
          </w:p>
        </w:tc>
        <w:bookmarkStart w:id="2726" w:name="_Toc43379734"/>
        <w:bookmarkStart w:id="2727" w:name="_Toc43379929"/>
        <w:bookmarkEnd w:id="2726"/>
        <w:bookmarkEnd w:id="2727"/>
      </w:tr>
      <w:tr w:rsidR="009A529E" w:rsidRPr="006B48F6" w:rsidDel="00010788" w14:paraId="51F76835" w14:textId="4CE7D602" w:rsidTr="00FB0427">
        <w:trPr>
          <w:trHeight w:val="20"/>
          <w:jc w:val="center"/>
          <w:del w:id="2728" w:author="Boo Dajeong" w:date="2020-06-18T11:37:00Z"/>
        </w:trPr>
        <w:tc>
          <w:tcPr>
            <w:tcW w:w="1129" w:type="dxa"/>
            <w:vAlign w:val="center"/>
          </w:tcPr>
          <w:p w14:paraId="4C016FDA" w14:textId="0EC020C1" w:rsidR="009A529E" w:rsidDel="00010788" w:rsidRDefault="009A529E">
            <w:pPr>
              <w:pStyle w:val="1"/>
              <w:tabs>
                <w:tab w:val="left" w:pos="851"/>
              </w:tabs>
              <w:rPr>
                <w:del w:id="2729" w:author="Boo Dajeong" w:date="2020-06-18T11:37:00Z"/>
                <w:sz w:val="17"/>
                <w:szCs w:val="17"/>
              </w:rPr>
              <w:pPrChange w:id="2730" w:author="Boo Dajeong" w:date="2020-06-18T11:38:00Z">
                <w:pPr>
                  <w:jc w:val="both"/>
                </w:pPr>
              </w:pPrChange>
            </w:pPr>
            <w:del w:id="2731" w:author="Boo Dajeong" w:date="2020-06-18T11:37:00Z">
              <w:r w:rsidDel="00010788">
                <w:rPr>
                  <w:rFonts w:hint="eastAsia"/>
                  <w:sz w:val="17"/>
                  <w:szCs w:val="17"/>
                </w:rPr>
                <w:delText>40488900</w:delText>
              </w:r>
              <w:bookmarkStart w:id="2732" w:name="_Toc43379735"/>
              <w:bookmarkStart w:id="2733" w:name="_Toc43379930"/>
              <w:bookmarkEnd w:id="2732"/>
              <w:bookmarkEnd w:id="2733"/>
            </w:del>
          </w:p>
        </w:tc>
        <w:tc>
          <w:tcPr>
            <w:tcW w:w="1560" w:type="dxa"/>
            <w:vAlign w:val="center"/>
          </w:tcPr>
          <w:p w14:paraId="6E2CD7F5" w14:textId="4FB0AFD1" w:rsidR="009A529E" w:rsidDel="00010788" w:rsidRDefault="009A529E">
            <w:pPr>
              <w:pStyle w:val="1"/>
              <w:tabs>
                <w:tab w:val="left" w:pos="851"/>
              </w:tabs>
              <w:rPr>
                <w:del w:id="2734" w:author="Boo Dajeong" w:date="2020-06-18T11:37:00Z"/>
                <w:sz w:val="17"/>
                <w:szCs w:val="17"/>
              </w:rPr>
              <w:pPrChange w:id="2735" w:author="Boo Dajeong" w:date="2020-06-18T11:38:00Z">
                <w:pPr/>
              </w:pPrChange>
            </w:pPr>
            <w:del w:id="2736" w:author="Boo Dajeong" w:date="2020-06-18T11:37:00Z">
              <w:r w:rsidDel="00010788">
                <w:rPr>
                  <w:rFonts w:hint="eastAsia"/>
                  <w:sz w:val="17"/>
                  <w:szCs w:val="17"/>
                </w:rPr>
                <w:delText>C</w:delText>
              </w:r>
              <w:r w:rsidDel="00010788">
                <w:rPr>
                  <w:sz w:val="17"/>
                  <w:szCs w:val="17"/>
                </w:rPr>
                <w:delText>arcinoma of thyroid</w:delText>
              </w:r>
              <w:bookmarkStart w:id="2737" w:name="_Toc43379736"/>
              <w:bookmarkStart w:id="2738" w:name="_Toc43379931"/>
              <w:bookmarkEnd w:id="2737"/>
              <w:bookmarkEnd w:id="2738"/>
            </w:del>
          </w:p>
        </w:tc>
        <w:tc>
          <w:tcPr>
            <w:tcW w:w="1134" w:type="dxa"/>
            <w:vAlign w:val="center"/>
          </w:tcPr>
          <w:p w14:paraId="4965C312" w14:textId="07291C82" w:rsidR="009A529E" w:rsidDel="00010788" w:rsidRDefault="009A529E">
            <w:pPr>
              <w:pStyle w:val="1"/>
              <w:tabs>
                <w:tab w:val="left" w:pos="851"/>
              </w:tabs>
              <w:rPr>
                <w:del w:id="2739" w:author="Boo Dajeong" w:date="2020-06-18T11:37:00Z"/>
                <w:sz w:val="17"/>
                <w:szCs w:val="17"/>
              </w:rPr>
              <w:pPrChange w:id="2740" w:author="Boo Dajeong" w:date="2020-06-18T11:38:00Z">
                <w:pPr>
                  <w:ind w:rightChars="15" w:right="33"/>
                  <w:jc w:val="both"/>
                </w:pPr>
              </w:pPrChange>
            </w:pPr>
            <w:del w:id="2741" w:author="Boo Dajeong" w:date="2020-06-18T11:37:00Z">
              <w:r w:rsidDel="00010788">
                <w:rPr>
                  <w:rFonts w:hint="eastAsia"/>
                  <w:sz w:val="17"/>
                  <w:szCs w:val="17"/>
                </w:rPr>
                <w:delText>C</w:delText>
              </w:r>
              <w:r w:rsidDel="00010788">
                <w:rPr>
                  <w:sz w:val="17"/>
                  <w:szCs w:val="17"/>
                </w:rPr>
                <w:delText>ondition</w:delText>
              </w:r>
              <w:bookmarkStart w:id="2742" w:name="_Toc43379737"/>
              <w:bookmarkStart w:id="2743" w:name="_Toc43379932"/>
              <w:bookmarkEnd w:id="2742"/>
              <w:bookmarkEnd w:id="2743"/>
            </w:del>
          </w:p>
        </w:tc>
        <w:tc>
          <w:tcPr>
            <w:tcW w:w="1275" w:type="dxa"/>
            <w:vAlign w:val="center"/>
          </w:tcPr>
          <w:p w14:paraId="5FF9671F" w14:textId="1B826757" w:rsidR="009A529E" w:rsidDel="00010788" w:rsidRDefault="009A529E">
            <w:pPr>
              <w:pStyle w:val="1"/>
              <w:tabs>
                <w:tab w:val="left" w:pos="851"/>
              </w:tabs>
              <w:rPr>
                <w:del w:id="2744" w:author="Boo Dajeong" w:date="2020-06-18T11:37:00Z"/>
                <w:sz w:val="17"/>
                <w:szCs w:val="17"/>
              </w:rPr>
              <w:pPrChange w:id="2745" w:author="Boo Dajeong" w:date="2020-06-18T11:38:00Z">
                <w:pPr>
                  <w:ind w:rightChars="15" w:right="33"/>
                  <w:jc w:val="both"/>
                </w:pPr>
              </w:pPrChange>
            </w:pPr>
            <w:del w:id="2746" w:author="Boo Dajeong" w:date="2020-06-18T11:37:00Z">
              <w:r w:rsidDel="00010788">
                <w:rPr>
                  <w:sz w:val="17"/>
                  <w:szCs w:val="17"/>
                </w:rPr>
                <w:delText>SNOMED</w:delText>
              </w:r>
              <w:bookmarkStart w:id="2747" w:name="_Toc43379738"/>
              <w:bookmarkStart w:id="2748" w:name="_Toc43379933"/>
              <w:bookmarkEnd w:id="2747"/>
              <w:bookmarkEnd w:id="2748"/>
            </w:del>
          </w:p>
        </w:tc>
        <w:tc>
          <w:tcPr>
            <w:tcW w:w="993" w:type="dxa"/>
            <w:vAlign w:val="center"/>
          </w:tcPr>
          <w:p w14:paraId="7DF60B71" w14:textId="7D8F432D" w:rsidR="009A529E" w:rsidDel="00010788" w:rsidRDefault="009A529E">
            <w:pPr>
              <w:pStyle w:val="1"/>
              <w:tabs>
                <w:tab w:val="left" w:pos="851"/>
              </w:tabs>
              <w:rPr>
                <w:del w:id="2749" w:author="Boo Dajeong" w:date="2020-06-18T11:37:00Z"/>
                <w:sz w:val="17"/>
                <w:szCs w:val="17"/>
              </w:rPr>
              <w:pPrChange w:id="2750" w:author="Boo Dajeong" w:date="2020-06-18T11:38:00Z">
                <w:pPr>
                  <w:ind w:rightChars="15" w:right="33"/>
                  <w:jc w:val="both"/>
                </w:pPr>
              </w:pPrChange>
            </w:pPr>
            <w:del w:id="2751" w:author="Boo Dajeong" w:date="2020-06-18T11:37:00Z">
              <w:r w:rsidDel="00010788">
                <w:rPr>
                  <w:sz w:val="17"/>
                  <w:szCs w:val="17"/>
                </w:rPr>
                <w:delText>YES</w:delText>
              </w:r>
              <w:bookmarkStart w:id="2752" w:name="_Toc43379739"/>
              <w:bookmarkStart w:id="2753" w:name="_Toc43379934"/>
              <w:bookmarkEnd w:id="2752"/>
              <w:bookmarkEnd w:id="2753"/>
            </w:del>
          </w:p>
        </w:tc>
        <w:tc>
          <w:tcPr>
            <w:tcW w:w="1275" w:type="dxa"/>
            <w:vAlign w:val="center"/>
          </w:tcPr>
          <w:p w14:paraId="6321DF91" w14:textId="37121DB8" w:rsidR="009A529E" w:rsidDel="00010788" w:rsidRDefault="009A529E">
            <w:pPr>
              <w:pStyle w:val="1"/>
              <w:tabs>
                <w:tab w:val="left" w:pos="851"/>
              </w:tabs>
              <w:rPr>
                <w:del w:id="2754" w:author="Boo Dajeong" w:date="2020-06-18T11:37:00Z"/>
                <w:sz w:val="17"/>
                <w:szCs w:val="17"/>
              </w:rPr>
              <w:pPrChange w:id="2755" w:author="Boo Dajeong" w:date="2020-06-18T11:38:00Z">
                <w:pPr>
                  <w:ind w:rightChars="15" w:right="33"/>
                  <w:jc w:val="both"/>
                </w:pPr>
              </w:pPrChange>
            </w:pPr>
            <w:del w:id="2756" w:author="Boo Dajeong" w:date="2020-06-18T11:37:00Z">
              <w:r w:rsidDel="00010788">
                <w:rPr>
                  <w:rFonts w:hint="eastAsia"/>
                  <w:sz w:val="17"/>
                  <w:szCs w:val="17"/>
                </w:rPr>
                <w:delText>N</w:delText>
              </w:r>
              <w:r w:rsidDel="00010788">
                <w:rPr>
                  <w:sz w:val="17"/>
                  <w:szCs w:val="17"/>
                </w:rPr>
                <w:delText>O</w:delText>
              </w:r>
              <w:bookmarkStart w:id="2757" w:name="_Toc43379740"/>
              <w:bookmarkStart w:id="2758" w:name="_Toc43379935"/>
              <w:bookmarkEnd w:id="2757"/>
              <w:bookmarkEnd w:id="2758"/>
            </w:del>
          </w:p>
        </w:tc>
        <w:tc>
          <w:tcPr>
            <w:tcW w:w="1173" w:type="dxa"/>
            <w:vAlign w:val="center"/>
          </w:tcPr>
          <w:p w14:paraId="258A9EB6" w14:textId="378037C2" w:rsidR="009A529E" w:rsidDel="00010788" w:rsidRDefault="009A529E">
            <w:pPr>
              <w:pStyle w:val="1"/>
              <w:tabs>
                <w:tab w:val="left" w:pos="851"/>
              </w:tabs>
              <w:rPr>
                <w:del w:id="2759" w:author="Boo Dajeong" w:date="2020-06-18T11:37:00Z"/>
                <w:sz w:val="17"/>
                <w:szCs w:val="17"/>
              </w:rPr>
              <w:pPrChange w:id="2760" w:author="Boo Dajeong" w:date="2020-06-18T11:38:00Z">
                <w:pPr>
                  <w:ind w:rightChars="15" w:right="33"/>
                  <w:jc w:val="both"/>
                </w:pPr>
              </w:pPrChange>
            </w:pPr>
            <w:del w:id="2761" w:author="Boo Dajeong" w:date="2020-06-18T11:37:00Z">
              <w:r w:rsidDel="00010788">
                <w:rPr>
                  <w:sz w:val="17"/>
                  <w:szCs w:val="17"/>
                </w:rPr>
                <w:delText>NO</w:delText>
              </w:r>
              <w:bookmarkStart w:id="2762" w:name="_Toc43379741"/>
              <w:bookmarkStart w:id="2763" w:name="_Toc43379936"/>
              <w:bookmarkEnd w:id="2762"/>
              <w:bookmarkEnd w:id="2763"/>
            </w:del>
          </w:p>
        </w:tc>
        <w:bookmarkStart w:id="2764" w:name="_Toc43379742"/>
        <w:bookmarkStart w:id="2765" w:name="_Toc43379937"/>
        <w:bookmarkEnd w:id="2764"/>
        <w:bookmarkEnd w:id="2765"/>
      </w:tr>
      <w:tr w:rsidR="009A529E" w:rsidRPr="006B48F6" w:rsidDel="00010788" w14:paraId="48D9693B" w14:textId="4D2147FD" w:rsidTr="00FB0427">
        <w:trPr>
          <w:trHeight w:val="20"/>
          <w:jc w:val="center"/>
          <w:del w:id="2766" w:author="Boo Dajeong" w:date="2020-06-18T11:37:00Z"/>
        </w:trPr>
        <w:tc>
          <w:tcPr>
            <w:tcW w:w="1129" w:type="dxa"/>
            <w:vAlign w:val="center"/>
          </w:tcPr>
          <w:p w14:paraId="1B65AD05" w14:textId="7D52A97D" w:rsidR="009A529E" w:rsidDel="00010788" w:rsidRDefault="009A529E">
            <w:pPr>
              <w:pStyle w:val="1"/>
              <w:tabs>
                <w:tab w:val="left" w:pos="851"/>
              </w:tabs>
              <w:rPr>
                <w:del w:id="2767" w:author="Boo Dajeong" w:date="2020-06-18T11:37:00Z"/>
                <w:sz w:val="17"/>
                <w:szCs w:val="17"/>
              </w:rPr>
              <w:pPrChange w:id="2768" w:author="Boo Dajeong" w:date="2020-06-18T11:38:00Z">
                <w:pPr>
                  <w:jc w:val="both"/>
                </w:pPr>
              </w:pPrChange>
            </w:pPr>
            <w:del w:id="2769" w:author="Boo Dajeong" w:date="2020-06-18T11:37:00Z">
              <w:r w:rsidDel="00010788">
                <w:rPr>
                  <w:rFonts w:hint="eastAsia"/>
                  <w:sz w:val="17"/>
                  <w:szCs w:val="17"/>
                </w:rPr>
                <w:delText>4</w:delText>
              </w:r>
              <w:r w:rsidDel="00010788">
                <w:rPr>
                  <w:sz w:val="17"/>
                  <w:szCs w:val="17"/>
                </w:rPr>
                <w:delText>112985</w:delText>
              </w:r>
              <w:bookmarkStart w:id="2770" w:name="_Toc43379743"/>
              <w:bookmarkStart w:id="2771" w:name="_Toc43379938"/>
              <w:bookmarkEnd w:id="2770"/>
              <w:bookmarkEnd w:id="2771"/>
            </w:del>
          </w:p>
        </w:tc>
        <w:tc>
          <w:tcPr>
            <w:tcW w:w="1560" w:type="dxa"/>
            <w:vAlign w:val="center"/>
          </w:tcPr>
          <w:p w14:paraId="26AB64A5" w14:textId="4A646B9F" w:rsidR="009A529E" w:rsidDel="00010788" w:rsidRDefault="009A529E">
            <w:pPr>
              <w:pStyle w:val="1"/>
              <w:tabs>
                <w:tab w:val="left" w:pos="851"/>
              </w:tabs>
              <w:rPr>
                <w:del w:id="2772" w:author="Boo Dajeong" w:date="2020-06-18T11:37:00Z"/>
                <w:sz w:val="17"/>
                <w:szCs w:val="17"/>
              </w:rPr>
              <w:pPrChange w:id="2773" w:author="Boo Dajeong" w:date="2020-06-18T11:38:00Z">
                <w:pPr/>
              </w:pPrChange>
            </w:pPr>
            <w:del w:id="2774" w:author="Boo Dajeong" w:date="2020-06-18T11:37:00Z">
              <w:r w:rsidDel="00010788">
                <w:rPr>
                  <w:rFonts w:hint="eastAsia"/>
                  <w:sz w:val="17"/>
                  <w:szCs w:val="17"/>
                </w:rPr>
                <w:delText>A</w:delText>
              </w:r>
              <w:r w:rsidDel="00010788">
                <w:rPr>
                  <w:sz w:val="17"/>
                  <w:szCs w:val="17"/>
                </w:rPr>
                <w:delText>naplastic thyroid carcinoma</w:delText>
              </w:r>
              <w:bookmarkStart w:id="2775" w:name="_Toc43379744"/>
              <w:bookmarkStart w:id="2776" w:name="_Toc43379939"/>
              <w:bookmarkEnd w:id="2775"/>
              <w:bookmarkEnd w:id="2776"/>
            </w:del>
          </w:p>
        </w:tc>
        <w:tc>
          <w:tcPr>
            <w:tcW w:w="1134" w:type="dxa"/>
            <w:vAlign w:val="center"/>
          </w:tcPr>
          <w:p w14:paraId="1840E0E4" w14:textId="0B030C75" w:rsidR="009A529E" w:rsidDel="00010788" w:rsidRDefault="009A529E">
            <w:pPr>
              <w:pStyle w:val="1"/>
              <w:tabs>
                <w:tab w:val="left" w:pos="851"/>
              </w:tabs>
              <w:rPr>
                <w:del w:id="2777" w:author="Boo Dajeong" w:date="2020-06-18T11:37:00Z"/>
                <w:sz w:val="17"/>
                <w:szCs w:val="17"/>
              </w:rPr>
              <w:pPrChange w:id="2778" w:author="Boo Dajeong" w:date="2020-06-18T11:38:00Z">
                <w:pPr>
                  <w:ind w:rightChars="15" w:right="33"/>
                  <w:jc w:val="both"/>
                </w:pPr>
              </w:pPrChange>
            </w:pPr>
            <w:del w:id="2779" w:author="Boo Dajeong" w:date="2020-06-18T11:37:00Z">
              <w:r w:rsidDel="00010788">
                <w:rPr>
                  <w:rFonts w:hint="eastAsia"/>
                  <w:sz w:val="17"/>
                  <w:szCs w:val="17"/>
                </w:rPr>
                <w:delText>C</w:delText>
              </w:r>
              <w:r w:rsidDel="00010788">
                <w:rPr>
                  <w:sz w:val="17"/>
                  <w:szCs w:val="17"/>
                </w:rPr>
                <w:delText>ondition</w:delText>
              </w:r>
              <w:bookmarkStart w:id="2780" w:name="_Toc43379745"/>
              <w:bookmarkStart w:id="2781" w:name="_Toc43379940"/>
              <w:bookmarkEnd w:id="2780"/>
              <w:bookmarkEnd w:id="2781"/>
            </w:del>
          </w:p>
        </w:tc>
        <w:tc>
          <w:tcPr>
            <w:tcW w:w="1275" w:type="dxa"/>
            <w:vAlign w:val="center"/>
          </w:tcPr>
          <w:p w14:paraId="0C00413B" w14:textId="4BFC60AC" w:rsidR="009A529E" w:rsidDel="00010788" w:rsidRDefault="009A529E">
            <w:pPr>
              <w:pStyle w:val="1"/>
              <w:tabs>
                <w:tab w:val="left" w:pos="851"/>
              </w:tabs>
              <w:rPr>
                <w:del w:id="2782" w:author="Boo Dajeong" w:date="2020-06-18T11:37:00Z"/>
                <w:sz w:val="17"/>
                <w:szCs w:val="17"/>
              </w:rPr>
              <w:pPrChange w:id="2783" w:author="Boo Dajeong" w:date="2020-06-18T11:38:00Z">
                <w:pPr>
                  <w:ind w:rightChars="15" w:right="33"/>
                  <w:jc w:val="both"/>
                </w:pPr>
              </w:pPrChange>
            </w:pPr>
            <w:del w:id="2784" w:author="Boo Dajeong" w:date="2020-06-18T11:37:00Z">
              <w:r w:rsidDel="00010788">
                <w:rPr>
                  <w:sz w:val="17"/>
                  <w:szCs w:val="17"/>
                </w:rPr>
                <w:delText>SNOMED</w:delText>
              </w:r>
              <w:bookmarkStart w:id="2785" w:name="_Toc43379746"/>
              <w:bookmarkStart w:id="2786" w:name="_Toc43379941"/>
              <w:bookmarkEnd w:id="2785"/>
              <w:bookmarkEnd w:id="2786"/>
            </w:del>
          </w:p>
        </w:tc>
        <w:tc>
          <w:tcPr>
            <w:tcW w:w="993" w:type="dxa"/>
            <w:vAlign w:val="center"/>
          </w:tcPr>
          <w:p w14:paraId="00D322F8" w14:textId="51FC89E6" w:rsidR="009A529E" w:rsidDel="00010788" w:rsidRDefault="009A529E">
            <w:pPr>
              <w:pStyle w:val="1"/>
              <w:tabs>
                <w:tab w:val="left" w:pos="851"/>
              </w:tabs>
              <w:rPr>
                <w:del w:id="2787" w:author="Boo Dajeong" w:date="2020-06-18T11:37:00Z"/>
                <w:sz w:val="17"/>
                <w:szCs w:val="17"/>
              </w:rPr>
              <w:pPrChange w:id="2788" w:author="Boo Dajeong" w:date="2020-06-18T11:38:00Z">
                <w:pPr>
                  <w:ind w:rightChars="15" w:right="33"/>
                  <w:jc w:val="both"/>
                </w:pPr>
              </w:pPrChange>
            </w:pPr>
            <w:del w:id="2789" w:author="Boo Dajeong" w:date="2020-06-18T11:37:00Z">
              <w:r w:rsidDel="00010788">
                <w:rPr>
                  <w:sz w:val="17"/>
                  <w:szCs w:val="17"/>
                </w:rPr>
                <w:delText>YES</w:delText>
              </w:r>
              <w:bookmarkStart w:id="2790" w:name="_Toc43379747"/>
              <w:bookmarkStart w:id="2791" w:name="_Toc43379942"/>
              <w:bookmarkEnd w:id="2790"/>
              <w:bookmarkEnd w:id="2791"/>
            </w:del>
          </w:p>
        </w:tc>
        <w:tc>
          <w:tcPr>
            <w:tcW w:w="1275" w:type="dxa"/>
            <w:vAlign w:val="center"/>
          </w:tcPr>
          <w:p w14:paraId="3EF12FDA" w14:textId="0A9F1ABA" w:rsidR="009A529E" w:rsidDel="00010788" w:rsidRDefault="009A529E">
            <w:pPr>
              <w:pStyle w:val="1"/>
              <w:tabs>
                <w:tab w:val="left" w:pos="851"/>
              </w:tabs>
              <w:rPr>
                <w:del w:id="2792" w:author="Boo Dajeong" w:date="2020-06-18T11:37:00Z"/>
                <w:sz w:val="17"/>
                <w:szCs w:val="17"/>
              </w:rPr>
              <w:pPrChange w:id="2793" w:author="Boo Dajeong" w:date="2020-06-18T11:38:00Z">
                <w:pPr>
                  <w:ind w:rightChars="15" w:right="33"/>
                  <w:jc w:val="both"/>
                </w:pPr>
              </w:pPrChange>
            </w:pPr>
            <w:del w:id="2794" w:author="Boo Dajeong" w:date="2020-06-18T11:37:00Z">
              <w:r w:rsidDel="00010788">
                <w:rPr>
                  <w:rFonts w:hint="eastAsia"/>
                  <w:sz w:val="17"/>
                  <w:szCs w:val="17"/>
                </w:rPr>
                <w:delText>N</w:delText>
              </w:r>
              <w:r w:rsidDel="00010788">
                <w:rPr>
                  <w:sz w:val="17"/>
                  <w:szCs w:val="17"/>
                </w:rPr>
                <w:delText>O</w:delText>
              </w:r>
              <w:bookmarkStart w:id="2795" w:name="_Toc43379748"/>
              <w:bookmarkStart w:id="2796" w:name="_Toc43379943"/>
              <w:bookmarkEnd w:id="2795"/>
              <w:bookmarkEnd w:id="2796"/>
            </w:del>
          </w:p>
        </w:tc>
        <w:tc>
          <w:tcPr>
            <w:tcW w:w="1173" w:type="dxa"/>
            <w:vAlign w:val="center"/>
          </w:tcPr>
          <w:p w14:paraId="45C59B08" w14:textId="334DDCED" w:rsidR="009A529E" w:rsidDel="00010788" w:rsidRDefault="009A529E">
            <w:pPr>
              <w:pStyle w:val="1"/>
              <w:tabs>
                <w:tab w:val="left" w:pos="851"/>
              </w:tabs>
              <w:rPr>
                <w:del w:id="2797" w:author="Boo Dajeong" w:date="2020-06-18T11:37:00Z"/>
                <w:sz w:val="17"/>
                <w:szCs w:val="17"/>
              </w:rPr>
              <w:pPrChange w:id="2798" w:author="Boo Dajeong" w:date="2020-06-18T11:38:00Z">
                <w:pPr>
                  <w:ind w:rightChars="15" w:right="33"/>
                  <w:jc w:val="both"/>
                </w:pPr>
              </w:pPrChange>
            </w:pPr>
            <w:del w:id="2799" w:author="Boo Dajeong" w:date="2020-06-18T11:37:00Z">
              <w:r w:rsidDel="00010788">
                <w:rPr>
                  <w:sz w:val="17"/>
                  <w:szCs w:val="17"/>
                </w:rPr>
                <w:delText>NO</w:delText>
              </w:r>
              <w:bookmarkStart w:id="2800" w:name="_Toc43379749"/>
              <w:bookmarkStart w:id="2801" w:name="_Toc43379944"/>
              <w:bookmarkEnd w:id="2800"/>
              <w:bookmarkEnd w:id="2801"/>
            </w:del>
          </w:p>
        </w:tc>
        <w:bookmarkStart w:id="2802" w:name="_Toc43379750"/>
        <w:bookmarkStart w:id="2803" w:name="_Toc43379945"/>
        <w:bookmarkEnd w:id="2802"/>
        <w:bookmarkEnd w:id="2803"/>
      </w:tr>
    </w:tbl>
    <w:p w14:paraId="3583FA42" w14:textId="6F71F576" w:rsidR="000D5F85" w:rsidRPr="00AD0AB5" w:rsidDel="00010788" w:rsidRDefault="000D5F85">
      <w:pPr>
        <w:pStyle w:val="1"/>
        <w:numPr>
          <w:ilvl w:val="2"/>
          <w:numId w:val="14"/>
        </w:numPr>
        <w:tabs>
          <w:tab w:val="left" w:pos="851"/>
        </w:tabs>
        <w:ind w:leftChars="100" w:left="787" w:rightChars="100" w:right="220"/>
        <w:rPr>
          <w:del w:id="2804" w:author="Boo Dajeong" w:date="2020-06-18T11:37:00Z"/>
          <w:b/>
          <w:bCs/>
          <w:sz w:val="24"/>
          <w:szCs w:val="24"/>
          <w:rPrChange w:id="2805" w:author="Boo Dajeong" w:date="2020-06-18T11:39:00Z">
            <w:rPr>
              <w:del w:id="2806" w:author="Boo Dajeong" w:date="2020-06-18T11:37:00Z"/>
            </w:rPr>
          </w:rPrChange>
        </w:rPr>
        <w:pPrChange w:id="2807" w:author="Boo Dajeong" w:date="2020-06-18T11:39:00Z">
          <w:pPr>
            <w:pStyle w:val="TOC"/>
            <w:ind w:left="1160"/>
          </w:pPr>
        </w:pPrChange>
      </w:pPr>
      <w:bookmarkStart w:id="2808" w:name="_Toc43379751"/>
      <w:bookmarkStart w:id="2809" w:name="_Toc43379946"/>
      <w:bookmarkEnd w:id="2808"/>
      <w:bookmarkEnd w:id="2809"/>
    </w:p>
    <w:p w14:paraId="7C5E8E78" w14:textId="51B2377D" w:rsidR="009C0C03" w:rsidRPr="0096196F" w:rsidRDefault="009C0C03">
      <w:pPr>
        <w:pStyle w:val="1"/>
        <w:numPr>
          <w:ilvl w:val="2"/>
          <w:numId w:val="14"/>
        </w:numPr>
        <w:tabs>
          <w:tab w:val="left" w:pos="851"/>
        </w:tabs>
        <w:ind w:left="709"/>
        <w:rPr>
          <w:b/>
          <w:bCs/>
          <w:sz w:val="24"/>
          <w:szCs w:val="24"/>
        </w:rPr>
      </w:pPr>
      <w:bookmarkStart w:id="2810" w:name="_Toc38891781"/>
      <w:bookmarkStart w:id="2811" w:name="_Toc43379947"/>
      <w:r w:rsidRPr="00AD0AB5">
        <w:rPr>
          <w:b/>
          <w:bCs/>
          <w:sz w:val="24"/>
          <w:szCs w:val="24"/>
        </w:rPr>
        <w:t>Negative</w:t>
      </w:r>
      <w:r w:rsidRPr="0096196F">
        <w:rPr>
          <w:b/>
          <w:bCs/>
          <w:sz w:val="24"/>
          <w:szCs w:val="24"/>
        </w:rPr>
        <w:t xml:space="preserve"> </w:t>
      </w:r>
      <w:r w:rsidRPr="0096196F">
        <w:rPr>
          <w:rFonts w:hint="eastAsia"/>
          <w:b/>
          <w:bCs/>
          <w:sz w:val="24"/>
          <w:szCs w:val="24"/>
        </w:rPr>
        <w:t>Controls</w:t>
      </w:r>
      <w:bookmarkStart w:id="2812" w:name="_Toc37320993"/>
      <w:bookmarkStart w:id="2813" w:name="_Toc37325577"/>
      <w:bookmarkEnd w:id="2810"/>
      <w:bookmarkEnd w:id="2811"/>
    </w:p>
    <w:p w14:paraId="4279D8B2" w14:textId="125E6562" w:rsidR="009C0C03" w:rsidRDefault="009C0C03" w:rsidP="00873B90">
      <w:pPr>
        <w:ind w:leftChars="65" w:left="143" w:firstLine="1"/>
      </w:pPr>
      <w:r>
        <w:rPr>
          <w:rFonts w:hint="eastAsia"/>
        </w:rPr>
        <w:t>Negative</w:t>
      </w:r>
      <w:r>
        <w:t xml:space="preserve"> </w:t>
      </w:r>
      <w:r>
        <w:rPr>
          <w:rFonts w:hint="eastAsia"/>
        </w:rPr>
        <w:t>controls</w:t>
      </w:r>
      <w:r>
        <w:t xml:space="preserve"> </w:t>
      </w:r>
      <w:r>
        <w:rPr>
          <w:rFonts w:hint="eastAsia"/>
        </w:rPr>
        <w:t>are</w:t>
      </w:r>
      <w:r>
        <w:t xml:space="preserve"> </w:t>
      </w:r>
      <w:r>
        <w:rPr>
          <w:rFonts w:hint="eastAsia"/>
        </w:rPr>
        <w:t>concepts</w:t>
      </w:r>
      <w:r>
        <w:t xml:space="preserve"> </w:t>
      </w:r>
      <w:r w:rsidR="00111DDE">
        <w:rPr>
          <w:rFonts w:hint="eastAsia"/>
        </w:rPr>
        <w:t>known</w:t>
      </w:r>
      <w:r w:rsidR="00111DDE">
        <w:t xml:space="preserve"> </w:t>
      </w:r>
      <w:r w:rsidR="00111DDE">
        <w:rPr>
          <w:rFonts w:hint="eastAsia"/>
        </w:rPr>
        <w:t>to</w:t>
      </w:r>
      <w:r w:rsidR="00111DDE">
        <w:t xml:space="preserve"> </w:t>
      </w:r>
      <w:r w:rsidR="00111DDE">
        <w:rPr>
          <w:rFonts w:hint="eastAsia"/>
        </w:rPr>
        <w:t>be</w:t>
      </w:r>
      <w:r w:rsidR="00111DDE">
        <w:t xml:space="preserve"> </w:t>
      </w:r>
      <w:r w:rsidR="008023A5">
        <w:rPr>
          <w:rFonts w:hint="eastAsia"/>
        </w:rPr>
        <w:t>neither</w:t>
      </w:r>
      <w:r w:rsidR="008023A5">
        <w:t xml:space="preserve"> caused </w:t>
      </w:r>
      <w:r w:rsidR="008023A5">
        <w:rPr>
          <w:rFonts w:hint="eastAsia"/>
        </w:rPr>
        <w:t>by</w:t>
      </w:r>
      <w:r w:rsidR="008023A5">
        <w:t xml:space="preserve"> t</w:t>
      </w:r>
      <w:r w:rsidR="00111DDE">
        <w:rPr>
          <w:rFonts w:hint="eastAsia"/>
        </w:rPr>
        <w:t>he</w:t>
      </w:r>
      <w:r w:rsidR="00111DDE">
        <w:t xml:space="preserve"> </w:t>
      </w:r>
      <w:r w:rsidR="00111DDE">
        <w:rPr>
          <w:rFonts w:hint="eastAsia"/>
        </w:rPr>
        <w:t>target</w:t>
      </w:r>
      <w:r w:rsidR="00111DDE">
        <w:t xml:space="preserve"> </w:t>
      </w:r>
      <w:r w:rsidR="008023A5">
        <w:t>nor</w:t>
      </w:r>
      <w:r w:rsidR="00111DDE">
        <w:t xml:space="preserve"> </w:t>
      </w:r>
      <w:r w:rsidR="00111DDE">
        <w:rPr>
          <w:rFonts w:hint="eastAsia"/>
        </w:rPr>
        <w:t>comparator</w:t>
      </w:r>
      <w:r w:rsidR="00111DDE">
        <w:t xml:space="preserve"> </w:t>
      </w:r>
      <w:r w:rsidR="00C30EEB">
        <w:t>exposure</w:t>
      </w:r>
      <w:r w:rsidR="00FE4EA4">
        <w:rPr>
          <w:rFonts w:hint="eastAsia"/>
        </w:rPr>
        <w:t>,</w:t>
      </w:r>
      <w:r w:rsidR="00FE4EA4">
        <w:t xml:space="preserve"> </w:t>
      </w:r>
      <w:r w:rsidR="00FE4EA4">
        <w:rPr>
          <w:rFonts w:hint="eastAsia"/>
        </w:rPr>
        <w:t>so</w:t>
      </w:r>
      <w:r w:rsidR="00FE4EA4">
        <w:t xml:space="preserve"> </w:t>
      </w:r>
      <w:r w:rsidR="00FE4EA4">
        <w:rPr>
          <w:rFonts w:hint="eastAsia"/>
        </w:rPr>
        <w:t>that</w:t>
      </w:r>
      <w:r w:rsidR="00FE4EA4">
        <w:t xml:space="preserve"> </w:t>
      </w:r>
      <w:r w:rsidR="00FE4EA4">
        <w:rPr>
          <w:rFonts w:hint="eastAsia"/>
        </w:rPr>
        <w:t>the</w:t>
      </w:r>
      <w:r w:rsidR="00FE4EA4">
        <w:t xml:space="preserve"> </w:t>
      </w:r>
      <w:r w:rsidR="00FE4EA4">
        <w:rPr>
          <w:rFonts w:hint="eastAsia"/>
        </w:rPr>
        <w:t>true</w:t>
      </w:r>
      <w:r w:rsidR="00FE4EA4">
        <w:t xml:space="preserve"> </w:t>
      </w:r>
      <w:r w:rsidR="00FE4EA4">
        <w:rPr>
          <w:rFonts w:hint="eastAsia"/>
        </w:rPr>
        <w:t>relative</w:t>
      </w:r>
      <w:r w:rsidR="00FE4EA4">
        <w:t xml:space="preserve"> </w:t>
      </w:r>
      <w:r w:rsidR="00FE4EA4">
        <w:rPr>
          <w:rFonts w:hint="eastAsia"/>
        </w:rPr>
        <w:t>risk</w:t>
      </w:r>
      <w:r w:rsidR="00842A3F">
        <w:t xml:space="preserve"> </w:t>
      </w:r>
      <w:r w:rsidR="00842A3F">
        <w:rPr>
          <w:rFonts w:hint="eastAsia"/>
        </w:rPr>
        <w:t>can</w:t>
      </w:r>
      <w:r w:rsidR="00842A3F">
        <w:t xml:space="preserve"> </w:t>
      </w:r>
      <w:r w:rsidR="00842A3F">
        <w:rPr>
          <w:rFonts w:hint="eastAsia"/>
        </w:rPr>
        <w:t>be</w:t>
      </w:r>
      <w:r w:rsidR="00842A3F">
        <w:t xml:space="preserve"> </w:t>
      </w:r>
      <w:r w:rsidR="00842A3F">
        <w:rPr>
          <w:rFonts w:hint="eastAsia"/>
        </w:rPr>
        <w:t>assumed</w:t>
      </w:r>
      <w:r w:rsidR="00FE4EA4">
        <w:t xml:space="preserve"> betwee</w:t>
      </w:r>
      <w:r w:rsidR="00FE4EA4">
        <w:rPr>
          <w:rFonts w:hint="eastAsia"/>
        </w:rPr>
        <w:t>n</w:t>
      </w:r>
      <w:r w:rsidR="00FE4EA4">
        <w:t xml:space="preserve"> </w:t>
      </w:r>
      <w:r w:rsidR="00842A3F">
        <w:rPr>
          <w:rFonts w:hint="eastAsia"/>
        </w:rPr>
        <w:t>the</w:t>
      </w:r>
      <w:r w:rsidR="00842A3F">
        <w:t xml:space="preserve"> </w:t>
      </w:r>
      <w:r w:rsidR="00842A3F">
        <w:rPr>
          <w:rFonts w:hint="eastAsia"/>
        </w:rPr>
        <w:t>two</w:t>
      </w:r>
      <w:r w:rsidR="00842A3F">
        <w:t xml:space="preserve"> </w:t>
      </w:r>
      <w:r w:rsidR="00842A3F">
        <w:rPr>
          <w:rFonts w:hint="eastAsia"/>
        </w:rPr>
        <w:t>cohorts</w:t>
      </w:r>
      <w:r w:rsidR="00842A3F">
        <w:t xml:space="preserve"> </w:t>
      </w:r>
      <w:r w:rsidR="00842A3F">
        <w:rPr>
          <w:rFonts w:hint="eastAsia"/>
        </w:rPr>
        <w:t>is</w:t>
      </w:r>
      <w:r w:rsidR="00842A3F">
        <w:t xml:space="preserve"> </w:t>
      </w:r>
      <w:r w:rsidR="00842A3F">
        <w:rPr>
          <w:rFonts w:hint="eastAsia"/>
        </w:rPr>
        <w:t>1.</w:t>
      </w:r>
      <w:r w:rsidR="004E6363">
        <w:t xml:space="preserve"> </w:t>
      </w:r>
      <w:r w:rsidR="00F87FAD">
        <w:t>T</w:t>
      </w:r>
      <w:r w:rsidR="00F87FAD">
        <w:rPr>
          <w:rFonts w:hint="eastAsia"/>
        </w:rPr>
        <w:t>he</w:t>
      </w:r>
      <w:r w:rsidR="00F87FAD">
        <w:t xml:space="preserve"> </w:t>
      </w:r>
      <w:r w:rsidR="00F87FAD">
        <w:rPr>
          <w:rFonts w:hint="eastAsia"/>
        </w:rPr>
        <w:t>table</w:t>
      </w:r>
      <w:r w:rsidR="00F87FAD">
        <w:t xml:space="preserve"> </w:t>
      </w:r>
      <w:r w:rsidR="00F87FAD">
        <w:rPr>
          <w:rFonts w:hint="eastAsia"/>
        </w:rPr>
        <w:t>describe</w:t>
      </w:r>
      <w:r w:rsidR="00FC1D48">
        <w:rPr>
          <w:rFonts w:hint="eastAsia"/>
        </w:rPr>
        <w:t>s</w:t>
      </w:r>
      <w:r w:rsidR="00F87FAD">
        <w:t xml:space="preserve"> </w:t>
      </w:r>
      <w:r w:rsidR="00774883">
        <w:rPr>
          <w:rFonts w:hint="eastAsia"/>
        </w:rPr>
        <w:t>the</w:t>
      </w:r>
      <w:r w:rsidR="00774883">
        <w:t xml:space="preserve"> </w:t>
      </w:r>
      <w:r w:rsidR="00774883">
        <w:rPr>
          <w:rFonts w:hint="eastAsia"/>
        </w:rPr>
        <w:t>final</w:t>
      </w:r>
      <w:r w:rsidR="00774883">
        <w:t xml:space="preserve"> </w:t>
      </w:r>
      <w:r w:rsidR="00774883">
        <w:rPr>
          <w:rFonts w:hint="eastAsia"/>
        </w:rPr>
        <w:t>list</w:t>
      </w:r>
      <w:r w:rsidR="00774883">
        <w:t xml:space="preserve"> </w:t>
      </w:r>
      <w:r w:rsidR="00774883">
        <w:rPr>
          <w:rFonts w:hint="eastAsia"/>
        </w:rPr>
        <w:t>of</w:t>
      </w:r>
      <w:r w:rsidR="00774883">
        <w:t xml:space="preserve"> </w:t>
      </w:r>
      <w:r w:rsidR="00413F37">
        <w:rPr>
          <w:rFonts w:hint="eastAsia"/>
        </w:rPr>
        <w:t>68</w:t>
      </w:r>
      <w:r w:rsidR="00413F37">
        <w:t xml:space="preserve"> </w:t>
      </w:r>
      <w:r w:rsidR="003B2FD7">
        <w:rPr>
          <w:rFonts w:hint="eastAsia"/>
        </w:rPr>
        <w:t>negative</w:t>
      </w:r>
      <w:r w:rsidR="003B2FD7">
        <w:t xml:space="preserve"> </w:t>
      </w:r>
      <w:r w:rsidR="003B2FD7">
        <w:rPr>
          <w:rFonts w:hint="eastAsia"/>
        </w:rPr>
        <w:t>control</w:t>
      </w:r>
      <w:r w:rsidR="00F87FAD">
        <w:t xml:space="preserve"> </w:t>
      </w:r>
      <w:r w:rsidR="00F87FAD">
        <w:rPr>
          <w:rFonts w:hint="eastAsia"/>
        </w:rPr>
        <w:t>outcomes</w:t>
      </w:r>
      <w:r w:rsidR="001067DA">
        <w:t xml:space="preserve"> </w:t>
      </w:r>
      <w:r w:rsidR="001067DA">
        <w:rPr>
          <w:rFonts w:hint="eastAsia"/>
        </w:rPr>
        <w:t>which</w:t>
      </w:r>
      <w:r w:rsidR="001067DA">
        <w:t xml:space="preserve"> </w:t>
      </w:r>
      <w:r w:rsidR="00646FC2">
        <w:rPr>
          <w:rFonts w:hint="eastAsia"/>
        </w:rPr>
        <w:t>manual</w:t>
      </w:r>
      <w:r w:rsidR="00646FC2">
        <w:t xml:space="preserve"> review</w:t>
      </w:r>
      <w:r w:rsidR="00646FC2">
        <w:rPr>
          <w:rFonts w:hint="eastAsia"/>
        </w:rPr>
        <w:t xml:space="preserve"> </w:t>
      </w:r>
      <w:r w:rsidR="001067DA">
        <w:rPr>
          <w:rFonts w:hint="eastAsia"/>
        </w:rPr>
        <w:t>was</w:t>
      </w:r>
      <w:r w:rsidR="001067DA">
        <w:t xml:space="preserve"> </w:t>
      </w:r>
      <w:r w:rsidR="005E2B36">
        <w:rPr>
          <w:rFonts w:hint="eastAsia"/>
        </w:rPr>
        <w:t>undergone</w:t>
      </w:r>
      <w:r w:rsidR="00806CBC">
        <w:rPr>
          <w:rFonts w:hint="eastAsia"/>
        </w:rPr>
        <w:t>.</w:t>
      </w:r>
    </w:p>
    <w:tbl>
      <w:tblPr>
        <w:tblStyle w:val="afa"/>
        <w:tblW w:w="4717" w:type="pct"/>
        <w:tblInd w:w="279" w:type="dxa"/>
        <w:tblLook w:val="04A0" w:firstRow="1" w:lastRow="0" w:firstColumn="1" w:lastColumn="0" w:noHBand="0" w:noVBand="1"/>
      </w:tblPr>
      <w:tblGrid>
        <w:gridCol w:w="1911"/>
        <w:gridCol w:w="6910"/>
      </w:tblGrid>
      <w:tr w:rsidR="008052B0" w:rsidRPr="00771407" w14:paraId="2B41BDA1" w14:textId="77777777" w:rsidTr="00066035">
        <w:trPr>
          <w:trHeight w:val="154"/>
        </w:trPr>
        <w:tc>
          <w:tcPr>
            <w:tcW w:w="1083" w:type="pct"/>
            <w:shd w:val="clear" w:color="auto" w:fill="D7D2CF"/>
            <w:noWrap/>
            <w:hideMark/>
          </w:tcPr>
          <w:p w14:paraId="40E0F0D4" w14:textId="472A453D" w:rsidR="008052B0" w:rsidRPr="007763E3" w:rsidRDefault="008052B0" w:rsidP="008052B0">
            <w:pPr>
              <w:rPr>
                <w:b/>
                <w:bCs/>
                <w:sz w:val="17"/>
                <w:szCs w:val="17"/>
              </w:rPr>
            </w:pPr>
            <w:r w:rsidRPr="007763E3">
              <w:rPr>
                <w:b/>
                <w:bCs/>
                <w:sz w:val="17"/>
                <w:szCs w:val="17"/>
              </w:rPr>
              <w:t xml:space="preserve">Concept </w:t>
            </w:r>
            <w:r w:rsidRPr="007763E3">
              <w:rPr>
                <w:rFonts w:hint="eastAsia"/>
                <w:b/>
                <w:bCs/>
                <w:sz w:val="17"/>
                <w:szCs w:val="17"/>
              </w:rPr>
              <w:t>Id</w:t>
            </w:r>
          </w:p>
        </w:tc>
        <w:tc>
          <w:tcPr>
            <w:tcW w:w="3917" w:type="pct"/>
            <w:shd w:val="clear" w:color="auto" w:fill="D7D2CF"/>
            <w:noWrap/>
            <w:hideMark/>
          </w:tcPr>
          <w:p w14:paraId="1083CC4F" w14:textId="070FE770" w:rsidR="009603AE" w:rsidRPr="007763E3" w:rsidRDefault="008052B0" w:rsidP="008052B0">
            <w:pPr>
              <w:rPr>
                <w:b/>
                <w:bCs/>
                <w:sz w:val="17"/>
                <w:szCs w:val="17"/>
              </w:rPr>
            </w:pPr>
            <w:r w:rsidRPr="007763E3">
              <w:rPr>
                <w:rFonts w:hint="eastAsia"/>
                <w:b/>
                <w:bCs/>
                <w:sz w:val="17"/>
                <w:szCs w:val="17"/>
              </w:rPr>
              <w:t>Concept</w:t>
            </w:r>
            <w:r w:rsidRPr="007763E3">
              <w:rPr>
                <w:b/>
                <w:bCs/>
                <w:sz w:val="17"/>
                <w:szCs w:val="17"/>
              </w:rPr>
              <w:t xml:space="preserve"> </w:t>
            </w:r>
            <w:r w:rsidRPr="007763E3">
              <w:rPr>
                <w:rFonts w:hint="eastAsia"/>
                <w:b/>
                <w:bCs/>
                <w:sz w:val="17"/>
                <w:szCs w:val="17"/>
              </w:rPr>
              <w:t>Nam</w:t>
            </w:r>
            <w:r w:rsidR="009603AE" w:rsidRPr="007763E3">
              <w:rPr>
                <w:b/>
                <w:bCs/>
                <w:sz w:val="17"/>
                <w:szCs w:val="17"/>
              </w:rPr>
              <w:t>e</w:t>
            </w:r>
          </w:p>
        </w:tc>
      </w:tr>
      <w:tr w:rsidR="008052B0" w:rsidRPr="00771407" w14:paraId="13ADB1F3" w14:textId="77777777" w:rsidTr="00FD2BD2">
        <w:trPr>
          <w:trHeight w:val="340"/>
        </w:trPr>
        <w:tc>
          <w:tcPr>
            <w:tcW w:w="1083" w:type="pct"/>
            <w:noWrap/>
            <w:vAlign w:val="center"/>
            <w:hideMark/>
          </w:tcPr>
          <w:p w14:paraId="1414958B" w14:textId="77777777" w:rsidR="00771407" w:rsidRPr="00771407" w:rsidRDefault="00771407" w:rsidP="00FD2BD2">
            <w:pPr>
              <w:jc w:val="both"/>
              <w:rPr>
                <w:sz w:val="17"/>
                <w:szCs w:val="17"/>
              </w:rPr>
            </w:pPr>
            <w:r w:rsidRPr="00771407">
              <w:rPr>
                <w:rFonts w:hint="eastAsia"/>
                <w:sz w:val="17"/>
                <w:szCs w:val="17"/>
              </w:rPr>
              <w:t>134438</w:t>
            </w:r>
          </w:p>
        </w:tc>
        <w:tc>
          <w:tcPr>
            <w:tcW w:w="3917" w:type="pct"/>
            <w:noWrap/>
            <w:vAlign w:val="center"/>
            <w:hideMark/>
          </w:tcPr>
          <w:p w14:paraId="74B9B6FB" w14:textId="77777777" w:rsidR="00771407" w:rsidRPr="00771407" w:rsidRDefault="00771407" w:rsidP="00FD2BD2">
            <w:pPr>
              <w:jc w:val="both"/>
              <w:rPr>
                <w:sz w:val="17"/>
                <w:szCs w:val="17"/>
              </w:rPr>
            </w:pPr>
            <w:r w:rsidRPr="00771407">
              <w:rPr>
                <w:rFonts w:hint="eastAsia"/>
                <w:sz w:val="17"/>
                <w:szCs w:val="17"/>
              </w:rPr>
              <w:t>Contact dermatitis</w:t>
            </w:r>
          </w:p>
        </w:tc>
      </w:tr>
      <w:tr w:rsidR="008052B0" w:rsidRPr="00771407" w14:paraId="58472CE0" w14:textId="77777777" w:rsidTr="00FD2BD2">
        <w:trPr>
          <w:trHeight w:val="340"/>
        </w:trPr>
        <w:tc>
          <w:tcPr>
            <w:tcW w:w="1083" w:type="pct"/>
            <w:noWrap/>
            <w:vAlign w:val="center"/>
            <w:hideMark/>
          </w:tcPr>
          <w:p w14:paraId="09906703" w14:textId="77777777" w:rsidR="00771407" w:rsidRPr="00771407" w:rsidRDefault="00771407" w:rsidP="00FD2BD2">
            <w:pPr>
              <w:jc w:val="both"/>
              <w:rPr>
                <w:sz w:val="17"/>
                <w:szCs w:val="17"/>
              </w:rPr>
            </w:pPr>
            <w:r w:rsidRPr="00771407">
              <w:rPr>
                <w:rFonts w:hint="eastAsia"/>
                <w:sz w:val="17"/>
                <w:szCs w:val="17"/>
              </w:rPr>
              <w:t>374375</w:t>
            </w:r>
          </w:p>
        </w:tc>
        <w:tc>
          <w:tcPr>
            <w:tcW w:w="3917" w:type="pct"/>
            <w:noWrap/>
            <w:vAlign w:val="center"/>
            <w:hideMark/>
          </w:tcPr>
          <w:p w14:paraId="03CC8641" w14:textId="77777777" w:rsidR="00771407" w:rsidRPr="00771407" w:rsidRDefault="00771407" w:rsidP="00FD2BD2">
            <w:pPr>
              <w:jc w:val="both"/>
              <w:rPr>
                <w:sz w:val="17"/>
                <w:szCs w:val="17"/>
              </w:rPr>
            </w:pPr>
            <w:r w:rsidRPr="00771407">
              <w:rPr>
                <w:rFonts w:hint="eastAsia"/>
                <w:sz w:val="17"/>
                <w:szCs w:val="17"/>
              </w:rPr>
              <w:t>Impacted cerumen</w:t>
            </w:r>
          </w:p>
        </w:tc>
      </w:tr>
      <w:tr w:rsidR="008052B0" w:rsidRPr="00771407" w14:paraId="32A9745C" w14:textId="77777777" w:rsidTr="00FD2BD2">
        <w:trPr>
          <w:trHeight w:val="340"/>
        </w:trPr>
        <w:tc>
          <w:tcPr>
            <w:tcW w:w="1083" w:type="pct"/>
            <w:noWrap/>
            <w:vAlign w:val="center"/>
            <w:hideMark/>
          </w:tcPr>
          <w:p w14:paraId="3D916F3B" w14:textId="77777777" w:rsidR="00771407" w:rsidRPr="00771407" w:rsidRDefault="00771407" w:rsidP="00FD2BD2">
            <w:pPr>
              <w:jc w:val="both"/>
              <w:rPr>
                <w:sz w:val="17"/>
                <w:szCs w:val="17"/>
              </w:rPr>
            </w:pPr>
            <w:r w:rsidRPr="00771407">
              <w:rPr>
                <w:rFonts w:hint="eastAsia"/>
                <w:sz w:val="17"/>
                <w:szCs w:val="17"/>
              </w:rPr>
              <w:t>437264</w:t>
            </w:r>
          </w:p>
        </w:tc>
        <w:tc>
          <w:tcPr>
            <w:tcW w:w="3917" w:type="pct"/>
            <w:noWrap/>
            <w:vAlign w:val="center"/>
            <w:hideMark/>
          </w:tcPr>
          <w:p w14:paraId="0F650CD1" w14:textId="77777777" w:rsidR="00771407" w:rsidRPr="00771407" w:rsidRDefault="00771407" w:rsidP="00FD2BD2">
            <w:pPr>
              <w:jc w:val="both"/>
              <w:rPr>
                <w:sz w:val="17"/>
                <w:szCs w:val="17"/>
              </w:rPr>
            </w:pPr>
            <w:r w:rsidRPr="00771407">
              <w:rPr>
                <w:rFonts w:hint="eastAsia"/>
                <w:sz w:val="17"/>
                <w:szCs w:val="17"/>
              </w:rPr>
              <w:t>Tobacco dependence syndrome</w:t>
            </w:r>
          </w:p>
        </w:tc>
      </w:tr>
      <w:tr w:rsidR="008052B0" w:rsidRPr="00771407" w14:paraId="05E4DDEA" w14:textId="77777777" w:rsidTr="00FD2BD2">
        <w:trPr>
          <w:trHeight w:val="340"/>
        </w:trPr>
        <w:tc>
          <w:tcPr>
            <w:tcW w:w="1083" w:type="pct"/>
            <w:noWrap/>
            <w:vAlign w:val="center"/>
            <w:hideMark/>
          </w:tcPr>
          <w:p w14:paraId="29E1BD5F" w14:textId="77777777" w:rsidR="00771407" w:rsidRPr="00771407" w:rsidRDefault="00771407" w:rsidP="00FD2BD2">
            <w:pPr>
              <w:jc w:val="both"/>
              <w:rPr>
                <w:sz w:val="17"/>
                <w:szCs w:val="17"/>
              </w:rPr>
            </w:pPr>
            <w:r w:rsidRPr="00771407">
              <w:rPr>
                <w:rFonts w:hint="eastAsia"/>
                <w:sz w:val="17"/>
                <w:szCs w:val="17"/>
              </w:rPr>
              <w:t>373478</w:t>
            </w:r>
          </w:p>
        </w:tc>
        <w:tc>
          <w:tcPr>
            <w:tcW w:w="3917" w:type="pct"/>
            <w:noWrap/>
            <w:vAlign w:val="center"/>
            <w:hideMark/>
          </w:tcPr>
          <w:p w14:paraId="542AB815" w14:textId="77777777" w:rsidR="00771407" w:rsidRPr="00771407" w:rsidRDefault="00771407" w:rsidP="00FD2BD2">
            <w:pPr>
              <w:jc w:val="both"/>
              <w:rPr>
                <w:sz w:val="17"/>
                <w:szCs w:val="17"/>
              </w:rPr>
            </w:pPr>
            <w:r w:rsidRPr="00771407">
              <w:rPr>
                <w:rFonts w:hint="eastAsia"/>
                <w:sz w:val="17"/>
                <w:szCs w:val="17"/>
              </w:rPr>
              <w:t>Presbyopia</w:t>
            </w:r>
          </w:p>
        </w:tc>
      </w:tr>
      <w:tr w:rsidR="008052B0" w:rsidRPr="00771407" w14:paraId="0F862263" w14:textId="77777777" w:rsidTr="00FD2BD2">
        <w:trPr>
          <w:trHeight w:val="340"/>
        </w:trPr>
        <w:tc>
          <w:tcPr>
            <w:tcW w:w="1083" w:type="pct"/>
            <w:noWrap/>
            <w:vAlign w:val="center"/>
            <w:hideMark/>
          </w:tcPr>
          <w:p w14:paraId="38221D25" w14:textId="77777777" w:rsidR="00771407" w:rsidRPr="00771407" w:rsidRDefault="00771407" w:rsidP="00FD2BD2">
            <w:pPr>
              <w:jc w:val="both"/>
              <w:rPr>
                <w:sz w:val="17"/>
                <w:szCs w:val="17"/>
              </w:rPr>
            </w:pPr>
            <w:r w:rsidRPr="00771407">
              <w:rPr>
                <w:rFonts w:hint="eastAsia"/>
                <w:sz w:val="17"/>
                <w:szCs w:val="17"/>
              </w:rPr>
              <w:t>36713918</w:t>
            </w:r>
          </w:p>
        </w:tc>
        <w:tc>
          <w:tcPr>
            <w:tcW w:w="3917" w:type="pct"/>
            <w:noWrap/>
            <w:vAlign w:val="center"/>
            <w:hideMark/>
          </w:tcPr>
          <w:p w14:paraId="0FC4E4B1" w14:textId="77777777" w:rsidR="00771407" w:rsidRPr="00771407" w:rsidRDefault="00771407" w:rsidP="00FD2BD2">
            <w:pPr>
              <w:jc w:val="both"/>
              <w:rPr>
                <w:sz w:val="17"/>
                <w:szCs w:val="17"/>
              </w:rPr>
            </w:pPr>
            <w:r w:rsidRPr="00771407">
              <w:rPr>
                <w:rFonts w:hint="eastAsia"/>
                <w:sz w:val="17"/>
                <w:szCs w:val="17"/>
              </w:rPr>
              <w:t>Somatic dysfunction of lumbar region</w:t>
            </w:r>
          </w:p>
        </w:tc>
      </w:tr>
      <w:tr w:rsidR="008052B0" w:rsidRPr="00771407" w14:paraId="188E2040" w14:textId="77777777" w:rsidTr="00FD2BD2">
        <w:trPr>
          <w:trHeight w:val="340"/>
        </w:trPr>
        <w:tc>
          <w:tcPr>
            <w:tcW w:w="1083" w:type="pct"/>
            <w:noWrap/>
            <w:vAlign w:val="center"/>
            <w:hideMark/>
          </w:tcPr>
          <w:p w14:paraId="27E1D967" w14:textId="77777777" w:rsidR="00771407" w:rsidRPr="00771407" w:rsidRDefault="00771407" w:rsidP="00FD2BD2">
            <w:pPr>
              <w:jc w:val="both"/>
              <w:rPr>
                <w:sz w:val="17"/>
                <w:szCs w:val="17"/>
              </w:rPr>
            </w:pPr>
            <w:r w:rsidRPr="00771407">
              <w:rPr>
                <w:rFonts w:hint="eastAsia"/>
                <w:sz w:val="17"/>
                <w:szCs w:val="17"/>
              </w:rPr>
              <w:t>140641</w:t>
            </w:r>
          </w:p>
        </w:tc>
        <w:tc>
          <w:tcPr>
            <w:tcW w:w="3917" w:type="pct"/>
            <w:noWrap/>
            <w:vAlign w:val="center"/>
            <w:hideMark/>
          </w:tcPr>
          <w:p w14:paraId="1E5E090E" w14:textId="77777777" w:rsidR="00771407" w:rsidRPr="00771407" w:rsidRDefault="00771407" w:rsidP="00FD2BD2">
            <w:pPr>
              <w:jc w:val="both"/>
              <w:rPr>
                <w:sz w:val="17"/>
                <w:szCs w:val="17"/>
              </w:rPr>
            </w:pPr>
            <w:r w:rsidRPr="00771407">
              <w:rPr>
                <w:rFonts w:hint="eastAsia"/>
                <w:sz w:val="17"/>
                <w:szCs w:val="17"/>
              </w:rPr>
              <w:t>Verruca vulgaris</w:t>
            </w:r>
          </w:p>
        </w:tc>
      </w:tr>
      <w:tr w:rsidR="008052B0" w:rsidRPr="00771407" w14:paraId="0EC97B28" w14:textId="77777777" w:rsidTr="00FD2BD2">
        <w:trPr>
          <w:trHeight w:val="340"/>
        </w:trPr>
        <w:tc>
          <w:tcPr>
            <w:tcW w:w="1083" w:type="pct"/>
            <w:noWrap/>
            <w:vAlign w:val="center"/>
            <w:hideMark/>
          </w:tcPr>
          <w:p w14:paraId="1F77F9A4" w14:textId="77777777" w:rsidR="00771407" w:rsidRPr="00771407" w:rsidRDefault="00771407" w:rsidP="00FD2BD2">
            <w:pPr>
              <w:jc w:val="both"/>
              <w:rPr>
                <w:sz w:val="17"/>
                <w:szCs w:val="17"/>
              </w:rPr>
            </w:pPr>
            <w:r w:rsidRPr="00771407">
              <w:rPr>
                <w:rFonts w:hint="eastAsia"/>
                <w:sz w:val="17"/>
                <w:szCs w:val="17"/>
              </w:rPr>
              <w:t>4115367</w:t>
            </w:r>
          </w:p>
        </w:tc>
        <w:tc>
          <w:tcPr>
            <w:tcW w:w="3917" w:type="pct"/>
            <w:noWrap/>
            <w:vAlign w:val="center"/>
            <w:hideMark/>
          </w:tcPr>
          <w:p w14:paraId="58B0B981" w14:textId="77777777" w:rsidR="00771407" w:rsidRPr="00771407" w:rsidRDefault="00771407" w:rsidP="00FD2BD2">
            <w:pPr>
              <w:jc w:val="both"/>
              <w:rPr>
                <w:sz w:val="17"/>
                <w:szCs w:val="17"/>
              </w:rPr>
            </w:pPr>
            <w:r w:rsidRPr="00771407">
              <w:rPr>
                <w:rFonts w:hint="eastAsia"/>
                <w:sz w:val="17"/>
                <w:szCs w:val="17"/>
              </w:rPr>
              <w:t>Wrist joint pain</w:t>
            </w:r>
          </w:p>
        </w:tc>
      </w:tr>
      <w:tr w:rsidR="008052B0" w:rsidRPr="00771407" w14:paraId="1BAADD96" w14:textId="77777777" w:rsidTr="00FD2BD2">
        <w:trPr>
          <w:trHeight w:val="340"/>
        </w:trPr>
        <w:tc>
          <w:tcPr>
            <w:tcW w:w="1083" w:type="pct"/>
            <w:noWrap/>
            <w:vAlign w:val="center"/>
            <w:hideMark/>
          </w:tcPr>
          <w:p w14:paraId="62867995" w14:textId="77777777" w:rsidR="00771407" w:rsidRPr="00771407" w:rsidRDefault="00771407" w:rsidP="00FD2BD2">
            <w:pPr>
              <w:jc w:val="both"/>
              <w:rPr>
                <w:sz w:val="17"/>
                <w:szCs w:val="17"/>
              </w:rPr>
            </w:pPr>
            <w:r w:rsidRPr="00771407">
              <w:rPr>
                <w:rFonts w:hint="eastAsia"/>
                <w:sz w:val="17"/>
                <w:szCs w:val="17"/>
              </w:rPr>
              <w:t>194083</w:t>
            </w:r>
          </w:p>
        </w:tc>
        <w:tc>
          <w:tcPr>
            <w:tcW w:w="3917" w:type="pct"/>
            <w:noWrap/>
            <w:vAlign w:val="center"/>
            <w:hideMark/>
          </w:tcPr>
          <w:p w14:paraId="5BF330FA" w14:textId="77777777" w:rsidR="00771407" w:rsidRPr="00771407" w:rsidRDefault="00771407" w:rsidP="00FD2BD2">
            <w:pPr>
              <w:jc w:val="both"/>
              <w:rPr>
                <w:sz w:val="17"/>
                <w:szCs w:val="17"/>
              </w:rPr>
            </w:pPr>
            <w:r w:rsidRPr="00771407">
              <w:rPr>
                <w:rFonts w:hint="eastAsia"/>
                <w:sz w:val="17"/>
                <w:szCs w:val="17"/>
              </w:rPr>
              <w:t>Vaginitis and vulvovaginitis</w:t>
            </w:r>
          </w:p>
        </w:tc>
      </w:tr>
      <w:tr w:rsidR="008052B0" w:rsidRPr="00771407" w14:paraId="7762F52A" w14:textId="77777777" w:rsidTr="00FD2BD2">
        <w:trPr>
          <w:trHeight w:val="340"/>
        </w:trPr>
        <w:tc>
          <w:tcPr>
            <w:tcW w:w="1083" w:type="pct"/>
            <w:noWrap/>
            <w:vAlign w:val="center"/>
            <w:hideMark/>
          </w:tcPr>
          <w:p w14:paraId="05037327" w14:textId="77777777" w:rsidR="00771407" w:rsidRPr="00771407" w:rsidRDefault="00771407" w:rsidP="00FD2BD2">
            <w:pPr>
              <w:jc w:val="both"/>
              <w:rPr>
                <w:sz w:val="17"/>
                <w:szCs w:val="17"/>
              </w:rPr>
            </w:pPr>
            <w:r w:rsidRPr="00771407">
              <w:rPr>
                <w:rFonts w:hint="eastAsia"/>
                <w:sz w:val="17"/>
                <w:szCs w:val="17"/>
              </w:rPr>
              <w:t>444132</w:t>
            </w:r>
          </w:p>
        </w:tc>
        <w:tc>
          <w:tcPr>
            <w:tcW w:w="3917" w:type="pct"/>
            <w:noWrap/>
            <w:vAlign w:val="center"/>
            <w:hideMark/>
          </w:tcPr>
          <w:p w14:paraId="7065405C" w14:textId="77777777" w:rsidR="00771407" w:rsidRPr="00771407" w:rsidRDefault="00771407" w:rsidP="00FD2BD2">
            <w:pPr>
              <w:jc w:val="both"/>
              <w:rPr>
                <w:sz w:val="17"/>
                <w:szCs w:val="17"/>
              </w:rPr>
            </w:pPr>
            <w:r w:rsidRPr="00771407">
              <w:rPr>
                <w:rFonts w:hint="eastAsia"/>
                <w:sz w:val="17"/>
                <w:szCs w:val="17"/>
              </w:rPr>
              <w:t>Injury of knee</w:t>
            </w:r>
          </w:p>
        </w:tc>
      </w:tr>
      <w:tr w:rsidR="008052B0" w:rsidRPr="00771407" w14:paraId="51AF9805" w14:textId="77777777" w:rsidTr="00FD2BD2">
        <w:trPr>
          <w:trHeight w:val="340"/>
        </w:trPr>
        <w:tc>
          <w:tcPr>
            <w:tcW w:w="1083" w:type="pct"/>
            <w:noWrap/>
            <w:vAlign w:val="center"/>
            <w:hideMark/>
          </w:tcPr>
          <w:p w14:paraId="2A645441" w14:textId="77777777" w:rsidR="00771407" w:rsidRPr="00771407" w:rsidRDefault="00771407" w:rsidP="00FD2BD2">
            <w:pPr>
              <w:jc w:val="both"/>
              <w:rPr>
                <w:sz w:val="17"/>
                <w:szCs w:val="17"/>
              </w:rPr>
            </w:pPr>
            <w:r w:rsidRPr="00771407">
              <w:rPr>
                <w:rFonts w:hint="eastAsia"/>
                <w:sz w:val="17"/>
                <w:szCs w:val="17"/>
              </w:rPr>
              <w:t>81151</w:t>
            </w:r>
          </w:p>
        </w:tc>
        <w:tc>
          <w:tcPr>
            <w:tcW w:w="3917" w:type="pct"/>
            <w:noWrap/>
            <w:vAlign w:val="center"/>
            <w:hideMark/>
          </w:tcPr>
          <w:p w14:paraId="66010F29" w14:textId="77777777" w:rsidR="00771407" w:rsidRPr="00771407" w:rsidRDefault="00771407" w:rsidP="00FD2BD2">
            <w:pPr>
              <w:jc w:val="both"/>
              <w:rPr>
                <w:sz w:val="17"/>
                <w:szCs w:val="17"/>
              </w:rPr>
            </w:pPr>
            <w:r w:rsidRPr="00771407">
              <w:rPr>
                <w:rFonts w:hint="eastAsia"/>
                <w:sz w:val="17"/>
                <w:szCs w:val="17"/>
              </w:rPr>
              <w:t>Sprain of ankle</w:t>
            </w:r>
          </w:p>
        </w:tc>
      </w:tr>
      <w:tr w:rsidR="008052B0" w:rsidRPr="00771407" w14:paraId="22BD6BE3" w14:textId="77777777" w:rsidTr="00FD2BD2">
        <w:trPr>
          <w:trHeight w:val="340"/>
        </w:trPr>
        <w:tc>
          <w:tcPr>
            <w:tcW w:w="1083" w:type="pct"/>
            <w:noWrap/>
            <w:vAlign w:val="center"/>
            <w:hideMark/>
          </w:tcPr>
          <w:p w14:paraId="5867E8E2" w14:textId="77777777" w:rsidR="00771407" w:rsidRPr="00771407" w:rsidRDefault="00771407" w:rsidP="00FD2BD2">
            <w:pPr>
              <w:jc w:val="both"/>
              <w:rPr>
                <w:sz w:val="17"/>
                <w:szCs w:val="17"/>
              </w:rPr>
            </w:pPr>
            <w:r w:rsidRPr="00771407">
              <w:rPr>
                <w:rFonts w:hint="eastAsia"/>
                <w:sz w:val="17"/>
                <w:szCs w:val="17"/>
              </w:rPr>
              <w:t>440329</w:t>
            </w:r>
          </w:p>
        </w:tc>
        <w:tc>
          <w:tcPr>
            <w:tcW w:w="3917" w:type="pct"/>
            <w:noWrap/>
            <w:vAlign w:val="center"/>
            <w:hideMark/>
          </w:tcPr>
          <w:p w14:paraId="255E039D" w14:textId="77777777" w:rsidR="00771407" w:rsidRPr="00771407" w:rsidRDefault="00771407" w:rsidP="00FD2BD2">
            <w:pPr>
              <w:jc w:val="both"/>
              <w:rPr>
                <w:sz w:val="17"/>
                <w:szCs w:val="17"/>
              </w:rPr>
            </w:pPr>
            <w:r w:rsidRPr="00771407">
              <w:rPr>
                <w:rFonts w:hint="eastAsia"/>
                <w:sz w:val="17"/>
                <w:szCs w:val="17"/>
              </w:rPr>
              <w:t>Herpes zoster without complication</w:t>
            </w:r>
          </w:p>
        </w:tc>
      </w:tr>
      <w:tr w:rsidR="008052B0" w:rsidRPr="00771407" w14:paraId="47757288" w14:textId="77777777" w:rsidTr="00FD2BD2">
        <w:trPr>
          <w:trHeight w:val="340"/>
        </w:trPr>
        <w:tc>
          <w:tcPr>
            <w:tcW w:w="1083" w:type="pct"/>
            <w:noWrap/>
            <w:vAlign w:val="center"/>
            <w:hideMark/>
          </w:tcPr>
          <w:p w14:paraId="57E0B2BD" w14:textId="77777777" w:rsidR="00771407" w:rsidRPr="00771407" w:rsidRDefault="00771407" w:rsidP="00FD2BD2">
            <w:pPr>
              <w:jc w:val="both"/>
              <w:rPr>
                <w:sz w:val="17"/>
                <w:szCs w:val="17"/>
              </w:rPr>
            </w:pPr>
            <w:r w:rsidRPr="00771407">
              <w:rPr>
                <w:rFonts w:hint="eastAsia"/>
                <w:sz w:val="17"/>
                <w:szCs w:val="17"/>
              </w:rPr>
              <w:t>73560</w:t>
            </w:r>
          </w:p>
        </w:tc>
        <w:tc>
          <w:tcPr>
            <w:tcW w:w="3917" w:type="pct"/>
            <w:noWrap/>
            <w:vAlign w:val="center"/>
            <w:hideMark/>
          </w:tcPr>
          <w:p w14:paraId="6235DD3E" w14:textId="77777777" w:rsidR="00771407" w:rsidRPr="00771407" w:rsidRDefault="00771407" w:rsidP="00FD2BD2">
            <w:pPr>
              <w:jc w:val="both"/>
              <w:rPr>
                <w:sz w:val="17"/>
                <w:szCs w:val="17"/>
              </w:rPr>
            </w:pPr>
            <w:r w:rsidRPr="00771407">
              <w:rPr>
                <w:rFonts w:hint="eastAsia"/>
                <w:sz w:val="17"/>
                <w:szCs w:val="17"/>
              </w:rPr>
              <w:t>Calcaneal spur</w:t>
            </w:r>
          </w:p>
        </w:tc>
      </w:tr>
      <w:tr w:rsidR="008052B0" w:rsidRPr="00771407" w14:paraId="5C21A48E" w14:textId="77777777" w:rsidTr="00FD2BD2">
        <w:trPr>
          <w:trHeight w:val="340"/>
        </w:trPr>
        <w:tc>
          <w:tcPr>
            <w:tcW w:w="1083" w:type="pct"/>
            <w:noWrap/>
            <w:vAlign w:val="center"/>
            <w:hideMark/>
          </w:tcPr>
          <w:p w14:paraId="7FB7B188" w14:textId="77777777" w:rsidR="00771407" w:rsidRPr="00771407" w:rsidRDefault="00771407" w:rsidP="00FD2BD2">
            <w:pPr>
              <w:jc w:val="both"/>
              <w:rPr>
                <w:sz w:val="17"/>
                <w:szCs w:val="17"/>
              </w:rPr>
            </w:pPr>
            <w:r w:rsidRPr="00771407">
              <w:rPr>
                <w:rFonts w:hint="eastAsia"/>
                <w:sz w:val="17"/>
                <w:szCs w:val="17"/>
              </w:rPr>
              <w:t>433577</w:t>
            </w:r>
          </w:p>
        </w:tc>
        <w:tc>
          <w:tcPr>
            <w:tcW w:w="3917" w:type="pct"/>
            <w:noWrap/>
            <w:vAlign w:val="center"/>
            <w:hideMark/>
          </w:tcPr>
          <w:p w14:paraId="45229E59" w14:textId="77777777" w:rsidR="00771407" w:rsidRPr="00771407" w:rsidRDefault="00771407" w:rsidP="00FD2BD2">
            <w:pPr>
              <w:jc w:val="both"/>
              <w:rPr>
                <w:sz w:val="17"/>
                <w:szCs w:val="17"/>
              </w:rPr>
            </w:pPr>
            <w:r w:rsidRPr="00771407">
              <w:rPr>
                <w:rFonts w:hint="eastAsia"/>
                <w:sz w:val="17"/>
                <w:szCs w:val="17"/>
              </w:rPr>
              <w:t>Hammer toe</w:t>
            </w:r>
          </w:p>
        </w:tc>
      </w:tr>
      <w:tr w:rsidR="008052B0" w:rsidRPr="00771407" w14:paraId="2FA7B164" w14:textId="77777777" w:rsidTr="00FD2BD2">
        <w:trPr>
          <w:trHeight w:val="340"/>
        </w:trPr>
        <w:tc>
          <w:tcPr>
            <w:tcW w:w="1083" w:type="pct"/>
            <w:noWrap/>
            <w:vAlign w:val="center"/>
            <w:hideMark/>
          </w:tcPr>
          <w:p w14:paraId="11B2CED4" w14:textId="77777777" w:rsidR="00771407" w:rsidRPr="00771407" w:rsidRDefault="00771407" w:rsidP="00FD2BD2">
            <w:pPr>
              <w:jc w:val="both"/>
              <w:rPr>
                <w:sz w:val="17"/>
                <w:szCs w:val="17"/>
              </w:rPr>
            </w:pPr>
            <w:r w:rsidRPr="00771407">
              <w:rPr>
                <w:rFonts w:hint="eastAsia"/>
                <w:sz w:val="17"/>
                <w:szCs w:val="17"/>
              </w:rPr>
              <w:t>81378</w:t>
            </w:r>
          </w:p>
        </w:tc>
        <w:tc>
          <w:tcPr>
            <w:tcW w:w="3917" w:type="pct"/>
            <w:noWrap/>
            <w:vAlign w:val="center"/>
            <w:hideMark/>
          </w:tcPr>
          <w:p w14:paraId="13B55C6E" w14:textId="77777777" w:rsidR="00771407" w:rsidRPr="00771407" w:rsidRDefault="00771407" w:rsidP="00FD2BD2">
            <w:pPr>
              <w:jc w:val="both"/>
              <w:rPr>
                <w:sz w:val="17"/>
                <w:szCs w:val="17"/>
              </w:rPr>
            </w:pPr>
            <w:r w:rsidRPr="00771407">
              <w:rPr>
                <w:rFonts w:hint="eastAsia"/>
                <w:sz w:val="17"/>
                <w:szCs w:val="17"/>
              </w:rPr>
              <w:t>Chondromalacia of patella</w:t>
            </w:r>
          </w:p>
        </w:tc>
      </w:tr>
      <w:tr w:rsidR="008052B0" w:rsidRPr="00771407" w14:paraId="598A9032" w14:textId="77777777" w:rsidTr="00FD2BD2">
        <w:trPr>
          <w:trHeight w:val="340"/>
        </w:trPr>
        <w:tc>
          <w:tcPr>
            <w:tcW w:w="1083" w:type="pct"/>
            <w:noWrap/>
            <w:vAlign w:val="center"/>
            <w:hideMark/>
          </w:tcPr>
          <w:p w14:paraId="4F4D2377" w14:textId="77777777" w:rsidR="00771407" w:rsidRPr="00771407" w:rsidRDefault="00771407" w:rsidP="00FD2BD2">
            <w:pPr>
              <w:jc w:val="both"/>
              <w:rPr>
                <w:sz w:val="17"/>
                <w:szCs w:val="17"/>
              </w:rPr>
            </w:pPr>
            <w:r w:rsidRPr="00771407">
              <w:rPr>
                <w:rFonts w:hint="eastAsia"/>
                <w:sz w:val="17"/>
                <w:szCs w:val="17"/>
              </w:rPr>
              <w:t>72748</w:t>
            </w:r>
          </w:p>
        </w:tc>
        <w:tc>
          <w:tcPr>
            <w:tcW w:w="3917" w:type="pct"/>
            <w:noWrap/>
            <w:vAlign w:val="center"/>
            <w:hideMark/>
          </w:tcPr>
          <w:p w14:paraId="5D5679C6" w14:textId="77777777" w:rsidR="00771407" w:rsidRPr="00771407" w:rsidRDefault="00771407" w:rsidP="00FD2BD2">
            <w:pPr>
              <w:jc w:val="both"/>
              <w:rPr>
                <w:sz w:val="17"/>
                <w:szCs w:val="17"/>
              </w:rPr>
            </w:pPr>
            <w:r w:rsidRPr="00771407">
              <w:rPr>
                <w:rFonts w:hint="eastAsia"/>
                <w:sz w:val="17"/>
                <w:szCs w:val="17"/>
              </w:rPr>
              <w:t>Strain of rotator cuff capsule</w:t>
            </w:r>
          </w:p>
        </w:tc>
      </w:tr>
      <w:tr w:rsidR="008052B0" w:rsidRPr="00771407" w14:paraId="616C2370" w14:textId="77777777" w:rsidTr="00FD2BD2">
        <w:trPr>
          <w:trHeight w:val="340"/>
        </w:trPr>
        <w:tc>
          <w:tcPr>
            <w:tcW w:w="1083" w:type="pct"/>
            <w:noWrap/>
            <w:vAlign w:val="center"/>
            <w:hideMark/>
          </w:tcPr>
          <w:p w14:paraId="33CAC441" w14:textId="77777777" w:rsidR="00771407" w:rsidRPr="00771407" w:rsidRDefault="00771407" w:rsidP="00FD2BD2">
            <w:pPr>
              <w:jc w:val="both"/>
              <w:rPr>
                <w:sz w:val="17"/>
                <w:szCs w:val="17"/>
              </w:rPr>
            </w:pPr>
            <w:r w:rsidRPr="00771407">
              <w:rPr>
                <w:rFonts w:hint="eastAsia"/>
                <w:sz w:val="17"/>
                <w:szCs w:val="17"/>
              </w:rPr>
              <w:t>75911</w:t>
            </w:r>
          </w:p>
        </w:tc>
        <w:tc>
          <w:tcPr>
            <w:tcW w:w="3917" w:type="pct"/>
            <w:noWrap/>
            <w:vAlign w:val="center"/>
            <w:hideMark/>
          </w:tcPr>
          <w:p w14:paraId="04D7AF49" w14:textId="77777777" w:rsidR="00771407" w:rsidRPr="00771407" w:rsidRDefault="00771407" w:rsidP="00FD2BD2">
            <w:pPr>
              <w:jc w:val="both"/>
              <w:rPr>
                <w:sz w:val="17"/>
                <w:szCs w:val="17"/>
              </w:rPr>
            </w:pPr>
            <w:r w:rsidRPr="00771407">
              <w:rPr>
                <w:rFonts w:hint="eastAsia"/>
                <w:sz w:val="17"/>
                <w:szCs w:val="17"/>
              </w:rPr>
              <w:t>Acquired hallux valgus</w:t>
            </w:r>
          </w:p>
        </w:tc>
      </w:tr>
      <w:tr w:rsidR="008052B0" w:rsidRPr="00771407" w14:paraId="33A0C1A9" w14:textId="77777777" w:rsidTr="00FD2BD2">
        <w:trPr>
          <w:trHeight w:val="340"/>
        </w:trPr>
        <w:tc>
          <w:tcPr>
            <w:tcW w:w="1083" w:type="pct"/>
            <w:noWrap/>
            <w:vAlign w:val="center"/>
            <w:hideMark/>
          </w:tcPr>
          <w:p w14:paraId="0C986811" w14:textId="77777777" w:rsidR="00771407" w:rsidRPr="00771407" w:rsidRDefault="00771407" w:rsidP="00FD2BD2">
            <w:pPr>
              <w:jc w:val="both"/>
              <w:rPr>
                <w:sz w:val="17"/>
                <w:szCs w:val="17"/>
              </w:rPr>
            </w:pPr>
            <w:r w:rsidRPr="00771407">
              <w:rPr>
                <w:rFonts w:hint="eastAsia"/>
                <w:sz w:val="17"/>
                <w:szCs w:val="17"/>
              </w:rPr>
              <w:t>441788</w:t>
            </w:r>
          </w:p>
        </w:tc>
        <w:tc>
          <w:tcPr>
            <w:tcW w:w="3917" w:type="pct"/>
            <w:noWrap/>
            <w:vAlign w:val="center"/>
            <w:hideMark/>
          </w:tcPr>
          <w:p w14:paraId="4DDD08A0" w14:textId="77777777" w:rsidR="00771407" w:rsidRPr="00771407" w:rsidRDefault="00771407" w:rsidP="00FD2BD2">
            <w:pPr>
              <w:jc w:val="both"/>
              <w:rPr>
                <w:sz w:val="17"/>
                <w:szCs w:val="17"/>
              </w:rPr>
            </w:pPr>
            <w:r w:rsidRPr="00771407">
              <w:rPr>
                <w:rFonts w:hint="eastAsia"/>
                <w:sz w:val="17"/>
                <w:szCs w:val="17"/>
              </w:rPr>
              <w:t>Human papilloma virus infection</w:t>
            </w:r>
          </w:p>
        </w:tc>
      </w:tr>
      <w:tr w:rsidR="008052B0" w:rsidRPr="00771407" w14:paraId="6666AED5" w14:textId="77777777" w:rsidTr="00FD2BD2">
        <w:trPr>
          <w:trHeight w:val="340"/>
        </w:trPr>
        <w:tc>
          <w:tcPr>
            <w:tcW w:w="1083" w:type="pct"/>
            <w:noWrap/>
            <w:vAlign w:val="center"/>
            <w:hideMark/>
          </w:tcPr>
          <w:p w14:paraId="39323A93" w14:textId="77777777" w:rsidR="00771407" w:rsidRPr="00771407" w:rsidRDefault="00771407" w:rsidP="00FD2BD2">
            <w:pPr>
              <w:jc w:val="both"/>
              <w:rPr>
                <w:sz w:val="17"/>
                <w:szCs w:val="17"/>
              </w:rPr>
            </w:pPr>
            <w:r w:rsidRPr="00771407">
              <w:rPr>
                <w:rFonts w:hint="eastAsia"/>
                <w:sz w:val="17"/>
                <w:szCs w:val="17"/>
              </w:rPr>
              <w:t>376707</w:t>
            </w:r>
          </w:p>
        </w:tc>
        <w:tc>
          <w:tcPr>
            <w:tcW w:w="3917" w:type="pct"/>
            <w:noWrap/>
            <w:vAlign w:val="center"/>
            <w:hideMark/>
          </w:tcPr>
          <w:p w14:paraId="56FDEC7F" w14:textId="77777777" w:rsidR="00771407" w:rsidRPr="00771407" w:rsidRDefault="00771407" w:rsidP="00FD2BD2">
            <w:pPr>
              <w:jc w:val="both"/>
              <w:rPr>
                <w:sz w:val="17"/>
                <w:szCs w:val="17"/>
              </w:rPr>
            </w:pPr>
            <w:r w:rsidRPr="00771407">
              <w:rPr>
                <w:rFonts w:hint="eastAsia"/>
                <w:sz w:val="17"/>
                <w:szCs w:val="17"/>
              </w:rPr>
              <w:t>Acute conjunctivitis</w:t>
            </w:r>
          </w:p>
        </w:tc>
      </w:tr>
      <w:tr w:rsidR="008052B0" w:rsidRPr="00771407" w14:paraId="54BA1F1B" w14:textId="77777777" w:rsidTr="00FD2BD2">
        <w:trPr>
          <w:trHeight w:val="340"/>
        </w:trPr>
        <w:tc>
          <w:tcPr>
            <w:tcW w:w="1083" w:type="pct"/>
            <w:noWrap/>
            <w:vAlign w:val="center"/>
            <w:hideMark/>
          </w:tcPr>
          <w:p w14:paraId="0C4E1466" w14:textId="77777777" w:rsidR="00771407" w:rsidRPr="00771407" w:rsidRDefault="00771407" w:rsidP="00FD2BD2">
            <w:pPr>
              <w:jc w:val="both"/>
              <w:rPr>
                <w:sz w:val="17"/>
                <w:szCs w:val="17"/>
              </w:rPr>
            </w:pPr>
            <w:r w:rsidRPr="00771407">
              <w:rPr>
                <w:rFonts w:hint="eastAsia"/>
                <w:sz w:val="17"/>
                <w:szCs w:val="17"/>
              </w:rPr>
              <w:t>77965</w:t>
            </w:r>
          </w:p>
        </w:tc>
        <w:tc>
          <w:tcPr>
            <w:tcW w:w="3917" w:type="pct"/>
            <w:noWrap/>
            <w:vAlign w:val="center"/>
            <w:hideMark/>
          </w:tcPr>
          <w:p w14:paraId="2A713990" w14:textId="77777777" w:rsidR="00771407" w:rsidRPr="00771407" w:rsidRDefault="00771407" w:rsidP="00FD2BD2">
            <w:pPr>
              <w:jc w:val="both"/>
              <w:rPr>
                <w:sz w:val="17"/>
                <w:szCs w:val="17"/>
              </w:rPr>
            </w:pPr>
            <w:r w:rsidRPr="00771407">
              <w:rPr>
                <w:rFonts w:hint="eastAsia"/>
                <w:sz w:val="17"/>
                <w:szCs w:val="17"/>
              </w:rPr>
              <w:t>Acquired trigger finger</w:t>
            </w:r>
          </w:p>
        </w:tc>
      </w:tr>
      <w:tr w:rsidR="008052B0" w:rsidRPr="00771407" w14:paraId="0452786B" w14:textId="77777777" w:rsidTr="00FD2BD2">
        <w:trPr>
          <w:trHeight w:val="340"/>
        </w:trPr>
        <w:tc>
          <w:tcPr>
            <w:tcW w:w="1083" w:type="pct"/>
            <w:noWrap/>
            <w:vAlign w:val="center"/>
            <w:hideMark/>
          </w:tcPr>
          <w:p w14:paraId="034827D4" w14:textId="77777777" w:rsidR="00771407" w:rsidRPr="00771407" w:rsidRDefault="00771407" w:rsidP="00FD2BD2">
            <w:pPr>
              <w:jc w:val="both"/>
              <w:rPr>
                <w:sz w:val="17"/>
                <w:szCs w:val="17"/>
              </w:rPr>
            </w:pPr>
            <w:r w:rsidRPr="00771407">
              <w:rPr>
                <w:rFonts w:hint="eastAsia"/>
                <w:sz w:val="17"/>
                <w:szCs w:val="17"/>
              </w:rPr>
              <w:t>137951</w:t>
            </w:r>
          </w:p>
        </w:tc>
        <w:tc>
          <w:tcPr>
            <w:tcW w:w="3917" w:type="pct"/>
            <w:noWrap/>
            <w:vAlign w:val="center"/>
            <w:hideMark/>
          </w:tcPr>
          <w:p w14:paraId="022C9B67" w14:textId="77777777" w:rsidR="00771407" w:rsidRPr="00771407" w:rsidRDefault="00771407" w:rsidP="00FD2BD2">
            <w:pPr>
              <w:jc w:val="both"/>
              <w:rPr>
                <w:sz w:val="17"/>
                <w:szCs w:val="17"/>
              </w:rPr>
            </w:pPr>
            <w:r w:rsidRPr="00771407">
              <w:rPr>
                <w:rFonts w:hint="eastAsia"/>
                <w:sz w:val="17"/>
                <w:szCs w:val="17"/>
              </w:rPr>
              <w:t>Acquired keratoderma</w:t>
            </w:r>
          </w:p>
        </w:tc>
      </w:tr>
      <w:tr w:rsidR="008052B0" w:rsidRPr="00771407" w14:paraId="46FF34A5" w14:textId="77777777" w:rsidTr="00FD2BD2">
        <w:trPr>
          <w:trHeight w:val="340"/>
        </w:trPr>
        <w:tc>
          <w:tcPr>
            <w:tcW w:w="1083" w:type="pct"/>
            <w:noWrap/>
            <w:vAlign w:val="center"/>
            <w:hideMark/>
          </w:tcPr>
          <w:p w14:paraId="6AE25B9C" w14:textId="77777777" w:rsidR="00771407" w:rsidRPr="00771407" w:rsidRDefault="00771407" w:rsidP="00FD2BD2">
            <w:pPr>
              <w:jc w:val="both"/>
              <w:rPr>
                <w:sz w:val="17"/>
                <w:szCs w:val="17"/>
              </w:rPr>
            </w:pPr>
            <w:r w:rsidRPr="00771407">
              <w:rPr>
                <w:rFonts w:hint="eastAsia"/>
                <w:sz w:val="17"/>
                <w:szCs w:val="17"/>
              </w:rPr>
              <w:t>73241</w:t>
            </w:r>
          </w:p>
        </w:tc>
        <w:tc>
          <w:tcPr>
            <w:tcW w:w="3917" w:type="pct"/>
            <w:noWrap/>
            <w:vAlign w:val="center"/>
            <w:hideMark/>
          </w:tcPr>
          <w:p w14:paraId="08E15179" w14:textId="77777777" w:rsidR="00771407" w:rsidRPr="00771407" w:rsidRDefault="00771407" w:rsidP="00FD2BD2">
            <w:pPr>
              <w:jc w:val="both"/>
              <w:rPr>
                <w:sz w:val="17"/>
                <w:szCs w:val="17"/>
              </w:rPr>
            </w:pPr>
            <w:r w:rsidRPr="00771407">
              <w:rPr>
                <w:rFonts w:hint="eastAsia"/>
                <w:sz w:val="17"/>
                <w:szCs w:val="17"/>
              </w:rPr>
              <w:t>Anal and rectal polyp</w:t>
            </w:r>
          </w:p>
        </w:tc>
      </w:tr>
      <w:tr w:rsidR="008052B0" w:rsidRPr="00771407" w14:paraId="3BB39A76" w14:textId="77777777" w:rsidTr="00FD2BD2">
        <w:trPr>
          <w:trHeight w:val="340"/>
        </w:trPr>
        <w:tc>
          <w:tcPr>
            <w:tcW w:w="1083" w:type="pct"/>
            <w:noWrap/>
            <w:vAlign w:val="center"/>
            <w:hideMark/>
          </w:tcPr>
          <w:p w14:paraId="479385CB" w14:textId="77777777" w:rsidR="00771407" w:rsidRPr="00771407" w:rsidRDefault="00771407" w:rsidP="00FD2BD2">
            <w:pPr>
              <w:jc w:val="both"/>
              <w:rPr>
                <w:sz w:val="17"/>
                <w:szCs w:val="17"/>
              </w:rPr>
            </w:pPr>
            <w:r w:rsidRPr="00771407">
              <w:rPr>
                <w:rFonts w:hint="eastAsia"/>
                <w:sz w:val="17"/>
                <w:szCs w:val="17"/>
              </w:rPr>
              <w:t>4209423</w:t>
            </w:r>
          </w:p>
        </w:tc>
        <w:tc>
          <w:tcPr>
            <w:tcW w:w="3917" w:type="pct"/>
            <w:noWrap/>
            <w:vAlign w:val="center"/>
            <w:hideMark/>
          </w:tcPr>
          <w:p w14:paraId="01808D26" w14:textId="77777777" w:rsidR="00771407" w:rsidRPr="00771407" w:rsidRDefault="00771407" w:rsidP="00FD2BD2">
            <w:pPr>
              <w:jc w:val="both"/>
              <w:rPr>
                <w:sz w:val="17"/>
                <w:szCs w:val="17"/>
              </w:rPr>
            </w:pPr>
            <w:r w:rsidRPr="00771407">
              <w:rPr>
                <w:rFonts w:hint="eastAsia"/>
                <w:sz w:val="17"/>
                <w:szCs w:val="17"/>
              </w:rPr>
              <w:t>Nicotine dependence</w:t>
            </w:r>
          </w:p>
        </w:tc>
      </w:tr>
      <w:tr w:rsidR="008052B0" w:rsidRPr="00771407" w14:paraId="033364F5" w14:textId="77777777" w:rsidTr="00FD2BD2">
        <w:trPr>
          <w:trHeight w:val="340"/>
        </w:trPr>
        <w:tc>
          <w:tcPr>
            <w:tcW w:w="1083" w:type="pct"/>
            <w:noWrap/>
            <w:vAlign w:val="center"/>
            <w:hideMark/>
          </w:tcPr>
          <w:p w14:paraId="7439686C" w14:textId="77777777" w:rsidR="00771407" w:rsidRPr="00771407" w:rsidRDefault="00771407" w:rsidP="00FD2BD2">
            <w:pPr>
              <w:jc w:val="both"/>
              <w:rPr>
                <w:sz w:val="17"/>
                <w:szCs w:val="17"/>
              </w:rPr>
            </w:pPr>
            <w:r w:rsidRPr="00771407">
              <w:rPr>
                <w:rFonts w:hint="eastAsia"/>
                <w:sz w:val="17"/>
                <w:szCs w:val="17"/>
              </w:rPr>
              <w:t>76786</w:t>
            </w:r>
          </w:p>
        </w:tc>
        <w:tc>
          <w:tcPr>
            <w:tcW w:w="3917" w:type="pct"/>
            <w:noWrap/>
            <w:vAlign w:val="center"/>
            <w:hideMark/>
          </w:tcPr>
          <w:p w14:paraId="5967EE72" w14:textId="77777777" w:rsidR="00771407" w:rsidRPr="00771407" w:rsidRDefault="00771407" w:rsidP="00FD2BD2">
            <w:pPr>
              <w:jc w:val="both"/>
              <w:rPr>
                <w:sz w:val="17"/>
                <w:szCs w:val="17"/>
              </w:rPr>
            </w:pPr>
            <w:r w:rsidRPr="00771407">
              <w:rPr>
                <w:rFonts w:hint="eastAsia"/>
                <w:sz w:val="17"/>
                <w:szCs w:val="17"/>
              </w:rPr>
              <w:t>Derangement of knee</w:t>
            </w:r>
          </w:p>
        </w:tc>
      </w:tr>
      <w:tr w:rsidR="008052B0" w:rsidRPr="00771407" w14:paraId="00AAD411" w14:textId="77777777" w:rsidTr="00FD2BD2">
        <w:trPr>
          <w:trHeight w:val="340"/>
        </w:trPr>
        <w:tc>
          <w:tcPr>
            <w:tcW w:w="1083" w:type="pct"/>
            <w:noWrap/>
            <w:vAlign w:val="center"/>
            <w:hideMark/>
          </w:tcPr>
          <w:p w14:paraId="65B4C0CD" w14:textId="77777777" w:rsidR="00771407" w:rsidRPr="00771407" w:rsidRDefault="00771407" w:rsidP="00FD2BD2">
            <w:pPr>
              <w:jc w:val="both"/>
              <w:rPr>
                <w:sz w:val="17"/>
                <w:szCs w:val="17"/>
              </w:rPr>
            </w:pPr>
            <w:r w:rsidRPr="00771407">
              <w:rPr>
                <w:rFonts w:hint="eastAsia"/>
                <w:sz w:val="17"/>
                <w:szCs w:val="17"/>
              </w:rPr>
              <w:t>78619</w:t>
            </w:r>
          </w:p>
        </w:tc>
        <w:tc>
          <w:tcPr>
            <w:tcW w:w="3917" w:type="pct"/>
            <w:noWrap/>
            <w:vAlign w:val="center"/>
            <w:hideMark/>
          </w:tcPr>
          <w:p w14:paraId="62556259" w14:textId="77777777" w:rsidR="00771407" w:rsidRPr="00771407" w:rsidRDefault="00771407" w:rsidP="00FD2BD2">
            <w:pPr>
              <w:jc w:val="both"/>
              <w:rPr>
                <w:sz w:val="17"/>
                <w:szCs w:val="17"/>
              </w:rPr>
            </w:pPr>
            <w:r w:rsidRPr="00771407">
              <w:rPr>
                <w:rFonts w:hint="eastAsia"/>
                <w:sz w:val="17"/>
                <w:szCs w:val="17"/>
              </w:rPr>
              <w:t>Contusion of knee</w:t>
            </w:r>
          </w:p>
        </w:tc>
      </w:tr>
      <w:tr w:rsidR="008052B0" w:rsidRPr="00771407" w14:paraId="2D12F4BA" w14:textId="77777777" w:rsidTr="00FD2BD2">
        <w:trPr>
          <w:trHeight w:val="340"/>
        </w:trPr>
        <w:tc>
          <w:tcPr>
            <w:tcW w:w="1083" w:type="pct"/>
            <w:noWrap/>
            <w:vAlign w:val="center"/>
            <w:hideMark/>
          </w:tcPr>
          <w:p w14:paraId="34963A96" w14:textId="77777777" w:rsidR="00771407" w:rsidRPr="00771407" w:rsidRDefault="00771407" w:rsidP="00FD2BD2">
            <w:pPr>
              <w:jc w:val="both"/>
              <w:rPr>
                <w:sz w:val="17"/>
                <w:szCs w:val="17"/>
              </w:rPr>
            </w:pPr>
            <w:r w:rsidRPr="00771407">
              <w:rPr>
                <w:rFonts w:hint="eastAsia"/>
                <w:sz w:val="17"/>
                <w:szCs w:val="17"/>
              </w:rPr>
              <w:t>196168</w:t>
            </w:r>
          </w:p>
        </w:tc>
        <w:tc>
          <w:tcPr>
            <w:tcW w:w="3917" w:type="pct"/>
            <w:noWrap/>
            <w:vAlign w:val="center"/>
            <w:hideMark/>
          </w:tcPr>
          <w:p w14:paraId="02525EFE" w14:textId="77777777" w:rsidR="00771407" w:rsidRPr="00771407" w:rsidRDefault="00771407" w:rsidP="00FD2BD2">
            <w:pPr>
              <w:jc w:val="both"/>
              <w:rPr>
                <w:sz w:val="17"/>
                <w:szCs w:val="17"/>
              </w:rPr>
            </w:pPr>
            <w:r w:rsidRPr="00771407">
              <w:rPr>
                <w:rFonts w:hint="eastAsia"/>
                <w:sz w:val="17"/>
                <w:szCs w:val="17"/>
              </w:rPr>
              <w:t>Irregular periods</w:t>
            </w:r>
          </w:p>
        </w:tc>
      </w:tr>
      <w:tr w:rsidR="008052B0" w:rsidRPr="00771407" w14:paraId="4E082A64" w14:textId="77777777" w:rsidTr="00FD2BD2">
        <w:trPr>
          <w:trHeight w:val="340"/>
        </w:trPr>
        <w:tc>
          <w:tcPr>
            <w:tcW w:w="1083" w:type="pct"/>
            <w:noWrap/>
            <w:vAlign w:val="center"/>
            <w:hideMark/>
          </w:tcPr>
          <w:p w14:paraId="4B43597A" w14:textId="77777777" w:rsidR="00771407" w:rsidRPr="00771407" w:rsidRDefault="00771407" w:rsidP="00FD2BD2">
            <w:pPr>
              <w:jc w:val="both"/>
              <w:rPr>
                <w:sz w:val="17"/>
                <w:szCs w:val="17"/>
              </w:rPr>
            </w:pPr>
            <w:r w:rsidRPr="00771407">
              <w:rPr>
                <w:rFonts w:hint="eastAsia"/>
                <w:sz w:val="17"/>
                <w:szCs w:val="17"/>
              </w:rPr>
              <w:t>4092896</w:t>
            </w:r>
          </w:p>
        </w:tc>
        <w:tc>
          <w:tcPr>
            <w:tcW w:w="3917" w:type="pct"/>
            <w:noWrap/>
            <w:vAlign w:val="center"/>
            <w:hideMark/>
          </w:tcPr>
          <w:p w14:paraId="71CC849B" w14:textId="77777777" w:rsidR="00771407" w:rsidRPr="00771407" w:rsidRDefault="00771407" w:rsidP="00FD2BD2">
            <w:pPr>
              <w:jc w:val="both"/>
              <w:rPr>
                <w:sz w:val="17"/>
                <w:szCs w:val="17"/>
              </w:rPr>
            </w:pPr>
            <w:r w:rsidRPr="00771407">
              <w:rPr>
                <w:rFonts w:hint="eastAsia"/>
                <w:sz w:val="17"/>
                <w:szCs w:val="17"/>
              </w:rPr>
              <w:t>Feces contents abnormal</w:t>
            </w:r>
          </w:p>
        </w:tc>
      </w:tr>
      <w:tr w:rsidR="008052B0" w:rsidRPr="00771407" w14:paraId="05404103" w14:textId="77777777" w:rsidTr="00FD2BD2">
        <w:trPr>
          <w:trHeight w:val="340"/>
        </w:trPr>
        <w:tc>
          <w:tcPr>
            <w:tcW w:w="1083" w:type="pct"/>
            <w:noWrap/>
            <w:vAlign w:val="center"/>
            <w:hideMark/>
          </w:tcPr>
          <w:p w14:paraId="2A4F1060" w14:textId="77777777" w:rsidR="00771407" w:rsidRPr="00771407" w:rsidRDefault="00771407" w:rsidP="00FD2BD2">
            <w:pPr>
              <w:jc w:val="both"/>
              <w:rPr>
                <w:sz w:val="17"/>
                <w:szCs w:val="17"/>
              </w:rPr>
            </w:pPr>
            <w:r w:rsidRPr="00771407">
              <w:rPr>
                <w:rFonts w:hint="eastAsia"/>
                <w:sz w:val="17"/>
                <w:szCs w:val="17"/>
              </w:rPr>
              <w:t>380706</w:t>
            </w:r>
          </w:p>
        </w:tc>
        <w:tc>
          <w:tcPr>
            <w:tcW w:w="3917" w:type="pct"/>
            <w:noWrap/>
            <w:vAlign w:val="center"/>
            <w:hideMark/>
          </w:tcPr>
          <w:p w14:paraId="363408BE" w14:textId="77777777" w:rsidR="00771407" w:rsidRPr="00771407" w:rsidRDefault="00771407" w:rsidP="00FD2BD2">
            <w:pPr>
              <w:jc w:val="both"/>
              <w:rPr>
                <w:sz w:val="17"/>
                <w:szCs w:val="17"/>
              </w:rPr>
            </w:pPr>
            <w:r w:rsidRPr="00771407">
              <w:rPr>
                <w:rFonts w:hint="eastAsia"/>
                <w:sz w:val="17"/>
                <w:szCs w:val="17"/>
              </w:rPr>
              <w:t>Regular astigmatism</w:t>
            </w:r>
          </w:p>
        </w:tc>
      </w:tr>
      <w:tr w:rsidR="008052B0" w:rsidRPr="00771407" w14:paraId="0D03BA8C" w14:textId="77777777" w:rsidTr="00FD2BD2">
        <w:trPr>
          <w:trHeight w:val="340"/>
        </w:trPr>
        <w:tc>
          <w:tcPr>
            <w:tcW w:w="1083" w:type="pct"/>
            <w:noWrap/>
            <w:vAlign w:val="center"/>
            <w:hideMark/>
          </w:tcPr>
          <w:p w14:paraId="0D0AB75B" w14:textId="77777777" w:rsidR="00771407" w:rsidRPr="00771407" w:rsidRDefault="00771407" w:rsidP="00FD2BD2">
            <w:pPr>
              <w:jc w:val="both"/>
              <w:rPr>
                <w:sz w:val="17"/>
                <w:szCs w:val="17"/>
              </w:rPr>
            </w:pPr>
            <w:r w:rsidRPr="00771407">
              <w:rPr>
                <w:rFonts w:hint="eastAsia"/>
                <w:sz w:val="17"/>
                <w:szCs w:val="17"/>
              </w:rPr>
              <w:t>195873</w:t>
            </w:r>
          </w:p>
        </w:tc>
        <w:tc>
          <w:tcPr>
            <w:tcW w:w="3917" w:type="pct"/>
            <w:noWrap/>
            <w:vAlign w:val="center"/>
            <w:hideMark/>
          </w:tcPr>
          <w:p w14:paraId="6F28D86D" w14:textId="77777777" w:rsidR="00771407" w:rsidRPr="00771407" w:rsidRDefault="00771407" w:rsidP="00FD2BD2">
            <w:pPr>
              <w:jc w:val="both"/>
              <w:rPr>
                <w:sz w:val="17"/>
                <w:szCs w:val="17"/>
              </w:rPr>
            </w:pPr>
            <w:r w:rsidRPr="00771407">
              <w:rPr>
                <w:rFonts w:hint="eastAsia"/>
                <w:sz w:val="17"/>
                <w:szCs w:val="17"/>
              </w:rPr>
              <w:t>Leukorrhea</w:t>
            </w:r>
          </w:p>
        </w:tc>
      </w:tr>
      <w:tr w:rsidR="008052B0" w:rsidRPr="00771407" w14:paraId="58EFB846" w14:textId="77777777" w:rsidTr="00FD2BD2">
        <w:trPr>
          <w:trHeight w:val="340"/>
        </w:trPr>
        <w:tc>
          <w:tcPr>
            <w:tcW w:w="1083" w:type="pct"/>
            <w:noWrap/>
            <w:vAlign w:val="center"/>
            <w:hideMark/>
          </w:tcPr>
          <w:p w14:paraId="63184487" w14:textId="77777777" w:rsidR="00771407" w:rsidRPr="00771407" w:rsidRDefault="00771407" w:rsidP="00FD2BD2">
            <w:pPr>
              <w:jc w:val="both"/>
              <w:rPr>
                <w:sz w:val="17"/>
                <w:szCs w:val="17"/>
              </w:rPr>
            </w:pPr>
            <w:r w:rsidRPr="00771407">
              <w:rPr>
                <w:rFonts w:hint="eastAsia"/>
                <w:sz w:val="17"/>
                <w:szCs w:val="17"/>
              </w:rPr>
              <w:t>4344500</w:t>
            </w:r>
          </w:p>
        </w:tc>
        <w:tc>
          <w:tcPr>
            <w:tcW w:w="3917" w:type="pct"/>
            <w:noWrap/>
            <w:vAlign w:val="center"/>
            <w:hideMark/>
          </w:tcPr>
          <w:p w14:paraId="3509EDAC" w14:textId="77777777" w:rsidR="00771407" w:rsidRPr="00771407" w:rsidRDefault="00771407" w:rsidP="00FD2BD2">
            <w:pPr>
              <w:jc w:val="both"/>
              <w:rPr>
                <w:sz w:val="17"/>
                <w:szCs w:val="17"/>
              </w:rPr>
            </w:pPr>
            <w:r w:rsidRPr="00771407">
              <w:rPr>
                <w:rFonts w:hint="eastAsia"/>
                <w:sz w:val="17"/>
                <w:szCs w:val="17"/>
              </w:rPr>
              <w:t>Impingement syndrome of shoulder region</w:t>
            </w:r>
          </w:p>
        </w:tc>
      </w:tr>
      <w:tr w:rsidR="008052B0" w:rsidRPr="00771407" w14:paraId="50E14F75" w14:textId="77777777" w:rsidTr="00FD2BD2">
        <w:trPr>
          <w:trHeight w:val="340"/>
        </w:trPr>
        <w:tc>
          <w:tcPr>
            <w:tcW w:w="1083" w:type="pct"/>
            <w:noWrap/>
            <w:vAlign w:val="center"/>
            <w:hideMark/>
          </w:tcPr>
          <w:p w14:paraId="7F7D38A2" w14:textId="77777777" w:rsidR="00771407" w:rsidRPr="00771407" w:rsidRDefault="00771407" w:rsidP="00FD2BD2">
            <w:pPr>
              <w:jc w:val="both"/>
              <w:rPr>
                <w:sz w:val="17"/>
                <w:szCs w:val="17"/>
              </w:rPr>
            </w:pPr>
            <w:r w:rsidRPr="00771407">
              <w:rPr>
                <w:rFonts w:hint="eastAsia"/>
                <w:sz w:val="17"/>
                <w:szCs w:val="17"/>
              </w:rPr>
              <w:t>4170770</w:t>
            </w:r>
          </w:p>
        </w:tc>
        <w:tc>
          <w:tcPr>
            <w:tcW w:w="3917" w:type="pct"/>
            <w:noWrap/>
            <w:vAlign w:val="center"/>
            <w:hideMark/>
          </w:tcPr>
          <w:p w14:paraId="01F28B94" w14:textId="77777777" w:rsidR="00771407" w:rsidRPr="00771407" w:rsidRDefault="00771407" w:rsidP="00FD2BD2">
            <w:pPr>
              <w:jc w:val="both"/>
              <w:rPr>
                <w:sz w:val="17"/>
                <w:szCs w:val="17"/>
              </w:rPr>
            </w:pPr>
            <w:r w:rsidRPr="00771407">
              <w:rPr>
                <w:rFonts w:hint="eastAsia"/>
                <w:sz w:val="17"/>
                <w:szCs w:val="17"/>
              </w:rPr>
              <w:t>Epidermoid cyst</w:t>
            </w:r>
          </w:p>
        </w:tc>
      </w:tr>
      <w:tr w:rsidR="008052B0" w:rsidRPr="00771407" w14:paraId="598AD7B0" w14:textId="77777777" w:rsidTr="00FD2BD2">
        <w:trPr>
          <w:trHeight w:val="340"/>
        </w:trPr>
        <w:tc>
          <w:tcPr>
            <w:tcW w:w="1083" w:type="pct"/>
            <w:noWrap/>
            <w:vAlign w:val="center"/>
            <w:hideMark/>
          </w:tcPr>
          <w:p w14:paraId="6EB2192A" w14:textId="77777777" w:rsidR="00771407" w:rsidRPr="00771407" w:rsidRDefault="00771407" w:rsidP="00FD2BD2">
            <w:pPr>
              <w:jc w:val="both"/>
              <w:rPr>
                <w:sz w:val="17"/>
                <w:szCs w:val="17"/>
              </w:rPr>
            </w:pPr>
            <w:r w:rsidRPr="00771407">
              <w:rPr>
                <w:rFonts w:hint="eastAsia"/>
                <w:sz w:val="17"/>
                <w:szCs w:val="17"/>
              </w:rPr>
              <w:t>4103703</w:t>
            </w:r>
          </w:p>
        </w:tc>
        <w:tc>
          <w:tcPr>
            <w:tcW w:w="3917" w:type="pct"/>
            <w:noWrap/>
            <w:vAlign w:val="center"/>
            <w:hideMark/>
          </w:tcPr>
          <w:p w14:paraId="417C530C" w14:textId="77777777" w:rsidR="00771407" w:rsidRPr="00771407" w:rsidRDefault="00771407" w:rsidP="00FD2BD2">
            <w:pPr>
              <w:jc w:val="both"/>
              <w:rPr>
                <w:sz w:val="17"/>
                <w:szCs w:val="17"/>
              </w:rPr>
            </w:pPr>
            <w:r w:rsidRPr="00771407">
              <w:rPr>
                <w:rFonts w:hint="eastAsia"/>
                <w:sz w:val="17"/>
                <w:szCs w:val="17"/>
              </w:rPr>
              <w:t>Melena</w:t>
            </w:r>
          </w:p>
        </w:tc>
      </w:tr>
      <w:tr w:rsidR="008052B0" w:rsidRPr="00771407" w14:paraId="58F7F1FB" w14:textId="77777777" w:rsidTr="00FD2BD2">
        <w:trPr>
          <w:trHeight w:val="340"/>
        </w:trPr>
        <w:tc>
          <w:tcPr>
            <w:tcW w:w="1083" w:type="pct"/>
            <w:noWrap/>
            <w:vAlign w:val="center"/>
            <w:hideMark/>
          </w:tcPr>
          <w:p w14:paraId="3E815D18" w14:textId="77777777" w:rsidR="00771407" w:rsidRPr="00771407" w:rsidRDefault="00771407" w:rsidP="00FD2BD2">
            <w:pPr>
              <w:jc w:val="both"/>
              <w:rPr>
                <w:sz w:val="17"/>
                <w:szCs w:val="17"/>
              </w:rPr>
            </w:pPr>
            <w:r w:rsidRPr="00771407">
              <w:rPr>
                <w:rFonts w:hint="eastAsia"/>
                <w:sz w:val="17"/>
                <w:szCs w:val="17"/>
              </w:rPr>
              <w:t>4088290</w:t>
            </w:r>
          </w:p>
        </w:tc>
        <w:tc>
          <w:tcPr>
            <w:tcW w:w="3917" w:type="pct"/>
            <w:noWrap/>
            <w:vAlign w:val="center"/>
            <w:hideMark/>
          </w:tcPr>
          <w:p w14:paraId="03DD399D" w14:textId="77777777" w:rsidR="00771407" w:rsidRPr="00771407" w:rsidRDefault="00771407" w:rsidP="00FD2BD2">
            <w:pPr>
              <w:jc w:val="both"/>
              <w:rPr>
                <w:sz w:val="17"/>
                <w:szCs w:val="17"/>
              </w:rPr>
            </w:pPr>
            <w:r w:rsidRPr="00771407">
              <w:rPr>
                <w:rFonts w:hint="eastAsia"/>
                <w:sz w:val="17"/>
                <w:szCs w:val="17"/>
              </w:rPr>
              <w:t>Absence of breast</w:t>
            </w:r>
          </w:p>
        </w:tc>
      </w:tr>
      <w:tr w:rsidR="008052B0" w:rsidRPr="00771407" w14:paraId="3FF297DA" w14:textId="77777777" w:rsidTr="00FD2BD2">
        <w:trPr>
          <w:trHeight w:val="340"/>
        </w:trPr>
        <w:tc>
          <w:tcPr>
            <w:tcW w:w="1083" w:type="pct"/>
            <w:noWrap/>
            <w:vAlign w:val="center"/>
            <w:hideMark/>
          </w:tcPr>
          <w:p w14:paraId="3B0B21FF" w14:textId="77777777" w:rsidR="00771407" w:rsidRPr="00771407" w:rsidRDefault="00771407" w:rsidP="00FD2BD2">
            <w:pPr>
              <w:jc w:val="both"/>
              <w:rPr>
                <w:sz w:val="17"/>
                <w:szCs w:val="17"/>
              </w:rPr>
            </w:pPr>
            <w:r w:rsidRPr="00771407">
              <w:rPr>
                <w:rFonts w:hint="eastAsia"/>
                <w:sz w:val="17"/>
                <w:szCs w:val="17"/>
              </w:rPr>
              <w:t>40480893</w:t>
            </w:r>
          </w:p>
        </w:tc>
        <w:tc>
          <w:tcPr>
            <w:tcW w:w="3917" w:type="pct"/>
            <w:noWrap/>
            <w:vAlign w:val="center"/>
            <w:hideMark/>
          </w:tcPr>
          <w:p w14:paraId="3523F81F" w14:textId="77777777" w:rsidR="00771407" w:rsidRPr="00771407" w:rsidRDefault="00771407" w:rsidP="00FD2BD2">
            <w:pPr>
              <w:jc w:val="both"/>
              <w:rPr>
                <w:sz w:val="17"/>
                <w:szCs w:val="17"/>
              </w:rPr>
            </w:pPr>
            <w:r w:rsidRPr="00771407">
              <w:rPr>
                <w:rFonts w:hint="eastAsia"/>
                <w:sz w:val="17"/>
                <w:szCs w:val="17"/>
              </w:rPr>
              <w:t>Nonspecific tuberculin test reaction</w:t>
            </w:r>
          </w:p>
        </w:tc>
      </w:tr>
      <w:tr w:rsidR="008052B0" w:rsidRPr="00771407" w14:paraId="7F5FA122" w14:textId="77777777" w:rsidTr="00FD2BD2">
        <w:trPr>
          <w:trHeight w:val="340"/>
        </w:trPr>
        <w:tc>
          <w:tcPr>
            <w:tcW w:w="1083" w:type="pct"/>
            <w:noWrap/>
            <w:vAlign w:val="center"/>
            <w:hideMark/>
          </w:tcPr>
          <w:p w14:paraId="58B850D3" w14:textId="77777777" w:rsidR="00771407" w:rsidRPr="00771407" w:rsidRDefault="00771407" w:rsidP="00FD2BD2">
            <w:pPr>
              <w:jc w:val="both"/>
              <w:rPr>
                <w:sz w:val="17"/>
                <w:szCs w:val="17"/>
              </w:rPr>
            </w:pPr>
            <w:r w:rsidRPr="00771407">
              <w:rPr>
                <w:rFonts w:hint="eastAsia"/>
                <w:sz w:val="17"/>
                <w:szCs w:val="17"/>
              </w:rPr>
              <w:t>4083487</w:t>
            </w:r>
          </w:p>
        </w:tc>
        <w:tc>
          <w:tcPr>
            <w:tcW w:w="3917" w:type="pct"/>
            <w:noWrap/>
            <w:vAlign w:val="center"/>
            <w:hideMark/>
          </w:tcPr>
          <w:p w14:paraId="32018532" w14:textId="77777777" w:rsidR="00771407" w:rsidRPr="00771407" w:rsidRDefault="00771407" w:rsidP="00FD2BD2">
            <w:pPr>
              <w:jc w:val="both"/>
              <w:rPr>
                <w:sz w:val="17"/>
                <w:szCs w:val="17"/>
              </w:rPr>
            </w:pPr>
            <w:r w:rsidRPr="00771407">
              <w:rPr>
                <w:rFonts w:hint="eastAsia"/>
                <w:sz w:val="17"/>
                <w:szCs w:val="17"/>
              </w:rPr>
              <w:t>Macular drusen</w:t>
            </w:r>
          </w:p>
        </w:tc>
      </w:tr>
      <w:tr w:rsidR="008052B0" w:rsidRPr="00771407" w14:paraId="0C9D4B34" w14:textId="77777777" w:rsidTr="00FD2BD2">
        <w:trPr>
          <w:trHeight w:val="340"/>
        </w:trPr>
        <w:tc>
          <w:tcPr>
            <w:tcW w:w="1083" w:type="pct"/>
            <w:noWrap/>
            <w:vAlign w:val="center"/>
            <w:hideMark/>
          </w:tcPr>
          <w:p w14:paraId="12B58A9E" w14:textId="77777777" w:rsidR="00771407" w:rsidRPr="00771407" w:rsidRDefault="00771407" w:rsidP="00FD2BD2">
            <w:pPr>
              <w:jc w:val="both"/>
              <w:rPr>
                <w:sz w:val="17"/>
                <w:szCs w:val="17"/>
              </w:rPr>
            </w:pPr>
            <w:r w:rsidRPr="00771407">
              <w:rPr>
                <w:rFonts w:hint="eastAsia"/>
                <w:sz w:val="17"/>
                <w:szCs w:val="17"/>
              </w:rPr>
              <w:t>201606</w:t>
            </w:r>
          </w:p>
        </w:tc>
        <w:tc>
          <w:tcPr>
            <w:tcW w:w="3917" w:type="pct"/>
            <w:noWrap/>
            <w:vAlign w:val="center"/>
            <w:hideMark/>
          </w:tcPr>
          <w:p w14:paraId="59938D37" w14:textId="77777777" w:rsidR="00771407" w:rsidRPr="00771407" w:rsidRDefault="00771407" w:rsidP="00FD2BD2">
            <w:pPr>
              <w:jc w:val="both"/>
              <w:rPr>
                <w:sz w:val="17"/>
                <w:szCs w:val="17"/>
              </w:rPr>
            </w:pPr>
            <w:r w:rsidRPr="00771407">
              <w:rPr>
                <w:rFonts w:hint="eastAsia"/>
                <w:sz w:val="17"/>
                <w:szCs w:val="17"/>
              </w:rPr>
              <w:t>Crohn's disease</w:t>
            </w:r>
          </w:p>
        </w:tc>
      </w:tr>
      <w:tr w:rsidR="008052B0" w:rsidRPr="00771407" w14:paraId="7A1E607E" w14:textId="77777777" w:rsidTr="00FD2BD2">
        <w:trPr>
          <w:trHeight w:val="340"/>
        </w:trPr>
        <w:tc>
          <w:tcPr>
            <w:tcW w:w="1083" w:type="pct"/>
            <w:noWrap/>
            <w:vAlign w:val="center"/>
            <w:hideMark/>
          </w:tcPr>
          <w:p w14:paraId="095AC3AA" w14:textId="77777777" w:rsidR="00771407" w:rsidRPr="00771407" w:rsidRDefault="00771407" w:rsidP="00FD2BD2">
            <w:pPr>
              <w:jc w:val="both"/>
              <w:rPr>
                <w:sz w:val="17"/>
                <w:szCs w:val="17"/>
              </w:rPr>
            </w:pPr>
            <w:r w:rsidRPr="00771407">
              <w:rPr>
                <w:rFonts w:hint="eastAsia"/>
                <w:sz w:val="17"/>
                <w:szCs w:val="17"/>
              </w:rPr>
              <w:t>140842</w:t>
            </w:r>
          </w:p>
        </w:tc>
        <w:tc>
          <w:tcPr>
            <w:tcW w:w="3917" w:type="pct"/>
            <w:noWrap/>
            <w:vAlign w:val="center"/>
            <w:hideMark/>
          </w:tcPr>
          <w:p w14:paraId="7A1105F4" w14:textId="77777777" w:rsidR="00771407" w:rsidRPr="00771407" w:rsidRDefault="00771407" w:rsidP="00FD2BD2">
            <w:pPr>
              <w:jc w:val="both"/>
              <w:rPr>
                <w:sz w:val="17"/>
                <w:szCs w:val="17"/>
              </w:rPr>
            </w:pPr>
            <w:r w:rsidRPr="00771407">
              <w:rPr>
                <w:rFonts w:hint="eastAsia"/>
                <w:sz w:val="17"/>
                <w:szCs w:val="17"/>
              </w:rPr>
              <w:t>Changes in skin texture</w:t>
            </w:r>
          </w:p>
        </w:tc>
      </w:tr>
      <w:tr w:rsidR="008052B0" w:rsidRPr="00771407" w14:paraId="6D298B01" w14:textId="77777777" w:rsidTr="00FD2BD2">
        <w:trPr>
          <w:trHeight w:val="340"/>
        </w:trPr>
        <w:tc>
          <w:tcPr>
            <w:tcW w:w="1083" w:type="pct"/>
            <w:noWrap/>
            <w:vAlign w:val="center"/>
            <w:hideMark/>
          </w:tcPr>
          <w:p w14:paraId="7A68AF8A" w14:textId="77777777" w:rsidR="00771407" w:rsidRPr="00771407" w:rsidRDefault="00771407" w:rsidP="00FD2BD2">
            <w:pPr>
              <w:jc w:val="both"/>
              <w:rPr>
                <w:sz w:val="17"/>
                <w:szCs w:val="17"/>
              </w:rPr>
            </w:pPr>
            <w:r w:rsidRPr="00771407">
              <w:rPr>
                <w:rFonts w:hint="eastAsia"/>
                <w:sz w:val="17"/>
                <w:szCs w:val="17"/>
              </w:rPr>
              <w:t>4201390</w:t>
            </w:r>
          </w:p>
        </w:tc>
        <w:tc>
          <w:tcPr>
            <w:tcW w:w="3917" w:type="pct"/>
            <w:noWrap/>
            <w:vAlign w:val="center"/>
            <w:hideMark/>
          </w:tcPr>
          <w:p w14:paraId="1D234562" w14:textId="77777777" w:rsidR="00771407" w:rsidRPr="00771407" w:rsidRDefault="00771407" w:rsidP="00FD2BD2">
            <w:pPr>
              <w:jc w:val="both"/>
              <w:rPr>
                <w:sz w:val="17"/>
                <w:szCs w:val="17"/>
              </w:rPr>
            </w:pPr>
            <w:r w:rsidRPr="00771407">
              <w:rPr>
                <w:rFonts w:hint="eastAsia"/>
                <w:sz w:val="17"/>
                <w:szCs w:val="17"/>
              </w:rPr>
              <w:t>Colostomy present</w:t>
            </w:r>
          </w:p>
        </w:tc>
      </w:tr>
      <w:tr w:rsidR="008052B0" w:rsidRPr="00771407" w14:paraId="685FFE1C" w14:textId="77777777" w:rsidTr="00FD2BD2">
        <w:trPr>
          <w:trHeight w:val="340"/>
        </w:trPr>
        <w:tc>
          <w:tcPr>
            <w:tcW w:w="1083" w:type="pct"/>
            <w:noWrap/>
            <w:vAlign w:val="center"/>
            <w:hideMark/>
          </w:tcPr>
          <w:p w14:paraId="6DC68D5C" w14:textId="77777777" w:rsidR="00771407" w:rsidRPr="00771407" w:rsidRDefault="00771407" w:rsidP="00FD2BD2">
            <w:pPr>
              <w:jc w:val="both"/>
              <w:rPr>
                <w:sz w:val="17"/>
                <w:szCs w:val="17"/>
              </w:rPr>
            </w:pPr>
            <w:r w:rsidRPr="00771407">
              <w:rPr>
                <w:rFonts w:hint="eastAsia"/>
                <w:sz w:val="17"/>
                <w:szCs w:val="17"/>
              </w:rPr>
              <w:t>439790</w:t>
            </w:r>
          </w:p>
        </w:tc>
        <w:tc>
          <w:tcPr>
            <w:tcW w:w="3917" w:type="pct"/>
            <w:noWrap/>
            <w:vAlign w:val="center"/>
            <w:hideMark/>
          </w:tcPr>
          <w:p w14:paraId="752A071E" w14:textId="77777777" w:rsidR="00771407" w:rsidRPr="00771407" w:rsidRDefault="00771407" w:rsidP="00FD2BD2">
            <w:pPr>
              <w:jc w:val="both"/>
              <w:rPr>
                <w:sz w:val="17"/>
                <w:szCs w:val="17"/>
              </w:rPr>
            </w:pPr>
            <w:proofErr w:type="spellStart"/>
            <w:r w:rsidRPr="00771407">
              <w:rPr>
                <w:rFonts w:hint="eastAsia"/>
                <w:sz w:val="17"/>
                <w:szCs w:val="17"/>
              </w:rPr>
              <w:t>Psychalgia</w:t>
            </w:r>
            <w:proofErr w:type="spellEnd"/>
          </w:p>
        </w:tc>
      </w:tr>
      <w:tr w:rsidR="008052B0" w:rsidRPr="00771407" w14:paraId="51F4078E" w14:textId="77777777" w:rsidTr="00FD2BD2">
        <w:trPr>
          <w:trHeight w:val="340"/>
        </w:trPr>
        <w:tc>
          <w:tcPr>
            <w:tcW w:w="1083" w:type="pct"/>
            <w:noWrap/>
            <w:vAlign w:val="center"/>
            <w:hideMark/>
          </w:tcPr>
          <w:p w14:paraId="45A46DE2" w14:textId="77777777" w:rsidR="00771407" w:rsidRPr="00771407" w:rsidRDefault="00771407" w:rsidP="00FD2BD2">
            <w:pPr>
              <w:jc w:val="both"/>
              <w:rPr>
                <w:sz w:val="17"/>
                <w:szCs w:val="17"/>
              </w:rPr>
            </w:pPr>
            <w:r w:rsidRPr="00771407">
              <w:rPr>
                <w:rFonts w:hint="eastAsia"/>
                <w:sz w:val="17"/>
                <w:szCs w:val="17"/>
              </w:rPr>
              <w:t>4092879</w:t>
            </w:r>
          </w:p>
        </w:tc>
        <w:tc>
          <w:tcPr>
            <w:tcW w:w="3917" w:type="pct"/>
            <w:noWrap/>
            <w:vAlign w:val="center"/>
            <w:hideMark/>
          </w:tcPr>
          <w:p w14:paraId="50185EA7" w14:textId="77777777" w:rsidR="00771407" w:rsidRPr="00771407" w:rsidRDefault="00771407" w:rsidP="00FD2BD2">
            <w:pPr>
              <w:jc w:val="both"/>
              <w:rPr>
                <w:sz w:val="17"/>
                <w:szCs w:val="17"/>
              </w:rPr>
            </w:pPr>
            <w:r w:rsidRPr="00771407">
              <w:rPr>
                <w:rFonts w:hint="eastAsia"/>
                <w:sz w:val="17"/>
                <w:szCs w:val="17"/>
              </w:rPr>
              <w:t>Absent kidney</w:t>
            </w:r>
          </w:p>
        </w:tc>
      </w:tr>
      <w:tr w:rsidR="008052B0" w:rsidRPr="00771407" w14:paraId="38594EFB" w14:textId="77777777" w:rsidTr="00FD2BD2">
        <w:trPr>
          <w:trHeight w:val="340"/>
        </w:trPr>
        <w:tc>
          <w:tcPr>
            <w:tcW w:w="1083" w:type="pct"/>
            <w:noWrap/>
            <w:vAlign w:val="center"/>
            <w:hideMark/>
          </w:tcPr>
          <w:p w14:paraId="19D2B917" w14:textId="77777777" w:rsidR="00771407" w:rsidRPr="00771407" w:rsidRDefault="00771407" w:rsidP="00FD2BD2">
            <w:pPr>
              <w:jc w:val="both"/>
              <w:rPr>
                <w:sz w:val="17"/>
                <w:szCs w:val="17"/>
              </w:rPr>
            </w:pPr>
            <w:r w:rsidRPr="00771407">
              <w:rPr>
                <w:rFonts w:hint="eastAsia"/>
                <w:sz w:val="17"/>
                <w:szCs w:val="17"/>
              </w:rPr>
              <w:t>4012570</w:t>
            </w:r>
          </w:p>
        </w:tc>
        <w:tc>
          <w:tcPr>
            <w:tcW w:w="3917" w:type="pct"/>
            <w:noWrap/>
            <w:vAlign w:val="center"/>
            <w:hideMark/>
          </w:tcPr>
          <w:p w14:paraId="44136D6A" w14:textId="77777777" w:rsidR="00771407" w:rsidRPr="00771407" w:rsidRDefault="00771407" w:rsidP="00FD2BD2">
            <w:pPr>
              <w:jc w:val="both"/>
              <w:rPr>
                <w:sz w:val="17"/>
                <w:szCs w:val="17"/>
              </w:rPr>
            </w:pPr>
            <w:r w:rsidRPr="00771407">
              <w:rPr>
                <w:rFonts w:hint="eastAsia"/>
                <w:sz w:val="17"/>
                <w:szCs w:val="17"/>
              </w:rPr>
              <w:t>High risk sexual behavior</w:t>
            </w:r>
          </w:p>
        </w:tc>
      </w:tr>
      <w:tr w:rsidR="008052B0" w:rsidRPr="00771407" w14:paraId="269DCD1B" w14:textId="77777777" w:rsidTr="00FD2BD2">
        <w:trPr>
          <w:trHeight w:val="340"/>
        </w:trPr>
        <w:tc>
          <w:tcPr>
            <w:tcW w:w="1083" w:type="pct"/>
            <w:noWrap/>
            <w:vAlign w:val="center"/>
            <w:hideMark/>
          </w:tcPr>
          <w:p w14:paraId="5537B3FF" w14:textId="77777777" w:rsidR="00771407" w:rsidRPr="00771407" w:rsidRDefault="00771407" w:rsidP="00FD2BD2">
            <w:pPr>
              <w:jc w:val="both"/>
              <w:rPr>
                <w:sz w:val="17"/>
                <w:szCs w:val="17"/>
              </w:rPr>
            </w:pPr>
            <w:r w:rsidRPr="00771407">
              <w:rPr>
                <w:rFonts w:hint="eastAsia"/>
                <w:sz w:val="17"/>
                <w:szCs w:val="17"/>
              </w:rPr>
              <w:t>438130</w:t>
            </w:r>
          </w:p>
        </w:tc>
        <w:tc>
          <w:tcPr>
            <w:tcW w:w="3917" w:type="pct"/>
            <w:noWrap/>
            <w:vAlign w:val="center"/>
            <w:hideMark/>
          </w:tcPr>
          <w:p w14:paraId="55011C0C" w14:textId="77777777" w:rsidR="00771407" w:rsidRPr="00771407" w:rsidRDefault="00771407" w:rsidP="00FD2BD2">
            <w:pPr>
              <w:jc w:val="both"/>
              <w:rPr>
                <w:sz w:val="17"/>
                <w:szCs w:val="17"/>
              </w:rPr>
            </w:pPr>
            <w:r w:rsidRPr="00771407">
              <w:rPr>
                <w:rFonts w:hint="eastAsia"/>
                <w:sz w:val="17"/>
                <w:szCs w:val="17"/>
              </w:rPr>
              <w:t>Opioid abuse</w:t>
            </w:r>
          </w:p>
        </w:tc>
      </w:tr>
      <w:tr w:rsidR="008052B0" w:rsidRPr="00771407" w14:paraId="273DE0CF" w14:textId="77777777" w:rsidTr="00FD2BD2">
        <w:trPr>
          <w:trHeight w:val="340"/>
        </w:trPr>
        <w:tc>
          <w:tcPr>
            <w:tcW w:w="1083" w:type="pct"/>
            <w:noWrap/>
            <w:vAlign w:val="center"/>
            <w:hideMark/>
          </w:tcPr>
          <w:p w14:paraId="0ED248FF" w14:textId="77777777" w:rsidR="00771407" w:rsidRPr="00771407" w:rsidRDefault="00771407" w:rsidP="00FD2BD2">
            <w:pPr>
              <w:jc w:val="both"/>
              <w:rPr>
                <w:sz w:val="17"/>
                <w:szCs w:val="17"/>
              </w:rPr>
            </w:pPr>
            <w:r w:rsidRPr="00771407">
              <w:rPr>
                <w:rFonts w:hint="eastAsia"/>
                <w:sz w:val="17"/>
                <w:szCs w:val="17"/>
              </w:rPr>
              <w:t>434327</w:t>
            </w:r>
          </w:p>
        </w:tc>
        <w:tc>
          <w:tcPr>
            <w:tcW w:w="3917" w:type="pct"/>
            <w:noWrap/>
            <w:vAlign w:val="center"/>
            <w:hideMark/>
          </w:tcPr>
          <w:p w14:paraId="34471D5A" w14:textId="77777777" w:rsidR="00771407" w:rsidRPr="00771407" w:rsidRDefault="00771407" w:rsidP="00FD2BD2">
            <w:pPr>
              <w:jc w:val="both"/>
              <w:rPr>
                <w:sz w:val="17"/>
                <w:szCs w:val="17"/>
              </w:rPr>
            </w:pPr>
            <w:r w:rsidRPr="00771407">
              <w:rPr>
                <w:rFonts w:hint="eastAsia"/>
                <w:sz w:val="17"/>
                <w:szCs w:val="17"/>
              </w:rPr>
              <w:t>Cannabis abuse</w:t>
            </w:r>
          </w:p>
        </w:tc>
      </w:tr>
      <w:tr w:rsidR="008052B0" w:rsidRPr="00771407" w14:paraId="5301F4B9" w14:textId="77777777" w:rsidTr="00FD2BD2">
        <w:trPr>
          <w:trHeight w:val="340"/>
        </w:trPr>
        <w:tc>
          <w:tcPr>
            <w:tcW w:w="1083" w:type="pct"/>
            <w:noWrap/>
            <w:vAlign w:val="center"/>
            <w:hideMark/>
          </w:tcPr>
          <w:p w14:paraId="0BE63A3F" w14:textId="77777777" w:rsidR="00771407" w:rsidRPr="00771407" w:rsidRDefault="00771407" w:rsidP="00FD2BD2">
            <w:pPr>
              <w:jc w:val="both"/>
              <w:rPr>
                <w:sz w:val="17"/>
                <w:szCs w:val="17"/>
              </w:rPr>
            </w:pPr>
            <w:r w:rsidRPr="00771407">
              <w:rPr>
                <w:rFonts w:hint="eastAsia"/>
                <w:sz w:val="17"/>
                <w:szCs w:val="17"/>
              </w:rPr>
              <w:t>199192</w:t>
            </w:r>
          </w:p>
        </w:tc>
        <w:tc>
          <w:tcPr>
            <w:tcW w:w="3917" w:type="pct"/>
            <w:noWrap/>
            <w:vAlign w:val="center"/>
            <w:hideMark/>
          </w:tcPr>
          <w:p w14:paraId="1A553C96" w14:textId="77777777" w:rsidR="00771407" w:rsidRPr="00771407" w:rsidRDefault="00771407" w:rsidP="00FD2BD2">
            <w:pPr>
              <w:jc w:val="both"/>
              <w:rPr>
                <w:sz w:val="17"/>
                <w:szCs w:val="17"/>
              </w:rPr>
            </w:pPr>
            <w:r w:rsidRPr="00771407">
              <w:rPr>
                <w:rFonts w:hint="eastAsia"/>
                <w:sz w:val="17"/>
                <w:szCs w:val="17"/>
              </w:rPr>
              <w:t>Abrasion and/or friction burn of trunk without infection</w:t>
            </w:r>
          </w:p>
        </w:tc>
      </w:tr>
      <w:tr w:rsidR="008052B0" w:rsidRPr="00771407" w14:paraId="410AEF40" w14:textId="77777777" w:rsidTr="00FD2BD2">
        <w:trPr>
          <w:trHeight w:val="340"/>
        </w:trPr>
        <w:tc>
          <w:tcPr>
            <w:tcW w:w="1083" w:type="pct"/>
            <w:noWrap/>
            <w:vAlign w:val="center"/>
            <w:hideMark/>
          </w:tcPr>
          <w:p w14:paraId="0D1639D2" w14:textId="77777777" w:rsidR="00771407" w:rsidRPr="00771407" w:rsidRDefault="00771407" w:rsidP="00FD2BD2">
            <w:pPr>
              <w:jc w:val="both"/>
              <w:rPr>
                <w:sz w:val="17"/>
                <w:szCs w:val="17"/>
              </w:rPr>
            </w:pPr>
            <w:r w:rsidRPr="00771407">
              <w:rPr>
                <w:rFonts w:hint="eastAsia"/>
                <w:sz w:val="17"/>
                <w:szCs w:val="17"/>
              </w:rPr>
              <w:t>44783954</w:t>
            </w:r>
          </w:p>
        </w:tc>
        <w:tc>
          <w:tcPr>
            <w:tcW w:w="3917" w:type="pct"/>
            <w:noWrap/>
            <w:vAlign w:val="center"/>
            <w:hideMark/>
          </w:tcPr>
          <w:p w14:paraId="28B4F43F" w14:textId="77777777" w:rsidR="00771407" w:rsidRPr="00771407" w:rsidRDefault="00771407" w:rsidP="00FD2BD2">
            <w:pPr>
              <w:jc w:val="both"/>
              <w:rPr>
                <w:sz w:val="17"/>
                <w:szCs w:val="17"/>
              </w:rPr>
            </w:pPr>
            <w:r w:rsidRPr="00771407">
              <w:rPr>
                <w:rFonts w:hint="eastAsia"/>
                <w:sz w:val="17"/>
                <w:szCs w:val="17"/>
              </w:rPr>
              <w:t>Acid reflux</w:t>
            </w:r>
          </w:p>
        </w:tc>
      </w:tr>
      <w:tr w:rsidR="008052B0" w:rsidRPr="00771407" w14:paraId="384966A7" w14:textId="77777777" w:rsidTr="00FD2BD2">
        <w:trPr>
          <w:trHeight w:val="340"/>
        </w:trPr>
        <w:tc>
          <w:tcPr>
            <w:tcW w:w="1083" w:type="pct"/>
            <w:noWrap/>
            <w:vAlign w:val="center"/>
            <w:hideMark/>
          </w:tcPr>
          <w:p w14:paraId="5B894656" w14:textId="77777777" w:rsidR="00771407" w:rsidRPr="00771407" w:rsidRDefault="00771407" w:rsidP="00FD2BD2">
            <w:pPr>
              <w:jc w:val="both"/>
              <w:rPr>
                <w:sz w:val="17"/>
                <w:szCs w:val="17"/>
              </w:rPr>
            </w:pPr>
            <w:r w:rsidRPr="00771407">
              <w:rPr>
                <w:rFonts w:hint="eastAsia"/>
                <w:sz w:val="17"/>
                <w:szCs w:val="17"/>
              </w:rPr>
              <w:t>46269889</w:t>
            </w:r>
          </w:p>
        </w:tc>
        <w:tc>
          <w:tcPr>
            <w:tcW w:w="3917" w:type="pct"/>
            <w:noWrap/>
            <w:vAlign w:val="center"/>
            <w:hideMark/>
          </w:tcPr>
          <w:p w14:paraId="3C5C3426" w14:textId="77777777" w:rsidR="00771407" w:rsidRPr="00771407" w:rsidRDefault="00771407" w:rsidP="00FD2BD2">
            <w:pPr>
              <w:jc w:val="both"/>
              <w:rPr>
                <w:sz w:val="17"/>
                <w:szCs w:val="17"/>
              </w:rPr>
            </w:pPr>
            <w:r w:rsidRPr="00771407">
              <w:rPr>
                <w:rFonts w:hint="eastAsia"/>
                <w:sz w:val="17"/>
                <w:szCs w:val="17"/>
              </w:rPr>
              <w:t>Complication due to Crohn's disease</w:t>
            </w:r>
          </w:p>
        </w:tc>
      </w:tr>
      <w:tr w:rsidR="008052B0" w:rsidRPr="00771407" w14:paraId="040EB992" w14:textId="77777777" w:rsidTr="00FD2BD2">
        <w:trPr>
          <w:trHeight w:val="340"/>
        </w:trPr>
        <w:tc>
          <w:tcPr>
            <w:tcW w:w="1083" w:type="pct"/>
            <w:noWrap/>
            <w:vAlign w:val="center"/>
            <w:hideMark/>
          </w:tcPr>
          <w:p w14:paraId="72F3EE21" w14:textId="77777777" w:rsidR="00771407" w:rsidRPr="00771407" w:rsidRDefault="00771407" w:rsidP="00FD2BD2">
            <w:pPr>
              <w:jc w:val="both"/>
              <w:rPr>
                <w:sz w:val="17"/>
                <w:szCs w:val="17"/>
              </w:rPr>
            </w:pPr>
            <w:r w:rsidRPr="00771407">
              <w:rPr>
                <w:rFonts w:hint="eastAsia"/>
                <w:sz w:val="17"/>
                <w:szCs w:val="17"/>
              </w:rPr>
              <w:t>4166231</w:t>
            </w:r>
          </w:p>
        </w:tc>
        <w:tc>
          <w:tcPr>
            <w:tcW w:w="3917" w:type="pct"/>
            <w:noWrap/>
            <w:vAlign w:val="center"/>
            <w:hideMark/>
          </w:tcPr>
          <w:p w14:paraId="1303638C" w14:textId="77777777" w:rsidR="00771407" w:rsidRPr="00771407" w:rsidRDefault="00771407" w:rsidP="00FD2BD2">
            <w:pPr>
              <w:jc w:val="both"/>
              <w:rPr>
                <w:sz w:val="17"/>
                <w:szCs w:val="17"/>
              </w:rPr>
            </w:pPr>
            <w:r w:rsidRPr="00771407">
              <w:rPr>
                <w:rFonts w:hint="eastAsia"/>
                <w:sz w:val="17"/>
                <w:szCs w:val="17"/>
              </w:rPr>
              <w:t>Genetic predisposition</w:t>
            </w:r>
          </w:p>
        </w:tc>
      </w:tr>
      <w:tr w:rsidR="008052B0" w:rsidRPr="00771407" w14:paraId="24003D07" w14:textId="77777777" w:rsidTr="00FD2BD2">
        <w:trPr>
          <w:trHeight w:val="340"/>
        </w:trPr>
        <w:tc>
          <w:tcPr>
            <w:tcW w:w="1083" w:type="pct"/>
            <w:noWrap/>
            <w:vAlign w:val="center"/>
            <w:hideMark/>
          </w:tcPr>
          <w:p w14:paraId="43F1C2FF" w14:textId="77777777" w:rsidR="00771407" w:rsidRPr="00771407" w:rsidRDefault="00771407" w:rsidP="00FD2BD2">
            <w:pPr>
              <w:jc w:val="both"/>
              <w:rPr>
                <w:sz w:val="17"/>
                <w:szCs w:val="17"/>
              </w:rPr>
            </w:pPr>
            <w:r w:rsidRPr="00771407">
              <w:rPr>
                <w:rFonts w:hint="eastAsia"/>
                <w:sz w:val="17"/>
                <w:szCs w:val="17"/>
              </w:rPr>
              <w:t>4201717</w:t>
            </w:r>
          </w:p>
        </w:tc>
        <w:tc>
          <w:tcPr>
            <w:tcW w:w="3917" w:type="pct"/>
            <w:noWrap/>
            <w:vAlign w:val="center"/>
            <w:hideMark/>
          </w:tcPr>
          <w:p w14:paraId="2CD289E1" w14:textId="77777777" w:rsidR="00771407" w:rsidRPr="00771407" w:rsidRDefault="00771407" w:rsidP="00FD2BD2">
            <w:pPr>
              <w:jc w:val="both"/>
              <w:rPr>
                <w:sz w:val="17"/>
                <w:szCs w:val="17"/>
              </w:rPr>
            </w:pPr>
            <w:r w:rsidRPr="00771407">
              <w:rPr>
                <w:rFonts w:hint="eastAsia"/>
                <w:sz w:val="17"/>
                <w:szCs w:val="17"/>
              </w:rPr>
              <w:t>Ileostomy present</w:t>
            </w:r>
          </w:p>
        </w:tc>
      </w:tr>
      <w:tr w:rsidR="008052B0" w:rsidRPr="00771407" w14:paraId="3527B759" w14:textId="77777777" w:rsidTr="00FD2BD2">
        <w:trPr>
          <w:trHeight w:val="340"/>
        </w:trPr>
        <w:tc>
          <w:tcPr>
            <w:tcW w:w="1083" w:type="pct"/>
            <w:noWrap/>
            <w:vAlign w:val="center"/>
            <w:hideMark/>
          </w:tcPr>
          <w:p w14:paraId="3832098A" w14:textId="77777777" w:rsidR="00771407" w:rsidRPr="00771407" w:rsidRDefault="00771407" w:rsidP="00FD2BD2">
            <w:pPr>
              <w:jc w:val="both"/>
              <w:rPr>
                <w:sz w:val="17"/>
                <w:szCs w:val="17"/>
              </w:rPr>
            </w:pPr>
            <w:r w:rsidRPr="00771407">
              <w:rPr>
                <w:rFonts w:hint="eastAsia"/>
                <w:sz w:val="17"/>
                <w:szCs w:val="17"/>
              </w:rPr>
              <w:t>4091513</w:t>
            </w:r>
          </w:p>
        </w:tc>
        <w:tc>
          <w:tcPr>
            <w:tcW w:w="3917" w:type="pct"/>
            <w:noWrap/>
            <w:vAlign w:val="center"/>
            <w:hideMark/>
          </w:tcPr>
          <w:p w14:paraId="72A4BE5C" w14:textId="77777777" w:rsidR="00771407" w:rsidRPr="00771407" w:rsidRDefault="00771407" w:rsidP="00FD2BD2">
            <w:pPr>
              <w:jc w:val="both"/>
              <w:rPr>
                <w:sz w:val="17"/>
                <w:szCs w:val="17"/>
              </w:rPr>
            </w:pPr>
            <w:r w:rsidRPr="00771407">
              <w:rPr>
                <w:rFonts w:hint="eastAsia"/>
                <w:sz w:val="17"/>
                <w:szCs w:val="17"/>
              </w:rPr>
              <w:t>Passing flatus</w:t>
            </w:r>
          </w:p>
        </w:tc>
      </w:tr>
      <w:tr w:rsidR="008052B0" w:rsidRPr="00771407" w14:paraId="5CBA31EB" w14:textId="77777777" w:rsidTr="00FD2BD2">
        <w:trPr>
          <w:trHeight w:val="340"/>
        </w:trPr>
        <w:tc>
          <w:tcPr>
            <w:tcW w:w="1083" w:type="pct"/>
            <w:noWrap/>
            <w:vAlign w:val="center"/>
            <w:hideMark/>
          </w:tcPr>
          <w:p w14:paraId="4FB1A8C6" w14:textId="77777777" w:rsidR="00771407" w:rsidRPr="00771407" w:rsidRDefault="00771407" w:rsidP="00FD2BD2">
            <w:pPr>
              <w:jc w:val="both"/>
              <w:rPr>
                <w:sz w:val="17"/>
                <w:szCs w:val="17"/>
              </w:rPr>
            </w:pPr>
            <w:r w:rsidRPr="00771407">
              <w:rPr>
                <w:rFonts w:hint="eastAsia"/>
                <w:sz w:val="17"/>
                <w:szCs w:val="17"/>
              </w:rPr>
              <w:t>40481632</w:t>
            </w:r>
          </w:p>
        </w:tc>
        <w:tc>
          <w:tcPr>
            <w:tcW w:w="3917" w:type="pct"/>
            <w:noWrap/>
            <w:vAlign w:val="center"/>
            <w:hideMark/>
          </w:tcPr>
          <w:p w14:paraId="6DA48CCB" w14:textId="77777777" w:rsidR="00771407" w:rsidRPr="00771407" w:rsidRDefault="00771407" w:rsidP="00FD2BD2">
            <w:pPr>
              <w:jc w:val="both"/>
              <w:rPr>
                <w:sz w:val="17"/>
                <w:szCs w:val="17"/>
              </w:rPr>
            </w:pPr>
            <w:r w:rsidRPr="00771407">
              <w:rPr>
                <w:rFonts w:hint="eastAsia"/>
                <w:sz w:val="17"/>
                <w:szCs w:val="17"/>
              </w:rPr>
              <w:t>Ganglion cyst</w:t>
            </w:r>
          </w:p>
        </w:tc>
      </w:tr>
      <w:tr w:rsidR="008052B0" w:rsidRPr="00771407" w14:paraId="03F1C9A1" w14:textId="77777777" w:rsidTr="00FD2BD2">
        <w:trPr>
          <w:trHeight w:val="340"/>
        </w:trPr>
        <w:tc>
          <w:tcPr>
            <w:tcW w:w="1083" w:type="pct"/>
            <w:noWrap/>
            <w:vAlign w:val="center"/>
            <w:hideMark/>
          </w:tcPr>
          <w:p w14:paraId="6E19ED0B" w14:textId="77777777" w:rsidR="00771407" w:rsidRPr="00771407" w:rsidRDefault="00771407" w:rsidP="00FD2BD2">
            <w:pPr>
              <w:jc w:val="both"/>
              <w:rPr>
                <w:sz w:val="17"/>
                <w:szCs w:val="17"/>
              </w:rPr>
            </w:pPr>
            <w:r w:rsidRPr="00771407">
              <w:rPr>
                <w:rFonts w:hint="eastAsia"/>
                <w:sz w:val="17"/>
                <w:szCs w:val="17"/>
              </w:rPr>
              <w:t>4231770</w:t>
            </w:r>
          </w:p>
        </w:tc>
        <w:tc>
          <w:tcPr>
            <w:tcW w:w="3917" w:type="pct"/>
            <w:noWrap/>
            <w:vAlign w:val="center"/>
            <w:hideMark/>
          </w:tcPr>
          <w:p w14:paraId="73A7B5AE" w14:textId="77777777" w:rsidR="00771407" w:rsidRPr="00771407" w:rsidRDefault="00771407" w:rsidP="00FD2BD2">
            <w:pPr>
              <w:jc w:val="both"/>
              <w:rPr>
                <w:sz w:val="17"/>
                <w:szCs w:val="17"/>
              </w:rPr>
            </w:pPr>
            <w:r w:rsidRPr="00771407">
              <w:rPr>
                <w:rFonts w:hint="eastAsia"/>
                <w:sz w:val="17"/>
                <w:szCs w:val="17"/>
              </w:rPr>
              <w:t>Hereditary thrombophilia</w:t>
            </w:r>
          </w:p>
        </w:tc>
      </w:tr>
      <w:tr w:rsidR="008052B0" w:rsidRPr="00771407" w14:paraId="76907E82" w14:textId="77777777" w:rsidTr="00FD2BD2">
        <w:trPr>
          <w:trHeight w:val="340"/>
        </w:trPr>
        <w:tc>
          <w:tcPr>
            <w:tcW w:w="1083" w:type="pct"/>
            <w:noWrap/>
            <w:vAlign w:val="center"/>
            <w:hideMark/>
          </w:tcPr>
          <w:p w14:paraId="6DD0CAE0" w14:textId="77777777" w:rsidR="00771407" w:rsidRPr="00771407" w:rsidRDefault="00771407" w:rsidP="00FD2BD2">
            <w:pPr>
              <w:jc w:val="both"/>
              <w:rPr>
                <w:sz w:val="17"/>
                <w:szCs w:val="17"/>
              </w:rPr>
            </w:pPr>
            <w:r w:rsidRPr="00771407">
              <w:rPr>
                <w:rFonts w:hint="eastAsia"/>
                <w:sz w:val="17"/>
                <w:szCs w:val="17"/>
              </w:rPr>
              <w:t>259995</w:t>
            </w:r>
          </w:p>
        </w:tc>
        <w:tc>
          <w:tcPr>
            <w:tcW w:w="3917" w:type="pct"/>
            <w:noWrap/>
            <w:vAlign w:val="center"/>
            <w:hideMark/>
          </w:tcPr>
          <w:p w14:paraId="7E03E5B6" w14:textId="77777777" w:rsidR="00771407" w:rsidRPr="00771407" w:rsidRDefault="00771407" w:rsidP="00FD2BD2">
            <w:pPr>
              <w:jc w:val="both"/>
              <w:rPr>
                <w:sz w:val="17"/>
                <w:szCs w:val="17"/>
              </w:rPr>
            </w:pPr>
            <w:r w:rsidRPr="00771407">
              <w:rPr>
                <w:rFonts w:hint="eastAsia"/>
                <w:sz w:val="17"/>
                <w:szCs w:val="17"/>
              </w:rPr>
              <w:t>Foreign body in orifice</w:t>
            </w:r>
          </w:p>
        </w:tc>
      </w:tr>
      <w:tr w:rsidR="008052B0" w:rsidRPr="00771407" w14:paraId="5FB4FD6D" w14:textId="77777777" w:rsidTr="00FD2BD2">
        <w:trPr>
          <w:trHeight w:val="340"/>
        </w:trPr>
        <w:tc>
          <w:tcPr>
            <w:tcW w:w="1083" w:type="pct"/>
            <w:noWrap/>
            <w:vAlign w:val="center"/>
            <w:hideMark/>
          </w:tcPr>
          <w:p w14:paraId="20524A1F" w14:textId="77777777" w:rsidR="00771407" w:rsidRPr="00771407" w:rsidRDefault="00771407" w:rsidP="00FD2BD2">
            <w:pPr>
              <w:jc w:val="both"/>
              <w:rPr>
                <w:sz w:val="17"/>
                <w:szCs w:val="17"/>
              </w:rPr>
            </w:pPr>
            <w:r w:rsidRPr="00771407">
              <w:rPr>
                <w:rFonts w:hint="eastAsia"/>
                <w:sz w:val="17"/>
                <w:szCs w:val="17"/>
              </w:rPr>
              <w:t>432303</w:t>
            </w:r>
          </w:p>
        </w:tc>
        <w:tc>
          <w:tcPr>
            <w:tcW w:w="3917" w:type="pct"/>
            <w:noWrap/>
            <w:vAlign w:val="center"/>
            <w:hideMark/>
          </w:tcPr>
          <w:p w14:paraId="0FF25BB6" w14:textId="77777777" w:rsidR="00771407" w:rsidRPr="00771407" w:rsidRDefault="00771407" w:rsidP="00FD2BD2">
            <w:pPr>
              <w:jc w:val="both"/>
              <w:rPr>
                <w:sz w:val="17"/>
                <w:szCs w:val="17"/>
              </w:rPr>
            </w:pPr>
            <w:r w:rsidRPr="00771407">
              <w:rPr>
                <w:rFonts w:hint="eastAsia"/>
                <w:sz w:val="17"/>
                <w:szCs w:val="17"/>
              </w:rPr>
              <w:t>Cocaine abuse</w:t>
            </w:r>
          </w:p>
        </w:tc>
      </w:tr>
      <w:tr w:rsidR="008052B0" w:rsidRPr="00771407" w14:paraId="6D4A785B" w14:textId="77777777" w:rsidTr="00FD2BD2">
        <w:trPr>
          <w:trHeight w:val="340"/>
        </w:trPr>
        <w:tc>
          <w:tcPr>
            <w:tcW w:w="1083" w:type="pct"/>
            <w:noWrap/>
            <w:vAlign w:val="center"/>
            <w:hideMark/>
          </w:tcPr>
          <w:p w14:paraId="3D6B3429" w14:textId="77777777" w:rsidR="00771407" w:rsidRPr="00771407" w:rsidRDefault="00771407" w:rsidP="00FD2BD2">
            <w:pPr>
              <w:jc w:val="both"/>
              <w:rPr>
                <w:sz w:val="17"/>
                <w:szCs w:val="17"/>
              </w:rPr>
            </w:pPr>
            <w:r w:rsidRPr="00771407">
              <w:rPr>
                <w:rFonts w:hint="eastAsia"/>
                <w:sz w:val="17"/>
                <w:szCs w:val="17"/>
              </w:rPr>
              <w:t>46286594</w:t>
            </w:r>
          </w:p>
        </w:tc>
        <w:tc>
          <w:tcPr>
            <w:tcW w:w="3917" w:type="pct"/>
            <w:noWrap/>
            <w:vAlign w:val="center"/>
            <w:hideMark/>
          </w:tcPr>
          <w:p w14:paraId="54BCE282" w14:textId="77777777" w:rsidR="00771407" w:rsidRPr="00771407" w:rsidRDefault="00771407" w:rsidP="00FD2BD2">
            <w:pPr>
              <w:jc w:val="both"/>
              <w:rPr>
                <w:sz w:val="17"/>
                <w:szCs w:val="17"/>
              </w:rPr>
            </w:pPr>
            <w:r w:rsidRPr="00771407">
              <w:rPr>
                <w:rFonts w:hint="eastAsia"/>
                <w:sz w:val="17"/>
                <w:szCs w:val="17"/>
              </w:rPr>
              <w:t>Problem related to lifestyle</w:t>
            </w:r>
          </w:p>
        </w:tc>
      </w:tr>
      <w:tr w:rsidR="008052B0" w:rsidRPr="00771407" w14:paraId="0F6647D2" w14:textId="77777777" w:rsidTr="00FD2BD2">
        <w:trPr>
          <w:trHeight w:val="340"/>
        </w:trPr>
        <w:tc>
          <w:tcPr>
            <w:tcW w:w="1083" w:type="pct"/>
            <w:noWrap/>
            <w:vAlign w:val="center"/>
            <w:hideMark/>
          </w:tcPr>
          <w:p w14:paraId="5CF820CF" w14:textId="77777777" w:rsidR="00771407" w:rsidRPr="00771407" w:rsidRDefault="00771407" w:rsidP="00FD2BD2">
            <w:pPr>
              <w:jc w:val="both"/>
              <w:rPr>
                <w:sz w:val="17"/>
                <w:szCs w:val="17"/>
              </w:rPr>
            </w:pPr>
            <w:r w:rsidRPr="00771407">
              <w:rPr>
                <w:rFonts w:hint="eastAsia"/>
                <w:sz w:val="17"/>
                <w:szCs w:val="17"/>
              </w:rPr>
              <w:t>432593</w:t>
            </w:r>
          </w:p>
        </w:tc>
        <w:tc>
          <w:tcPr>
            <w:tcW w:w="3917" w:type="pct"/>
            <w:noWrap/>
            <w:vAlign w:val="center"/>
            <w:hideMark/>
          </w:tcPr>
          <w:p w14:paraId="360F98D1" w14:textId="77777777" w:rsidR="00771407" w:rsidRPr="00771407" w:rsidRDefault="00771407" w:rsidP="00FD2BD2">
            <w:pPr>
              <w:jc w:val="both"/>
              <w:rPr>
                <w:sz w:val="17"/>
                <w:szCs w:val="17"/>
              </w:rPr>
            </w:pPr>
            <w:r w:rsidRPr="00771407">
              <w:rPr>
                <w:rFonts w:hint="eastAsia"/>
                <w:sz w:val="17"/>
                <w:szCs w:val="17"/>
              </w:rPr>
              <w:t>Kwashiorkor</w:t>
            </w:r>
          </w:p>
        </w:tc>
      </w:tr>
      <w:tr w:rsidR="008052B0" w:rsidRPr="00771407" w14:paraId="3D7972CC" w14:textId="77777777" w:rsidTr="00FD2BD2">
        <w:trPr>
          <w:trHeight w:val="340"/>
        </w:trPr>
        <w:tc>
          <w:tcPr>
            <w:tcW w:w="1083" w:type="pct"/>
            <w:noWrap/>
            <w:vAlign w:val="center"/>
            <w:hideMark/>
          </w:tcPr>
          <w:p w14:paraId="61DDF81D" w14:textId="77777777" w:rsidR="00771407" w:rsidRPr="00771407" w:rsidRDefault="00771407" w:rsidP="00FD2BD2">
            <w:pPr>
              <w:jc w:val="both"/>
              <w:rPr>
                <w:sz w:val="17"/>
                <w:szCs w:val="17"/>
              </w:rPr>
            </w:pPr>
            <w:r w:rsidRPr="00771407">
              <w:rPr>
                <w:rFonts w:hint="eastAsia"/>
                <w:sz w:val="17"/>
                <w:szCs w:val="17"/>
              </w:rPr>
              <w:t>4202045</w:t>
            </w:r>
          </w:p>
        </w:tc>
        <w:tc>
          <w:tcPr>
            <w:tcW w:w="3917" w:type="pct"/>
            <w:noWrap/>
            <w:vAlign w:val="center"/>
            <w:hideMark/>
          </w:tcPr>
          <w:p w14:paraId="1B844C8D" w14:textId="77777777" w:rsidR="00771407" w:rsidRPr="00771407" w:rsidRDefault="00771407" w:rsidP="00FD2BD2">
            <w:pPr>
              <w:jc w:val="both"/>
              <w:rPr>
                <w:sz w:val="17"/>
                <w:szCs w:val="17"/>
              </w:rPr>
            </w:pPr>
            <w:proofErr w:type="spellStart"/>
            <w:r w:rsidRPr="00771407">
              <w:rPr>
                <w:rFonts w:hint="eastAsia"/>
                <w:sz w:val="17"/>
                <w:szCs w:val="17"/>
              </w:rPr>
              <w:t>Postviral</w:t>
            </w:r>
            <w:proofErr w:type="spellEnd"/>
            <w:r w:rsidRPr="00771407">
              <w:rPr>
                <w:rFonts w:hint="eastAsia"/>
                <w:sz w:val="17"/>
                <w:szCs w:val="17"/>
              </w:rPr>
              <w:t xml:space="preserve"> fatigue syndrome</w:t>
            </w:r>
          </w:p>
        </w:tc>
      </w:tr>
      <w:tr w:rsidR="008052B0" w:rsidRPr="00771407" w14:paraId="0D7A0CDA" w14:textId="77777777" w:rsidTr="00FD2BD2">
        <w:trPr>
          <w:trHeight w:val="340"/>
        </w:trPr>
        <w:tc>
          <w:tcPr>
            <w:tcW w:w="1083" w:type="pct"/>
            <w:noWrap/>
            <w:vAlign w:val="center"/>
            <w:hideMark/>
          </w:tcPr>
          <w:p w14:paraId="7735D113" w14:textId="77777777" w:rsidR="00771407" w:rsidRPr="00771407" w:rsidRDefault="00771407" w:rsidP="00FD2BD2">
            <w:pPr>
              <w:jc w:val="both"/>
              <w:rPr>
                <w:sz w:val="17"/>
                <w:szCs w:val="17"/>
              </w:rPr>
            </w:pPr>
            <w:r w:rsidRPr="00771407">
              <w:rPr>
                <w:rFonts w:hint="eastAsia"/>
                <w:sz w:val="17"/>
                <w:szCs w:val="17"/>
              </w:rPr>
              <w:t>81634</w:t>
            </w:r>
          </w:p>
        </w:tc>
        <w:tc>
          <w:tcPr>
            <w:tcW w:w="3917" w:type="pct"/>
            <w:noWrap/>
            <w:vAlign w:val="center"/>
            <w:hideMark/>
          </w:tcPr>
          <w:p w14:paraId="66A2C55A" w14:textId="77777777" w:rsidR="00771407" w:rsidRPr="00771407" w:rsidRDefault="00771407" w:rsidP="00FD2BD2">
            <w:pPr>
              <w:jc w:val="both"/>
              <w:rPr>
                <w:sz w:val="17"/>
                <w:szCs w:val="17"/>
              </w:rPr>
            </w:pPr>
            <w:r w:rsidRPr="00771407">
              <w:rPr>
                <w:rFonts w:hint="eastAsia"/>
                <w:sz w:val="17"/>
                <w:szCs w:val="17"/>
              </w:rPr>
              <w:t>Ptotic breast</w:t>
            </w:r>
          </w:p>
        </w:tc>
      </w:tr>
      <w:tr w:rsidR="008052B0" w:rsidRPr="00771407" w14:paraId="02D0CE42" w14:textId="77777777" w:rsidTr="00FD2BD2">
        <w:trPr>
          <w:trHeight w:val="340"/>
        </w:trPr>
        <w:tc>
          <w:tcPr>
            <w:tcW w:w="1083" w:type="pct"/>
            <w:noWrap/>
            <w:vAlign w:val="center"/>
            <w:hideMark/>
          </w:tcPr>
          <w:p w14:paraId="1E4BC40A" w14:textId="77777777" w:rsidR="00771407" w:rsidRPr="00771407" w:rsidRDefault="00771407" w:rsidP="00FD2BD2">
            <w:pPr>
              <w:jc w:val="both"/>
              <w:rPr>
                <w:sz w:val="17"/>
                <w:szCs w:val="17"/>
              </w:rPr>
            </w:pPr>
            <w:r w:rsidRPr="00771407">
              <w:rPr>
                <w:rFonts w:hint="eastAsia"/>
                <w:sz w:val="17"/>
                <w:szCs w:val="17"/>
              </w:rPr>
              <w:t>377572</w:t>
            </w:r>
          </w:p>
        </w:tc>
        <w:tc>
          <w:tcPr>
            <w:tcW w:w="3917" w:type="pct"/>
            <w:noWrap/>
            <w:vAlign w:val="center"/>
            <w:hideMark/>
          </w:tcPr>
          <w:p w14:paraId="5BAC79FD" w14:textId="77777777" w:rsidR="00771407" w:rsidRPr="00771407" w:rsidRDefault="00771407" w:rsidP="00FD2BD2">
            <w:pPr>
              <w:jc w:val="both"/>
              <w:rPr>
                <w:sz w:val="17"/>
                <w:szCs w:val="17"/>
              </w:rPr>
            </w:pPr>
            <w:r w:rsidRPr="00771407">
              <w:rPr>
                <w:rFonts w:hint="eastAsia"/>
                <w:sz w:val="17"/>
                <w:szCs w:val="17"/>
              </w:rPr>
              <w:t>Noise effects on inner ear</w:t>
            </w:r>
          </w:p>
        </w:tc>
      </w:tr>
      <w:tr w:rsidR="008052B0" w:rsidRPr="00771407" w14:paraId="6D64D88B" w14:textId="77777777" w:rsidTr="00FD2BD2">
        <w:trPr>
          <w:trHeight w:val="340"/>
        </w:trPr>
        <w:tc>
          <w:tcPr>
            <w:tcW w:w="1083" w:type="pct"/>
            <w:noWrap/>
            <w:vAlign w:val="center"/>
            <w:hideMark/>
          </w:tcPr>
          <w:p w14:paraId="1F856A4F" w14:textId="77777777" w:rsidR="00771407" w:rsidRPr="00771407" w:rsidRDefault="00771407" w:rsidP="00FD2BD2">
            <w:pPr>
              <w:jc w:val="both"/>
              <w:rPr>
                <w:sz w:val="17"/>
                <w:szCs w:val="17"/>
              </w:rPr>
            </w:pPr>
            <w:r w:rsidRPr="00771407">
              <w:rPr>
                <w:rFonts w:hint="eastAsia"/>
                <w:sz w:val="17"/>
                <w:szCs w:val="17"/>
              </w:rPr>
              <w:t>436409</w:t>
            </w:r>
          </w:p>
        </w:tc>
        <w:tc>
          <w:tcPr>
            <w:tcW w:w="3917" w:type="pct"/>
            <w:noWrap/>
            <w:vAlign w:val="center"/>
            <w:hideMark/>
          </w:tcPr>
          <w:p w14:paraId="5C4C123F" w14:textId="77777777" w:rsidR="00771407" w:rsidRPr="00771407" w:rsidRDefault="00771407" w:rsidP="00FD2BD2">
            <w:pPr>
              <w:jc w:val="both"/>
              <w:rPr>
                <w:sz w:val="17"/>
                <w:szCs w:val="17"/>
              </w:rPr>
            </w:pPr>
            <w:r w:rsidRPr="00771407">
              <w:rPr>
                <w:rFonts w:hint="eastAsia"/>
                <w:sz w:val="17"/>
                <w:szCs w:val="17"/>
              </w:rPr>
              <w:t>Abnormal pupil</w:t>
            </w:r>
          </w:p>
        </w:tc>
      </w:tr>
      <w:tr w:rsidR="008052B0" w:rsidRPr="00771407" w14:paraId="74DB8D71" w14:textId="77777777" w:rsidTr="00FD2BD2">
        <w:trPr>
          <w:trHeight w:val="340"/>
        </w:trPr>
        <w:tc>
          <w:tcPr>
            <w:tcW w:w="1083" w:type="pct"/>
            <w:noWrap/>
            <w:vAlign w:val="center"/>
            <w:hideMark/>
          </w:tcPr>
          <w:p w14:paraId="50D44EA5" w14:textId="77777777" w:rsidR="00771407" w:rsidRPr="00771407" w:rsidRDefault="00771407" w:rsidP="00FD2BD2">
            <w:pPr>
              <w:jc w:val="both"/>
              <w:rPr>
                <w:sz w:val="17"/>
                <w:szCs w:val="17"/>
              </w:rPr>
            </w:pPr>
            <w:r w:rsidRPr="00771407">
              <w:rPr>
                <w:rFonts w:hint="eastAsia"/>
                <w:sz w:val="17"/>
                <w:szCs w:val="17"/>
              </w:rPr>
              <w:t>4012934</w:t>
            </w:r>
          </w:p>
        </w:tc>
        <w:tc>
          <w:tcPr>
            <w:tcW w:w="3917" w:type="pct"/>
            <w:noWrap/>
            <w:vAlign w:val="center"/>
            <w:hideMark/>
          </w:tcPr>
          <w:p w14:paraId="7BD9FD69" w14:textId="77777777" w:rsidR="00771407" w:rsidRPr="00771407" w:rsidRDefault="00771407" w:rsidP="00FD2BD2">
            <w:pPr>
              <w:jc w:val="both"/>
              <w:rPr>
                <w:sz w:val="17"/>
                <w:szCs w:val="17"/>
              </w:rPr>
            </w:pPr>
            <w:r w:rsidRPr="00771407">
              <w:rPr>
                <w:rFonts w:hint="eastAsia"/>
                <w:sz w:val="17"/>
                <w:szCs w:val="17"/>
              </w:rPr>
              <w:t>Homocystinuria</w:t>
            </w:r>
          </w:p>
        </w:tc>
      </w:tr>
      <w:tr w:rsidR="008052B0" w:rsidRPr="00771407" w14:paraId="0FEAED88" w14:textId="77777777" w:rsidTr="00FD2BD2">
        <w:trPr>
          <w:trHeight w:val="340"/>
        </w:trPr>
        <w:tc>
          <w:tcPr>
            <w:tcW w:w="1083" w:type="pct"/>
            <w:noWrap/>
            <w:vAlign w:val="center"/>
            <w:hideMark/>
          </w:tcPr>
          <w:p w14:paraId="25CE2243" w14:textId="77777777" w:rsidR="00771407" w:rsidRPr="00771407" w:rsidRDefault="00771407" w:rsidP="00FD2BD2">
            <w:pPr>
              <w:jc w:val="both"/>
              <w:rPr>
                <w:sz w:val="17"/>
                <w:szCs w:val="17"/>
              </w:rPr>
            </w:pPr>
            <w:r w:rsidRPr="00771407">
              <w:rPr>
                <w:rFonts w:hint="eastAsia"/>
                <w:sz w:val="17"/>
                <w:szCs w:val="17"/>
              </w:rPr>
              <w:t>4103640</w:t>
            </w:r>
          </w:p>
        </w:tc>
        <w:tc>
          <w:tcPr>
            <w:tcW w:w="3917" w:type="pct"/>
            <w:noWrap/>
            <w:vAlign w:val="center"/>
            <w:hideMark/>
          </w:tcPr>
          <w:p w14:paraId="700521B4" w14:textId="77777777" w:rsidR="00771407" w:rsidRPr="00771407" w:rsidRDefault="00771407" w:rsidP="00FD2BD2">
            <w:pPr>
              <w:jc w:val="both"/>
              <w:rPr>
                <w:sz w:val="17"/>
                <w:szCs w:val="17"/>
              </w:rPr>
            </w:pPr>
            <w:r w:rsidRPr="00771407">
              <w:rPr>
                <w:rFonts w:hint="eastAsia"/>
                <w:sz w:val="17"/>
                <w:szCs w:val="17"/>
              </w:rPr>
              <w:t>Amputated foot</w:t>
            </w:r>
          </w:p>
        </w:tc>
      </w:tr>
      <w:tr w:rsidR="008052B0" w:rsidRPr="00771407" w14:paraId="632DB7D0" w14:textId="77777777" w:rsidTr="00FD2BD2">
        <w:trPr>
          <w:trHeight w:val="340"/>
        </w:trPr>
        <w:tc>
          <w:tcPr>
            <w:tcW w:w="1083" w:type="pct"/>
            <w:noWrap/>
            <w:vAlign w:val="center"/>
            <w:hideMark/>
          </w:tcPr>
          <w:p w14:paraId="42A726B0" w14:textId="77777777" w:rsidR="00771407" w:rsidRPr="00771407" w:rsidRDefault="00771407" w:rsidP="00FD2BD2">
            <w:pPr>
              <w:jc w:val="both"/>
              <w:rPr>
                <w:sz w:val="17"/>
                <w:szCs w:val="17"/>
              </w:rPr>
            </w:pPr>
            <w:r w:rsidRPr="00771407">
              <w:rPr>
                <w:rFonts w:hint="eastAsia"/>
                <w:sz w:val="17"/>
                <w:szCs w:val="17"/>
              </w:rPr>
              <w:t>433111</w:t>
            </w:r>
          </w:p>
        </w:tc>
        <w:tc>
          <w:tcPr>
            <w:tcW w:w="3917" w:type="pct"/>
            <w:noWrap/>
            <w:vAlign w:val="center"/>
            <w:hideMark/>
          </w:tcPr>
          <w:p w14:paraId="21841531" w14:textId="77777777" w:rsidR="00771407" w:rsidRPr="00771407" w:rsidRDefault="00771407" w:rsidP="00FD2BD2">
            <w:pPr>
              <w:jc w:val="both"/>
              <w:rPr>
                <w:sz w:val="17"/>
                <w:szCs w:val="17"/>
              </w:rPr>
            </w:pPr>
            <w:r w:rsidRPr="00771407">
              <w:rPr>
                <w:rFonts w:hint="eastAsia"/>
                <w:sz w:val="17"/>
                <w:szCs w:val="17"/>
              </w:rPr>
              <w:t>Effects of hunger</w:t>
            </w:r>
          </w:p>
        </w:tc>
      </w:tr>
      <w:tr w:rsidR="008052B0" w:rsidRPr="00771407" w14:paraId="4316504A" w14:textId="77777777" w:rsidTr="00FD2BD2">
        <w:trPr>
          <w:trHeight w:val="340"/>
        </w:trPr>
        <w:tc>
          <w:tcPr>
            <w:tcW w:w="1083" w:type="pct"/>
            <w:noWrap/>
            <w:vAlign w:val="center"/>
            <w:hideMark/>
          </w:tcPr>
          <w:p w14:paraId="6BF19D8C" w14:textId="77777777" w:rsidR="00771407" w:rsidRPr="00771407" w:rsidRDefault="00771407" w:rsidP="00FD2BD2">
            <w:pPr>
              <w:jc w:val="both"/>
              <w:rPr>
                <w:sz w:val="17"/>
                <w:szCs w:val="17"/>
              </w:rPr>
            </w:pPr>
            <w:r w:rsidRPr="00771407">
              <w:rPr>
                <w:rFonts w:hint="eastAsia"/>
                <w:sz w:val="17"/>
                <w:szCs w:val="17"/>
              </w:rPr>
              <w:t>434203</w:t>
            </w:r>
          </w:p>
        </w:tc>
        <w:tc>
          <w:tcPr>
            <w:tcW w:w="3917" w:type="pct"/>
            <w:noWrap/>
            <w:vAlign w:val="center"/>
            <w:hideMark/>
          </w:tcPr>
          <w:p w14:paraId="2F35EEC9" w14:textId="77777777" w:rsidR="00771407" w:rsidRPr="00771407" w:rsidRDefault="00771407" w:rsidP="00FD2BD2">
            <w:pPr>
              <w:jc w:val="both"/>
              <w:rPr>
                <w:sz w:val="17"/>
                <w:szCs w:val="17"/>
              </w:rPr>
            </w:pPr>
            <w:r w:rsidRPr="00771407">
              <w:rPr>
                <w:rFonts w:hint="eastAsia"/>
                <w:sz w:val="17"/>
                <w:szCs w:val="17"/>
              </w:rPr>
              <w:t>Late effect of contusion</w:t>
            </w:r>
          </w:p>
        </w:tc>
      </w:tr>
      <w:tr w:rsidR="008052B0" w:rsidRPr="00771407" w14:paraId="19ED732C" w14:textId="77777777" w:rsidTr="00FD2BD2">
        <w:trPr>
          <w:trHeight w:val="340"/>
        </w:trPr>
        <w:tc>
          <w:tcPr>
            <w:tcW w:w="1083" w:type="pct"/>
            <w:noWrap/>
            <w:vAlign w:val="center"/>
            <w:hideMark/>
          </w:tcPr>
          <w:p w14:paraId="4A12F45C" w14:textId="77777777" w:rsidR="00771407" w:rsidRPr="00771407" w:rsidRDefault="00771407" w:rsidP="00FD2BD2">
            <w:pPr>
              <w:jc w:val="both"/>
              <w:rPr>
                <w:sz w:val="17"/>
                <w:szCs w:val="17"/>
              </w:rPr>
            </w:pPr>
            <w:r w:rsidRPr="00771407">
              <w:rPr>
                <w:rFonts w:hint="eastAsia"/>
                <w:sz w:val="17"/>
                <w:szCs w:val="17"/>
              </w:rPr>
              <w:t>438329</w:t>
            </w:r>
          </w:p>
        </w:tc>
        <w:tc>
          <w:tcPr>
            <w:tcW w:w="3917" w:type="pct"/>
            <w:noWrap/>
            <w:vAlign w:val="center"/>
            <w:hideMark/>
          </w:tcPr>
          <w:p w14:paraId="54354037" w14:textId="77777777" w:rsidR="00771407" w:rsidRPr="00771407" w:rsidRDefault="00771407" w:rsidP="00FD2BD2">
            <w:pPr>
              <w:jc w:val="both"/>
              <w:rPr>
                <w:sz w:val="17"/>
                <w:szCs w:val="17"/>
              </w:rPr>
            </w:pPr>
            <w:r w:rsidRPr="00771407">
              <w:rPr>
                <w:rFonts w:hint="eastAsia"/>
                <w:sz w:val="17"/>
                <w:szCs w:val="17"/>
              </w:rPr>
              <w:t>Late effect of motor vehicle accident</w:t>
            </w:r>
          </w:p>
        </w:tc>
      </w:tr>
      <w:tr w:rsidR="008052B0" w:rsidRPr="00771407" w14:paraId="32505CB6" w14:textId="77777777" w:rsidTr="00FD2BD2">
        <w:trPr>
          <w:trHeight w:val="340"/>
        </w:trPr>
        <w:tc>
          <w:tcPr>
            <w:tcW w:w="1083" w:type="pct"/>
            <w:noWrap/>
            <w:vAlign w:val="center"/>
            <w:hideMark/>
          </w:tcPr>
          <w:p w14:paraId="456815C2" w14:textId="77777777" w:rsidR="00771407" w:rsidRPr="00771407" w:rsidRDefault="00771407" w:rsidP="00FD2BD2">
            <w:pPr>
              <w:jc w:val="both"/>
              <w:rPr>
                <w:sz w:val="17"/>
                <w:szCs w:val="17"/>
              </w:rPr>
            </w:pPr>
            <w:r w:rsidRPr="00771407">
              <w:rPr>
                <w:rFonts w:hint="eastAsia"/>
                <w:sz w:val="17"/>
                <w:szCs w:val="17"/>
              </w:rPr>
              <w:t>45757370</w:t>
            </w:r>
          </w:p>
        </w:tc>
        <w:tc>
          <w:tcPr>
            <w:tcW w:w="3917" w:type="pct"/>
            <w:noWrap/>
            <w:vAlign w:val="center"/>
            <w:hideMark/>
          </w:tcPr>
          <w:p w14:paraId="451784D9" w14:textId="77777777" w:rsidR="00771407" w:rsidRPr="00771407" w:rsidRDefault="00771407" w:rsidP="00FD2BD2">
            <w:pPr>
              <w:jc w:val="both"/>
              <w:rPr>
                <w:sz w:val="17"/>
                <w:szCs w:val="17"/>
              </w:rPr>
            </w:pPr>
            <w:r w:rsidRPr="00771407">
              <w:rPr>
                <w:rFonts w:hint="eastAsia"/>
                <w:sz w:val="17"/>
                <w:szCs w:val="17"/>
              </w:rPr>
              <w:t>Disproportion of reconstructed breast</w:t>
            </w:r>
          </w:p>
        </w:tc>
      </w:tr>
      <w:tr w:rsidR="008052B0" w:rsidRPr="00771407" w14:paraId="000B3422" w14:textId="77777777" w:rsidTr="00FD2BD2">
        <w:trPr>
          <w:trHeight w:val="340"/>
        </w:trPr>
        <w:tc>
          <w:tcPr>
            <w:tcW w:w="1083" w:type="pct"/>
            <w:noWrap/>
            <w:vAlign w:val="center"/>
            <w:hideMark/>
          </w:tcPr>
          <w:p w14:paraId="500190D3" w14:textId="77777777" w:rsidR="00771407" w:rsidRPr="00771407" w:rsidRDefault="00771407" w:rsidP="00FD2BD2">
            <w:pPr>
              <w:jc w:val="both"/>
              <w:rPr>
                <w:sz w:val="17"/>
                <w:szCs w:val="17"/>
              </w:rPr>
            </w:pPr>
            <w:r w:rsidRPr="00771407">
              <w:rPr>
                <w:rFonts w:hint="eastAsia"/>
                <w:sz w:val="17"/>
                <w:szCs w:val="17"/>
              </w:rPr>
              <w:t>133655</w:t>
            </w:r>
          </w:p>
        </w:tc>
        <w:tc>
          <w:tcPr>
            <w:tcW w:w="3917" w:type="pct"/>
            <w:noWrap/>
            <w:vAlign w:val="center"/>
            <w:hideMark/>
          </w:tcPr>
          <w:p w14:paraId="671DDF44" w14:textId="77777777" w:rsidR="00771407" w:rsidRPr="00771407" w:rsidRDefault="00771407" w:rsidP="00FD2BD2">
            <w:pPr>
              <w:jc w:val="both"/>
              <w:rPr>
                <w:sz w:val="17"/>
                <w:szCs w:val="17"/>
              </w:rPr>
            </w:pPr>
            <w:r w:rsidRPr="00771407">
              <w:rPr>
                <w:rFonts w:hint="eastAsia"/>
                <w:sz w:val="17"/>
                <w:szCs w:val="17"/>
              </w:rPr>
              <w:t>Burn of forearm</w:t>
            </w:r>
          </w:p>
        </w:tc>
      </w:tr>
      <w:tr w:rsidR="008052B0" w:rsidRPr="00771407" w14:paraId="490F7D60" w14:textId="77777777" w:rsidTr="00FD2BD2">
        <w:trPr>
          <w:trHeight w:val="340"/>
        </w:trPr>
        <w:tc>
          <w:tcPr>
            <w:tcW w:w="1083" w:type="pct"/>
            <w:noWrap/>
            <w:vAlign w:val="center"/>
            <w:hideMark/>
          </w:tcPr>
          <w:p w14:paraId="48DBBC91" w14:textId="77777777" w:rsidR="00771407" w:rsidRPr="00771407" w:rsidRDefault="00771407" w:rsidP="00FD2BD2">
            <w:pPr>
              <w:jc w:val="both"/>
              <w:rPr>
                <w:sz w:val="17"/>
                <w:szCs w:val="17"/>
              </w:rPr>
            </w:pPr>
            <w:r w:rsidRPr="00771407">
              <w:rPr>
                <w:rFonts w:hint="eastAsia"/>
                <w:sz w:val="17"/>
                <w:szCs w:val="17"/>
              </w:rPr>
              <w:t>443172</w:t>
            </w:r>
          </w:p>
        </w:tc>
        <w:tc>
          <w:tcPr>
            <w:tcW w:w="3917" w:type="pct"/>
            <w:noWrap/>
            <w:vAlign w:val="center"/>
            <w:hideMark/>
          </w:tcPr>
          <w:p w14:paraId="30DDD3B4" w14:textId="77777777" w:rsidR="00771407" w:rsidRPr="00771407" w:rsidRDefault="00771407" w:rsidP="00FD2BD2">
            <w:pPr>
              <w:jc w:val="both"/>
              <w:rPr>
                <w:sz w:val="17"/>
                <w:szCs w:val="17"/>
              </w:rPr>
            </w:pPr>
            <w:r w:rsidRPr="00771407">
              <w:rPr>
                <w:rFonts w:hint="eastAsia"/>
                <w:sz w:val="17"/>
                <w:szCs w:val="17"/>
              </w:rPr>
              <w:t>Splinter of face, without major open wound</w:t>
            </w:r>
          </w:p>
        </w:tc>
      </w:tr>
      <w:tr w:rsidR="008052B0" w:rsidRPr="00771407" w14:paraId="681EDF57" w14:textId="77777777" w:rsidTr="00FD2BD2">
        <w:trPr>
          <w:trHeight w:val="340"/>
        </w:trPr>
        <w:tc>
          <w:tcPr>
            <w:tcW w:w="1083" w:type="pct"/>
            <w:noWrap/>
            <w:vAlign w:val="center"/>
            <w:hideMark/>
          </w:tcPr>
          <w:p w14:paraId="7249B5AC" w14:textId="77777777" w:rsidR="00771407" w:rsidRPr="00771407" w:rsidRDefault="00771407" w:rsidP="00FD2BD2">
            <w:pPr>
              <w:jc w:val="both"/>
              <w:rPr>
                <w:sz w:val="17"/>
                <w:szCs w:val="17"/>
              </w:rPr>
            </w:pPr>
            <w:r w:rsidRPr="00771407">
              <w:rPr>
                <w:rFonts w:hint="eastAsia"/>
                <w:sz w:val="17"/>
                <w:szCs w:val="17"/>
              </w:rPr>
              <w:t>440193</w:t>
            </w:r>
          </w:p>
        </w:tc>
        <w:tc>
          <w:tcPr>
            <w:tcW w:w="3917" w:type="pct"/>
            <w:noWrap/>
            <w:vAlign w:val="center"/>
            <w:hideMark/>
          </w:tcPr>
          <w:p w14:paraId="10CB739C" w14:textId="77777777" w:rsidR="00771407" w:rsidRPr="00771407" w:rsidRDefault="00771407" w:rsidP="00FD2BD2">
            <w:pPr>
              <w:jc w:val="both"/>
              <w:rPr>
                <w:sz w:val="17"/>
                <w:szCs w:val="17"/>
              </w:rPr>
            </w:pPr>
            <w:proofErr w:type="spellStart"/>
            <w:r w:rsidRPr="00771407">
              <w:rPr>
                <w:rFonts w:hint="eastAsia"/>
                <w:sz w:val="17"/>
                <w:szCs w:val="17"/>
              </w:rPr>
              <w:t>Wristdrop</w:t>
            </w:r>
            <w:proofErr w:type="spellEnd"/>
          </w:p>
        </w:tc>
      </w:tr>
      <w:tr w:rsidR="008052B0" w:rsidRPr="00771407" w14:paraId="1B00BEB3" w14:textId="77777777" w:rsidTr="00FD2BD2">
        <w:trPr>
          <w:trHeight w:val="340"/>
        </w:trPr>
        <w:tc>
          <w:tcPr>
            <w:tcW w:w="1083" w:type="pct"/>
            <w:noWrap/>
            <w:vAlign w:val="center"/>
            <w:hideMark/>
          </w:tcPr>
          <w:p w14:paraId="036B0B3D" w14:textId="77777777" w:rsidR="00771407" w:rsidRPr="00771407" w:rsidRDefault="00771407" w:rsidP="00FD2BD2">
            <w:pPr>
              <w:jc w:val="both"/>
              <w:rPr>
                <w:sz w:val="17"/>
                <w:szCs w:val="17"/>
              </w:rPr>
            </w:pPr>
            <w:r w:rsidRPr="00771407">
              <w:rPr>
                <w:rFonts w:hint="eastAsia"/>
                <w:sz w:val="17"/>
                <w:szCs w:val="17"/>
              </w:rPr>
              <w:t>201820</w:t>
            </w:r>
          </w:p>
        </w:tc>
        <w:tc>
          <w:tcPr>
            <w:tcW w:w="3917" w:type="pct"/>
            <w:noWrap/>
            <w:vAlign w:val="center"/>
            <w:hideMark/>
          </w:tcPr>
          <w:p w14:paraId="3C9AD596" w14:textId="77777777" w:rsidR="00771407" w:rsidRPr="00771407" w:rsidRDefault="00771407" w:rsidP="00FD2BD2">
            <w:pPr>
              <w:jc w:val="both"/>
              <w:rPr>
                <w:sz w:val="17"/>
                <w:szCs w:val="17"/>
              </w:rPr>
            </w:pPr>
            <w:r w:rsidRPr="00771407">
              <w:rPr>
                <w:rFonts w:hint="eastAsia"/>
                <w:sz w:val="17"/>
                <w:szCs w:val="17"/>
              </w:rPr>
              <w:t>Diabetes</w:t>
            </w:r>
          </w:p>
        </w:tc>
      </w:tr>
    </w:tbl>
    <w:p w14:paraId="47512E64" w14:textId="77777777" w:rsidR="002A584B" w:rsidRPr="009C0C03" w:rsidRDefault="002A584B" w:rsidP="009C0C03">
      <w:pPr>
        <w:ind w:leftChars="363" w:left="799"/>
      </w:pPr>
    </w:p>
    <w:p w14:paraId="5E3B2BF9" w14:textId="2A710B23" w:rsidR="003C0E8C" w:rsidRPr="0096196F" w:rsidRDefault="009C0C03" w:rsidP="005057C0">
      <w:pPr>
        <w:pStyle w:val="1"/>
        <w:numPr>
          <w:ilvl w:val="1"/>
          <w:numId w:val="14"/>
        </w:numPr>
        <w:ind w:left="709"/>
        <w:rPr>
          <w:b/>
          <w:bCs/>
        </w:rPr>
      </w:pPr>
      <w:bookmarkStart w:id="2814" w:name="_Toc38891782"/>
      <w:bookmarkStart w:id="2815" w:name="_Toc43379948"/>
      <w:r w:rsidRPr="0096196F">
        <w:rPr>
          <w:b/>
          <w:bCs/>
        </w:rPr>
        <w:t>Covariates</w:t>
      </w:r>
      <w:bookmarkEnd w:id="2812"/>
      <w:bookmarkEnd w:id="2813"/>
      <w:bookmarkEnd w:id="2814"/>
      <w:bookmarkEnd w:id="2815"/>
    </w:p>
    <w:p w14:paraId="06E0B6C2" w14:textId="7B8F7754" w:rsidR="00724E23" w:rsidRPr="0096196F" w:rsidRDefault="003C0E8C" w:rsidP="007B2A12">
      <w:pPr>
        <w:pStyle w:val="1"/>
        <w:numPr>
          <w:ilvl w:val="2"/>
          <w:numId w:val="14"/>
        </w:numPr>
        <w:tabs>
          <w:tab w:val="left" w:pos="851"/>
        </w:tabs>
        <w:ind w:left="709"/>
        <w:rPr>
          <w:b/>
          <w:bCs/>
          <w:sz w:val="24"/>
          <w:szCs w:val="24"/>
        </w:rPr>
      </w:pPr>
      <w:r w:rsidRPr="0096196F">
        <w:rPr>
          <w:b/>
          <w:bCs/>
        </w:rPr>
        <w:t xml:space="preserve"> </w:t>
      </w:r>
      <w:bookmarkStart w:id="2816" w:name="_Toc38891783"/>
      <w:bookmarkStart w:id="2817" w:name="_Toc43379949"/>
      <w:r w:rsidRPr="0096196F">
        <w:rPr>
          <w:b/>
          <w:bCs/>
          <w:sz w:val="24"/>
          <w:szCs w:val="24"/>
        </w:rPr>
        <w:t>P</w:t>
      </w:r>
      <w:r w:rsidR="001C0E60" w:rsidRPr="0096196F">
        <w:rPr>
          <w:rFonts w:hint="eastAsia"/>
          <w:b/>
          <w:bCs/>
          <w:sz w:val="24"/>
          <w:szCs w:val="24"/>
        </w:rPr>
        <w:t>ropensity</w:t>
      </w:r>
      <w:r w:rsidR="001C0E60" w:rsidRPr="0096196F">
        <w:rPr>
          <w:b/>
          <w:bCs/>
          <w:sz w:val="24"/>
          <w:szCs w:val="24"/>
        </w:rPr>
        <w:t xml:space="preserve"> score </w:t>
      </w:r>
      <w:r w:rsidR="001C0E60" w:rsidRPr="0096196F">
        <w:rPr>
          <w:rFonts w:hint="eastAsia"/>
          <w:b/>
          <w:bCs/>
          <w:sz w:val="24"/>
          <w:szCs w:val="24"/>
        </w:rPr>
        <w:t>covariate</w:t>
      </w:r>
      <w:bookmarkEnd w:id="2816"/>
      <w:bookmarkEnd w:id="2817"/>
    </w:p>
    <w:p w14:paraId="0E42B32D" w14:textId="399E3EEC" w:rsidR="00FD7C54" w:rsidRPr="00140614" w:rsidRDefault="000F1501" w:rsidP="007B2A12">
      <w:pPr>
        <w:ind w:leftChars="65" w:left="143" w:firstLine="1"/>
      </w:pPr>
      <w:r>
        <w:rPr>
          <w:rFonts w:hint="eastAsia"/>
        </w:rPr>
        <w:t>The</w:t>
      </w:r>
      <w:r>
        <w:t xml:space="preserve"> covariate</w:t>
      </w:r>
      <w:r>
        <w:rPr>
          <w:rFonts w:hint="eastAsia"/>
        </w:rPr>
        <w:t>s</w:t>
      </w:r>
      <w:r>
        <w:t xml:space="preserve"> </w:t>
      </w:r>
      <w:r>
        <w:rPr>
          <w:rFonts w:hint="eastAsia"/>
        </w:rPr>
        <w:t>to</w:t>
      </w:r>
      <w:r>
        <w:t xml:space="preserve"> </w:t>
      </w:r>
      <w:r>
        <w:rPr>
          <w:rFonts w:hint="eastAsia"/>
        </w:rPr>
        <w:t>fit</w:t>
      </w:r>
      <w:r>
        <w:t xml:space="preserve"> </w:t>
      </w:r>
      <w:r>
        <w:rPr>
          <w:rFonts w:hint="eastAsia"/>
        </w:rPr>
        <w:t>the</w:t>
      </w:r>
      <w:r>
        <w:t xml:space="preserve"> </w:t>
      </w:r>
      <w:r>
        <w:rPr>
          <w:rFonts w:hint="eastAsia"/>
        </w:rPr>
        <w:t>propensity</w:t>
      </w:r>
      <w:r>
        <w:t xml:space="preserve"> </w:t>
      </w:r>
      <w:r>
        <w:rPr>
          <w:rFonts w:hint="eastAsia"/>
        </w:rPr>
        <w:t>score</w:t>
      </w:r>
      <w:r>
        <w:t xml:space="preserve"> </w:t>
      </w:r>
      <w:r>
        <w:rPr>
          <w:rFonts w:hint="eastAsia"/>
        </w:rPr>
        <w:t>model</w:t>
      </w:r>
      <w:r>
        <w:t xml:space="preserve"> </w:t>
      </w:r>
      <w:r>
        <w:rPr>
          <w:rFonts w:hint="eastAsia"/>
        </w:rPr>
        <w:t>will</w:t>
      </w:r>
      <w:r>
        <w:t xml:space="preserve"> </w:t>
      </w:r>
      <w:r>
        <w:rPr>
          <w:rFonts w:hint="eastAsia"/>
        </w:rPr>
        <w:t>be:</w:t>
      </w:r>
    </w:p>
    <w:p w14:paraId="7D98981F" w14:textId="5BB78C64" w:rsidR="00FD7C54" w:rsidRDefault="00642DD6" w:rsidP="007B2A12">
      <w:pPr>
        <w:pStyle w:val="a7"/>
        <w:numPr>
          <w:ilvl w:val="3"/>
          <w:numId w:val="3"/>
        </w:numPr>
        <w:ind w:leftChars="0" w:left="851" w:hanging="284"/>
      </w:pPr>
      <w:r w:rsidRPr="00642DD6">
        <w:rPr>
          <w:rFonts w:hint="eastAsia"/>
        </w:rPr>
        <w:t>Dem</w:t>
      </w:r>
      <w:r w:rsidR="00B24E1F">
        <w:rPr>
          <w:rFonts w:hint="eastAsia"/>
        </w:rPr>
        <w:t>o</w:t>
      </w:r>
      <w:r w:rsidRPr="00642DD6">
        <w:rPr>
          <w:rFonts w:hint="eastAsia"/>
        </w:rPr>
        <w:t>grap</w:t>
      </w:r>
      <w:r>
        <w:rPr>
          <w:rFonts w:hint="eastAsia"/>
        </w:rPr>
        <w:t>hics</w:t>
      </w:r>
    </w:p>
    <w:p w14:paraId="2B91BD7C" w14:textId="620199DB" w:rsidR="00C408F9" w:rsidRDefault="00C408F9" w:rsidP="007B2A12">
      <w:pPr>
        <w:pStyle w:val="a7"/>
        <w:numPr>
          <w:ilvl w:val="0"/>
          <w:numId w:val="2"/>
        </w:numPr>
        <w:ind w:leftChars="0"/>
      </w:pPr>
      <w:r>
        <w:rPr>
          <w:rFonts w:hint="eastAsia"/>
        </w:rPr>
        <w:t>Gender</w:t>
      </w:r>
    </w:p>
    <w:p w14:paraId="727855C0" w14:textId="04712FEF" w:rsidR="00C408F9" w:rsidRDefault="00C408F9" w:rsidP="007B2A12">
      <w:pPr>
        <w:pStyle w:val="a7"/>
        <w:numPr>
          <w:ilvl w:val="0"/>
          <w:numId w:val="2"/>
        </w:numPr>
        <w:ind w:leftChars="0"/>
      </w:pPr>
      <w:r>
        <w:rPr>
          <w:rFonts w:hint="eastAsia"/>
        </w:rPr>
        <w:t>Age</w:t>
      </w:r>
      <w:r>
        <w:t xml:space="preserve"> </w:t>
      </w:r>
      <w:r>
        <w:rPr>
          <w:rFonts w:hint="eastAsia"/>
        </w:rPr>
        <w:t>Groups</w:t>
      </w:r>
      <w:r>
        <w:t xml:space="preserve"> </w:t>
      </w:r>
      <w:r>
        <w:rPr>
          <w:rFonts w:hint="eastAsia"/>
        </w:rPr>
        <w:t>(5-ye</w:t>
      </w:r>
      <w:r w:rsidR="00A1751B">
        <w:rPr>
          <w:rFonts w:hint="eastAsia"/>
        </w:rPr>
        <w:t>a</w:t>
      </w:r>
      <w:r>
        <w:rPr>
          <w:rFonts w:hint="eastAsia"/>
        </w:rPr>
        <w:t>r</w:t>
      </w:r>
      <w:r>
        <w:t xml:space="preserve"> </w:t>
      </w:r>
      <w:r>
        <w:rPr>
          <w:rFonts w:hint="eastAsia"/>
        </w:rPr>
        <w:t>bands)</w:t>
      </w:r>
    </w:p>
    <w:p w14:paraId="5DA0214A" w14:textId="5578D3CB" w:rsidR="00642DD6" w:rsidRDefault="00B24E1F" w:rsidP="007B2A12">
      <w:pPr>
        <w:pStyle w:val="a7"/>
        <w:numPr>
          <w:ilvl w:val="3"/>
          <w:numId w:val="3"/>
        </w:numPr>
        <w:ind w:leftChars="0" w:left="851" w:hanging="284"/>
      </w:pPr>
      <w:r>
        <w:rPr>
          <w:rFonts w:hint="eastAsia"/>
        </w:rPr>
        <w:t>Condition</w:t>
      </w:r>
      <w:r>
        <w:t xml:space="preserve"> </w:t>
      </w:r>
    </w:p>
    <w:p w14:paraId="1761F0C9" w14:textId="16FDB95F" w:rsidR="00F11599" w:rsidRDefault="00F11599" w:rsidP="007B2A12">
      <w:pPr>
        <w:pStyle w:val="a7"/>
        <w:numPr>
          <w:ilvl w:val="0"/>
          <w:numId w:val="2"/>
        </w:numPr>
        <w:ind w:leftChars="0"/>
      </w:pPr>
      <w:r>
        <w:rPr>
          <w:rFonts w:hint="eastAsia"/>
        </w:rPr>
        <w:t>In</w:t>
      </w:r>
      <w:r>
        <w:t xml:space="preserve"> </w:t>
      </w:r>
      <w:r>
        <w:rPr>
          <w:rFonts w:hint="eastAsia"/>
        </w:rPr>
        <w:t>prior</w:t>
      </w:r>
      <w:r>
        <w:t xml:space="preserve"> </w:t>
      </w:r>
      <w:r w:rsidR="005C6833">
        <w:rPr>
          <w:rFonts w:hint="eastAsia"/>
        </w:rPr>
        <w:t>30</w:t>
      </w:r>
      <w:r w:rsidR="005C6833">
        <w:t xml:space="preserve"> </w:t>
      </w:r>
      <w:r w:rsidR="005C6833">
        <w:rPr>
          <w:rFonts w:hint="eastAsia"/>
        </w:rPr>
        <w:t>days</w:t>
      </w:r>
    </w:p>
    <w:p w14:paraId="1EBD2597" w14:textId="73DF7E7A" w:rsidR="005C6833" w:rsidRDefault="005C6833" w:rsidP="007B2A12">
      <w:pPr>
        <w:pStyle w:val="a7"/>
        <w:numPr>
          <w:ilvl w:val="0"/>
          <w:numId w:val="2"/>
        </w:numPr>
        <w:ind w:leftChars="0"/>
      </w:pPr>
      <w:r>
        <w:t>I</w:t>
      </w:r>
      <w:r>
        <w:rPr>
          <w:rFonts w:hint="eastAsia"/>
        </w:rPr>
        <w:t>n</w:t>
      </w:r>
      <w:r>
        <w:t xml:space="preserve"> </w:t>
      </w:r>
      <w:r>
        <w:rPr>
          <w:rFonts w:hint="eastAsia"/>
        </w:rPr>
        <w:t>prior</w:t>
      </w:r>
      <w:r>
        <w:t xml:space="preserve"> </w:t>
      </w:r>
      <w:r>
        <w:rPr>
          <w:rFonts w:hint="eastAsia"/>
        </w:rPr>
        <w:t>365</w:t>
      </w:r>
      <w:r>
        <w:t xml:space="preserve"> </w:t>
      </w:r>
      <w:r>
        <w:rPr>
          <w:rFonts w:hint="eastAsia"/>
        </w:rPr>
        <w:t>days</w:t>
      </w:r>
    </w:p>
    <w:p w14:paraId="549E6BA0" w14:textId="583A3E36" w:rsidR="00912974" w:rsidRDefault="00282D4A" w:rsidP="007B2A12">
      <w:pPr>
        <w:ind w:leftChars="65" w:left="143" w:firstLine="1"/>
      </w:pPr>
      <w:r w:rsidRPr="00282D4A">
        <w:t>Concepts to exclude in baseline covariates in the propensity score model are the concepts used to composed of target/comparator cohorts and its descendant concepts</w:t>
      </w:r>
      <w:r w:rsidR="007B2A12">
        <w:rPr>
          <w:rFonts w:hint="eastAsia"/>
        </w:rPr>
        <w:t>.</w:t>
      </w:r>
    </w:p>
    <w:p w14:paraId="6F44BE45" w14:textId="3BDEB509" w:rsidR="00282D4A" w:rsidRPr="00642DD6" w:rsidRDefault="00282D4A" w:rsidP="00912974"/>
    <w:p w14:paraId="1DC7FD44" w14:textId="5AF28DC1" w:rsidR="007B5651" w:rsidRPr="0096196F" w:rsidRDefault="007B5651" w:rsidP="00B967A4">
      <w:pPr>
        <w:pStyle w:val="1"/>
        <w:numPr>
          <w:ilvl w:val="0"/>
          <w:numId w:val="14"/>
        </w:numPr>
        <w:rPr>
          <w:b/>
          <w:bCs/>
        </w:rPr>
      </w:pPr>
      <w:bookmarkStart w:id="2818" w:name="_Toc37320994"/>
      <w:bookmarkStart w:id="2819" w:name="_Toc37325578"/>
      <w:bookmarkStart w:id="2820" w:name="_Toc38891784"/>
      <w:bookmarkStart w:id="2821" w:name="_Toc43379950"/>
      <w:r w:rsidRPr="0096196F">
        <w:rPr>
          <w:b/>
          <w:bCs/>
        </w:rPr>
        <w:t>Data Analysis Plan</w:t>
      </w:r>
      <w:bookmarkEnd w:id="2818"/>
      <w:bookmarkEnd w:id="2819"/>
      <w:bookmarkEnd w:id="2820"/>
      <w:bookmarkEnd w:id="2821"/>
    </w:p>
    <w:p w14:paraId="1C4BDFB0" w14:textId="635F01C9" w:rsidR="007B5651" w:rsidRPr="0096196F" w:rsidRDefault="007B5651" w:rsidP="00B967A4">
      <w:pPr>
        <w:pStyle w:val="1"/>
        <w:numPr>
          <w:ilvl w:val="1"/>
          <w:numId w:val="14"/>
        </w:numPr>
        <w:ind w:left="709"/>
        <w:rPr>
          <w:b/>
          <w:bCs/>
        </w:rPr>
      </w:pPr>
      <w:bookmarkStart w:id="2822" w:name="_Toc37320995"/>
      <w:bookmarkStart w:id="2823" w:name="_Toc37325579"/>
      <w:bookmarkStart w:id="2824" w:name="_Toc38891785"/>
      <w:bookmarkStart w:id="2825" w:name="_Toc43379951"/>
      <w:r w:rsidRPr="0096196F">
        <w:rPr>
          <w:b/>
          <w:bCs/>
        </w:rPr>
        <w:t>Calculation of time-at risk</w:t>
      </w:r>
      <w:bookmarkEnd w:id="2822"/>
      <w:bookmarkEnd w:id="2823"/>
      <w:bookmarkEnd w:id="2824"/>
      <w:bookmarkEnd w:id="2825"/>
    </w:p>
    <w:p w14:paraId="0ACA08A5" w14:textId="7873C90F" w:rsidR="00530435" w:rsidRDefault="00C70D6A" w:rsidP="00B967A4">
      <w:pPr>
        <w:pStyle w:val="a7"/>
        <w:numPr>
          <w:ilvl w:val="3"/>
          <w:numId w:val="3"/>
        </w:numPr>
        <w:ind w:leftChars="0" w:left="851" w:hanging="284"/>
        <w:rPr>
          <w:ins w:id="2826" w:author="Boo Dajeong" w:date="2020-06-08T17:24:00Z"/>
        </w:rPr>
      </w:pPr>
      <w:r>
        <w:rPr>
          <w:rFonts w:hint="eastAsia"/>
        </w:rPr>
        <w:t>365</w:t>
      </w:r>
      <w:r w:rsidR="00A85582">
        <w:t xml:space="preserve"> </w:t>
      </w:r>
      <w:r w:rsidR="00A85582">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w:t>
      </w:r>
      <w:del w:id="2827" w:author="Boo Dajeong" w:date="2020-06-08T17:25:00Z">
        <w:r w:rsidR="001E121A" w:rsidDel="009A529E">
          <w:rPr>
            <w:rFonts w:hint="eastAsia"/>
          </w:rPr>
          <w:delText>0</w:delText>
        </w:r>
        <w:r w:rsidR="00A85582" w:rsidDel="009A529E">
          <w:rPr>
            <w:rFonts w:hint="eastAsia"/>
          </w:rPr>
          <w:delText>days</w:delText>
        </w:r>
        <w:r w:rsidR="001E121A" w:rsidDel="009A529E">
          <w:delText xml:space="preserve"> </w:delText>
        </w:r>
      </w:del>
      <w:ins w:id="2828" w:author="Boo Dajeong" w:date="2020-06-08T17:25:00Z">
        <w:r w:rsidR="009A529E">
          <w:t>1825</w:t>
        </w:r>
        <w:r w:rsidR="009A529E">
          <w:rPr>
            <w:rFonts w:hint="eastAsia"/>
          </w:rPr>
          <w:t>days</w:t>
        </w:r>
        <w:r w:rsidR="009A529E">
          <w:t xml:space="preserve"> </w:t>
        </w:r>
      </w:ins>
      <w:r w:rsidR="001E121A">
        <w:rPr>
          <w:rFonts w:hint="eastAsia"/>
        </w:rPr>
        <w:t>from</w:t>
      </w:r>
      <w:r w:rsidR="001E121A">
        <w:t xml:space="preserve"> </w:t>
      </w:r>
      <w:r w:rsidR="001E121A">
        <w:rPr>
          <w:rFonts w:hint="eastAsia"/>
        </w:rPr>
        <w:t>Cohort</w:t>
      </w:r>
      <w:r w:rsidR="00A85582">
        <w:t xml:space="preserve"> </w:t>
      </w:r>
      <w:del w:id="2829" w:author="Boo Dajeong" w:date="2020-06-08T17:25:00Z">
        <w:r w:rsidR="001E121A" w:rsidDel="009A529E">
          <w:rPr>
            <w:rFonts w:hint="eastAsia"/>
          </w:rPr>
          <w:delText>end</w:delText>
        </w:r>
        <w:r w:rsidR="00A85582" w:rsidDel="009A529E">
          <w:delText xml:space="preserve"> </w:delText>
        </w:r>
      </w:del>
      <w:ins w:id="2830" w:author="Boo Dajeong" w:date="2020-06-08T17:25:00Z">
        <w:r w:rsidR="009A529E">
          <w:t xml:space="preserve">start </w:t>
        </w:r>
      </w:ins>
      <w:r w:rsidR="001E121A">
        <w:rPr>
          <w:rFonts w:hint="eastAsia"/>
        </w:rPr>
        <w:t>date</w:t>
      </w:r>
      <w:bookmarkStart w:id="2831" w:name="_Toc37320996"/>
      <w:bookmarkStart w:id="2832" w:name="_Toc37325580"/>
    </w:p>
    <w:p w14:paraId="6009B2E8" w14:textId="3211103D" w:rsidR="009A529E" w:rsidRDefault="009A529E" w:rsidP="009A529E">
      <w:pPr>
        <w:pStyle w:val="a7"/>
        <w:numPr>
          <w:ilvl w:val="3"/>
          <w:numId w:val="3"/>
        </w:numPr>
        <w:ind w:leftChars="0" w:left="851" w:hanging="284"/>
        <w:rPr>
          <w:ins w:id="2833" w:author="Boo Dajeong" w:date="2020-06-08T17:27:00Z"/>
        </w:rPr>
      </w:pPr>
      <w:ins w:id="2834" w:author="Boo Dajeong" w:date="2020-06-08T17:27:00Z">
        <w:r>
          <w:rPr>
            <w:rFonts w:hint="eastAsia"/>
          </w:rPr>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3650</w:t>
        </w:r>
        <w:r>
          <w:rPr>
            <w:rFonts w:hint="eastAsia"/>
          </w:rPr>
          <w:t>days</w:t>
        </w:r>
        <w:r>
          <w:t xml:space="preserve"> </w:t>
        </w:r>
        <w:r>
          <w:rPr>
            <w:rFonts w:hint="eastAsia"/>
          </w:rPr>
          <w:t>from</w:t>
        </w:r>
        <w:r>
          <w:t xml:space="preserve"> </w:t>
        </w:r>
        <w:r>
          <w:rPr>
            <w:rFonts w:hint="eastAsia"/>
          </w:rPr>
          <w:t>Cohort</w:t>
        </w:r>
        <w:r>
          <w:t xml:space="preserve"> start </w:t>
        </w:r>
        <w:r>
          <w:rPr>
            <w:rFonts w:hint="eastAsia"/>
          </w:rPr>
          <w:t>date</w:t>
        </w:r>
      </w:ins>
    </w:p>
    <w:p w14:paraId="275B553C" w14:textId="62C81FB2" w:rsidR="009A529E" w:rsidRPr="009A529E" w:rsidRDefault="009A529E">
      <w:pPr>
        <w:pStyle w:val="a7"/>
        <w:numPr>
          <w:ilvl w:val="3"/>
          <w:numId w:val="3"/>
        </w:numPr>
        <w:ind w:leftChars="0" w:left="851" w:hanging="284"/>
      </w:pPr>
      <w:ins w:id="2835" w:author="Boo Dajeong" w:date="2020-06-08T17:27:00Z">
        <w:r>
          <w:rPr>
            <w:rFonts w:hint="eastAsia"/>
          </w:rPr>
          <w:t>365</w:t>
        </w:r>
        <w:r>
          <w:t xml:space="preserve"> </w:t>
        </w:r>
        <w:r>
          <w:rPr>
            <w:rFonts w:hint="eastAsia"/>
          </w:rPr>
          <w:t>days</w:t>
        </w:r>
        <w:r>
          <w:t xml:space="preserve"> </w:t>
        </w:r>
        <w:r>
          <w:rPr>
            <w:rFonts w:hint="eastAsia"/>
          </w:rPr>
          <w:t>from</w:t>
        </w:r>
        <w:r>
          <w:t xml:space="preserve"> C</w:t>
        </w:r>
        <w:r>
          <w:rPr>
            <w:rFonts w:hint="eastAsia"/>
          </w:rPr>
          <w:t>ohort</w:t>
        </w:r>
        <w:r>
          <w:t xml:space="preserve"> </w:t>
        </w:r>
        <w:r>
          <w:rPr>
            <w:rFonts w:hint="eastAsia"/>
          </w:rPr>
          <w:t>start</w:t>
        </w:r>
        <w:r>
          <w:t xml:space="preserve"> </w:t>
        </w:r>
        <w:r>
          <w:rPr>
            <w:rFonts w:hint="eastAsia"/>
          </w:rPr>
          <w:t>date</w:t>
        </w:r>
        <w:r>
          <w:t xml:space="preserve"> </w:t>
        </w:r>
        <w:r>
          <w:rPr>
            <w:rFonts w:hint="eastAsia"/>
          </w:rPr>
          <w:t>~</w:t>
        </w:r>
        <w:r>
          <w:t xml:space="preserve"> 99999</w:t>
        </w:r>
        <w:r>
          <w:rPr>
            <w:rFonts w:hint="eastAsia"/>
          </w:rPr>
          <w:t>days</w:t>
        </w:r>
        <w:r>
          <w:t xml:space="preserve"> </w:t>
        </w:r>
        <w:r>
          <w:rPr>
            <w:rFonts w:hint="eastAsia"/>
          </w:rPr>
          <w:t>from</w:t>
        </w:r>
        <w:r>
          <w:t xml:space="preserve"> </w:t>
        </w:r>
        <w:r>
          <w:rPr>
            <w:rFonts w:hint="eastAsia"/>
          </w:rPr>
          <w:t>Cohort</w:t>
        </w:r>
        <w:r>
          <w:t xml:space="preserve"> start </w:t>
        </w:r>
        <w:r>
          <w:rPr>
            <w:rFonts w:hint="eastAsia"/>
          </w:rPr>
          <w:t>date</w:t>
        </w:r>
      </w:ins>
    </w:p>
    <w:p w14:paraId="7B0CAD0B" w14:textId="6D21A9CD" w:rsidR="00530435" w:rsidRPr="0096196F" w:rsidRDefault="007B5651" w:rsidP="00B967A4">
      <w:pPr>
        <w:pStyle w:val="1"/>
        <w:numPr>
          <w:ilvl w:val="1"/>
          <w:numId w:val="14"/>
        </w:numPr>
        <w:ind w:left="709"/>
        <w:rPr>
          <w:b/>
          <w:bCs/>
        </w:rPr>
      </w:pPr>
      <w:bookmarkStart w:id="2836" w:name="_Toc38891786"/>
      <w:bookmarkStart w:id="2837" w:name="_Toc43379952"/>
      <w:r w:rsidRPr="0096196F">
        <w:rPr>
          <w:b/>
          <w:bCs/>
        </w:rPr>
        <w:t>Model Specification</w:t>
      </w:r>
      <w:bookmarkEnd w:id="2831"/>
      <w:bookmarkEnd w:id="2832"/>
      <w:bookmarkEnd w:id="2836"/>
      <w:bookmarkEnd w:id="2837"/>
    </w:p>
    <w:p w14:paraId="2FD459B0" w14:textId="460D6F49" w:rsidR="00246D88" w:rsidRPr="0096196F" w:rsidRDefault="00D52B7A" w:rsidP="00B967A4">
      <w:pPr>
        <w:pStyle w:val="1"/>
        <w:numPr>
          <w:ilvl w:val="2"/>
          <w:numId w:val="14"/>
        </w:numPr>
        <w:tabs>
          <w:tab w:val="left" w:pos="851"/>
        </w:tabs>
        <w:ind w:left="709"/>
        <w:rPr>
          <w:b/>
          <w:bCs/>
          <w:sz w:val="24"/>
          <w:szCs w:val="24"/>
        </w:rPr>
      </w:pPr>
      <w:bookmarkStart w:id="2838" w:name="_Toc38891787"/>
      <w:bookmarkStart w:id="2839" w:name="_Toc43379953"/>
      <w:r w:rsidRPr="0096196F">
        <w:rPr>
          <w:b/>
          <w:bCs/>
          <w:sz w:val="24"/>
          <w:szCs w:val="24"/>
        </w:rPr>
        <w:t xml:space="preserve">Statistical </w:t>
      </w:r>
      <w:r w:rsidRPr="0096196F">
        <w:rPr>
          <w:rFonts w:hint="eastAsia"/>
          <w:b/>
          <w:bCs/>
          <w:sz w:val="24"/>
          <w:szCs w:val="24"/>
        </w:rPr>
        <w:t>model</w:t>
      </w:r>
      <w:bookmarkEnd w:id="2838"/>
      <w:bookmarkEnd w:id="2839"/>
    </w:p>
    <w:p w14:paraId="4E7698A6" w14:textId="29BBF302" w:rsidR="009F164D" w:rsidRDefault="009F164D" w:rsidP="00B967A4">
      <w:r>
        <w:rPr>
          <w:rFonts w:hint="eastAsia"/>
        </w:rPr>
        <w:t>Propensity</w:t>
      </w:r>
      <w:r>
        <w:t xml:space="preserve"> </w:t>
      </w:r>
      <w:r>
        <w:rPr>
          <w:rFonts w:hint="eastAsia"/>
        </w:rPr>
        <w:t>Score</w:t>
      </w:r>
      <w:r>
        <w:t xml:space="preserve"> </w:t>
      </w:r>
      <w:r>
        <w:rPr>
          <w:rFonts w:hint="eastAsia"/>
        </w:rPr>
        <w:t>Adjustment</w:t>
      </w:r>
      <w:r w:rsidR="00A178F9">
        <w:t xml:space="preserve"> </w:t>
      </w:r>
      <w:r w:rsidR="00A178F9">
        <w:rPr>
          <w:rFonts w:hint="eastAsia"/>
        </w:rPr>
        <w:t>will</w:t>
      </w:r>
      <w:r w:rsidR="00A178F9">
        <w:t xml:space="preserve"> </w:t>
      </w:r>
      <w:r w:rsidR="00A178F9">
        <w:rPr>
          <w:rFonts w:hint="eastAsia"/>
        </w:rPr>
        <w:t>be</w:t>
      </w:r>
      <w:r w:rsidR="00A178F9">
        <w:t>:</w:t>
      </w:r>
    </w:p>
    <w:p w14:paraId="45F2A791" w14:textId="088145A5" w:rsidR="00FD2B08" w:rsidRDefault="00102AC9" w:rsidP="00B967A4">
      <w:pPr>
        <w:pStyle w:val="a7"/>
        <w:numPr>
          <w:ilvl w:val="3"/>
          <w:numId w:val="3"/>
        </w:numPr>
        <w:ind w:leftChars="0" w:left="851" w:hanging="284"/>
      </w:pPr>
      <w:r>
        <w:rPr>
          <w:rFonts w:hint="eastAsia"/>
        </w:rPr>
        <w:t>1:1</w:t>
      </w:r>
      <w:r>
        <w:t xml:space="preserve"> </w:t>
      </w:r>
      <w:r w:rsidR="00080B43">
        <w:rPr>
          <w:rFonts w:hint="eastAsia"/>
        </w:rPr>
        <w:t>PS</w:t>
      </w:r>
      <w:r w:rsidR="00080B43">
        <w:t xml:space="preserve"> matching</w:t>
      </w:r>
      <w:r w:rsidR="00702582">
        <w:t xml:space="preserve"> </w:t>
      </w:r>
      <w:r w:rsidR="00702582">
        <w:rPr>
          <w:rFonts w:hint="eastAsia"/>
        </w:rPr>
        <w:t>(</w:t>
      </w:r>
      <w:r w:rsidR="00702582">
        <w:t>default</w:t>
      </w:r>
      <w:r w:rsidR="00702582">
        <w:rPr>
          <w:rFonts w:hint="eastAsia"/>
        </w:rPr>
        <w:t>)</w:t>
      </w:r>
    </w:p>
    <w:p w14:paraId="585DE1AE" w14:textId="46EEF0C7" w:rsidR="005E5ABE" w:rsidRDefault="004B78A6" w:rsidP="00B967A4">
      <w:pPr>
        <w:pStyle w:val="a7"/>
        <w:numPr>
          <w:ilvl w:val="3"/>
          <w:numId w:val="3"/>
        </w:numPr>
        <w:ind w:leftChars="0" w:left="851" w:hanging="284"/>
      </w:pPr>
      <w:r>
        <w:t>T</w:t>
      </w:r>
      <w:r w:rsidR="0098471A">
        <w:rPr>
          <w:rFonts w:hint="eastAsia"/>
        </w:rPr>
        <w:t>he</w:t>
      </w:r>
      <w:r w:rsidR="0098471A">
        <w:t xml:space="preserve"> </w:t>
      </w:r>
      <w:r w:rsidR="0098471A">
        <w:rPr>
          <w:rFonts w:hint="eastAsia"/>
        </w:rPr>
        <w:t>caliper</w:t>
      </w:r>
      <w:r w:rsidR="0098471A">
        <w:t xml:space="preserve"> </w:t>
      </w:r>
      <w:r w:rsidR="0098471A">
        <w:rPr>
          <w:rFonts w:hint="eastAsia"/>
        </w:rPr>
        <w:t>for</w:t>
      </w:r>
      <w:r w:rsidR="0098471A">
        <w:t xml:space="preserve"> </w:t>
      </w:r>
      <w:r w:rsidR="0098471A">
        <w:rPr>
          <w:rFonts w:hint="eastAsia"/>
        </w:rPr>
        <w:t>matching</w:t>
      </w:r>
      <w:r w:rsidR="00482EDA">
        <w:t xml:space="preserve"> is 0.2 </w:t>
      </w:r>
      <w:r w:rsidR="00702582">
        <w:rPr>
          <w:rFonts w:hint="eastAsia"/>
        </w:rPr>
        <w:t>(</w:t>
      </w:r>
      <w:r w:rsidR="00702582">
        <w:t>default</w:t>
      </w:r>
      <w:r w:rsidR="00702582">
        <w:rPr>
          <w:rFonts w:hint="eastAsia"/>
        </w:rPr>
        <w:t>)</w:t>
      </w:r>
    </w:p>
    <w:p w14:paraId="777A7A69" w14:textId="6F2584E4" w:rsidR="00FD2B08" w:rsidRDefault="001F763E" w:rsidP="00B967A4">
      <w:pPr>
        <w:pStyle w:val="a7"/>
        <w:numPr>
          <w:ilvl w:val="3"/>
          <w:numId w:val="3"/>
        </w:numPr>
        <w:ind w:leftChars="0" w:left="851" w:hanging="284"/>
      </w:pPr>
      <w:r>
        <w:rPr>
          <w:rFonts w:hint="eastAsia"/>
        </w:rPr>
        <w:t>T</w:t>
      </w:r>
      <w:r w:rsidR="00DE6AAC">
        <w:rPr>
          <w:rFonts w:hint="eastAsia"/>
        </w:rPr>
        <w:t>he</w:t>
      </w:r>
      <w:r w:rsidR="00DE6AAC">
        <w:t xml:space="preserve"> </w:t>
      </w:r>
      <w:r w:rsidR="00DE6AAC">
        <w:rPr>
          <w:rFonts w:hint="eastAsia"/>
        </w:rPr>
        <w:t>standardized</w:t>
      </w:r>
      <w:r w:rsidR="00DE6AAC">
        <w:t xml:space="preserve"> </w:t>
      </w:r>
      <w:r w:rsidR="00DE6AAC">
        <w:rPr>
          <w:rFonts w:hint="eastAsia"/>
        </w:rPr>
        <w:t>logit</w:t>
      </w:r>
      <w:r w:rsidR="00DE6AAC">
        <w:t xml:space="preserve"> </w:t>
      </w:r>
      <w:r w:rsidR="00DE6AAC">
        <w:rPr>
          <w:rFonts w:hint="eastAsia"/>
        </w:rPr>
        <w:t>scale</w:t>
      </w:r>
      <w:r>
        <w:t xml:space="preserve"> </w:t>
      </w:r>
      <w:r>
        <w:rPr>
          <w:rFonts w:hint="eastAsia"/>
        </w:rPr>
        <w:t>is</w:t>
      </w:r>
      <w:r>
        <w:t xml:space="preserve"> defined </w:t>
      </w:r>
      <w:r>
        <w:rPr>
          <w:rFonts w:hint="eastAsia"/>
        </w:rPr>
        <w:t>on</w:t>
      </w:r>
      <w:r>
        <w:t xml:space="preserve"> </w:t>
      </w:r>
      <w:r>
        <w:rPr>
          <w:rFonts w:hint="eastAsia"/>
        </w:rPr>
        <w:t>caliper</w:t>
      </w:r>
      <w:r>
        <w:t xml:space="preserve"> </w:t>
      </w:r>
      <w:r>
        <w:rPr>
          <w:rFonts w:hint="eastAsia"/>
        </w:rPr>
        <w:t>scale</w:t>
      </w:r>
      <w:r w:rsidR="00702582">
        <w:t xml:space="preserve"> </w:t>
      </w:r>
      <w:r w:rsidR="00702582">
        <w:rPr>
          <w:rFonts w:hint="eastAsia"/>
        </w:rPr>
        <w:t>(</w:t>
      </w:r>
      <w:r w:rsidR="00702582">
        <w:t>default</w:t>
      </w:r>
      <w:r w:rsidR="00702582">
        <w:rPr>
          <w:rFonts w:hint="eastAsia"/>
        </w:rPr>
        <w:t>)</w:t>
      </w:r>
    </w:p>
    <w:p w14:paraId="146642B5" w14:textId="1261D4E5" w:rsidR="004F04E4" w:rsidRDefault="00A85582" w:rsidP="00B967A4">
      <w:r>
        <w:rPr>
          <w:rFonts w:hint="eastAsia"/>
        </w:rPr>
        <w:t>Outcome</w:t>
      </w:r>
      <w:r>
        <w:t xml:space="preserve"> </w:t>
      </w:r>
      <w:r>
        <w:rPr>
          <w:rFonts w:hint="eastAsia"/>
        </w:rPr>
        <w:t>Model</w:t>
      </w:r>
      <w:r>
        <w:t xml:space="preserve"> </w:t>
      </w:r>
      <w:r>
        <w:rPr>
          <w:rFonts w:hint="eastAsia"/>
        </w:rPr>
        <w:t>Settings</w:t>
      </w:r>
      <w:r w:rsidR="009F3EEA">
        <w:t xml:space="preserve"> will be:</w:t>
      </w:r>
    </w:p>
    <w:p w14:paraId="21B62271" w14:textId="75ED2E3E" w:rsidR="003548D6" w:rsidRPr="00A85582" w:rsidRDefault="00A85582" w:rsidP="00B967A4">
      <w:pPr>
        <w:pStyle w:val="a7"/>
        <w:numPr>
          <w:ilvl w:val="3"/>
          <w:numId w:val="3"/>
        </w:numPr>
        <w:ind w:leftChars="0" w:left="851" w:hanging="284"/>
      </w:pPr>
      <w:r w:rsidRPr="00A85582">
        <w:t>Cox proportional hazards model</w:t>
      </w:r>
      <w:r w:rsidR="003548D6">
        <w:t xml:space="preserve"> will be used</w:t>
      </w:r>
      <w:r w:rsidRPr="00A85582">
        <w:t xml:space="preserve"> to estimate the risk of outcome between target and comparator cohorts</w:t>
      </w:r>
    </w:p>
    <w:p w14:paraId="6515C6FC" w14:textId="3763BC79" w:rsidR="007B5651" w:rsidRPr="0096196F" w:rsidRDefault="007B5651" w:rsidP="00F0240B">
      <w:pPr>
        <w:pStyle w:val="1"/>
        <w:numPr>
          <w:ilvl w:val="2"/>
          <w:numId w:val="14"/>
        </w:numPr>
        <w:tabs>
          <w:tab w:val="left" w:pos="851"/>
        </w:tabs>
        <w:ind w:left="709"/>
        <w:rPr>
          <w:b/>
          <w:bCs/>
          <w:sz w:val="24"/>
          <w:szCs w:val="24"/>
        </w:rPr>
      </w:pPr>
      <w:bookmarkStart w:id="2840" w:name="_Toc37320997"/>
      <w:bookmarkStart w:id="2841" w:name="_Toc37325581"/>
      <w:bookmarkStart w:id="2842" w:name="_Toc38891788"/>
      <w:bookmarkStart w:id="2843" w:name="_Toc43379954"/>
      <w:r w:rsidRPr="0096196F">
        <w:rPr>
          <w:b/>
          <w:bCs/>
          <w:sz w:val="24"/>
          <w:szCs w:val="24"/>
        </w:rPr>
        <w:t>Pooling effect estimates across databases</w:t>
      </w:r>
      <w:bookmarkEnd w:id="2840"/>
      <w:bookmarkEnd w:id="2841"/>
      <w:bookmarkEnd w:id="2842"/>
      <w:bookmarkEnd w:id="2843"/>
    </w:p>
    <w:p w14:paraId="0740916A" w14:textId="570741FB" w:rsidR="002D6698" w:rsidRPr="002D6698" w:rsidRDefault="00F905DB" w:rsidP="00F0240B">
      <w:r>
        <w:t>W</w:t>
      </w:r>
      <w:r>
        <w:rPr>
          <w:rFonts w:hint="eastAsia"/>
        </w:rPr>
        <w:t>e</w:t>
      </w:r>
      <w:r>
        <w:t xml:space="preserve"> </w:t>
      </w:r>
      <w:r>
        <w:rPr>
          <w:rFonts w:hint="eastAsia"/>
        </w:rPr>
        <w:t>will</w:t>
      </w:r>
      <w:r>
        <w:t xml:space="preserve"> </w:t>
      </w:r>
      <w:r>
        <w:rPr>
          <w:rFonts w:hint="eastAsia"/>
        </w:rPr>
        <w:t>do</w:t>
      </w:r>
      <w:r>
        <w:t xml:space="preserve"> </w:t>
      </w:r>
      <w:r>
        <w:rPr>
          <w:rFonts w:hint="eastAsia"/>
        </w:rPr>
        <w:t>meta-analysis</w:t>
      </w:r>
      <w:r>
        <w:t xml:space="preserve"> </w:t>
      </w:r>
      <w:r w:rsidR="00D618B9">
        <w:rPr>
          <w:rFonts w:hint="eastAsia"/>
        </w:rPr>
        <w:t>to</w:t>
      </w:r>
      <w:r w:rsidR="00D618B9">
        <w:t xml:space="preserve"> </w:t>
      </w:r>
      <w:r w:rsidR="004E369C">
        <w:t xml:space="preserve">calculate </w:t>
      </w:r>
      <w:r w:rsidR="004E369C">
        <w:rPr>
          <w:rFonts w:hint="eastAsia"/>
        </w:rPr>
        <w:t>summary</w:t>
      </w:r>
      <w:r w:rsidR="004E369C">
        <w:t xml:space="preserve"> </w:t>
      </w:r>
      <w:r w:rsidR="004E369C">
        <w:rPr>
          <w:rFonts w:hint="eastAsia"/>
        </w:rPr>
        <w:t>hazard</w:t>
      </w:r>
      <w:r w:rsidR="004E369C">
        <w:t xml:space="preserve"> </w:t>
      </w:r>
      <w:r w:rsidR="004E369C">
        <w:rPr>
          <w:rFonts w:hint="eastAsia"/>
        </w:rPr>
        <w:t>ratio</w:t>
      </w:r>
      <w:r w:rsidR="004E369C">
        <w:t xml:space="preserve"> </w:t>
      </w:r>
      <w:r w:rsidR="004E369C">
        <w:rPr>
          <w:rFonts w:hint="eastAsia"/>
        </w:rPr>
        <w:t>for</w:t>
      </w:r>
      <w:r w:rsidR="004E369C">
        <w:t xml:space="preserve"> </w:t>
      </w:r>
      <w:r w:rsidR="004E369C">
        <w:rPr>
          <w:rFonts w:hint="eastAsia"/>
        </w:rPr>
        <w:t>pooling</w:t>
      </w:r>
      <w:r w:rsidR="004E369C">
        <w:t xml:space="preserve"> </w:t>
      </w:r>
      <w:r w:rsidR="004E369C">
        <w:rPr>
          <w:rFonts w:hint="eastAsia"/>
        </w:rPr>
        <w:t>effect</w:t>
      </w:r>
      <w:r w:rsidR="004E369C">
        <w:t xml:space="preserve"> </w:t>
      </w:r>
      <w:r w:rsidR="00ED0CCB">
        <w:t>estimates</w:t>
      </w:r>
      <w:r w:rsidR="004E369C">
        <w:t xml:space="preserve"> </w:t>
      </w:r>
      <w:r w:rsidR="004E369C">
        <w:rPr>
          <w:rFonts w:hint="eastAsia"/>
        </w:rPr>
        <w:t>across</w:t>
      </w:r>
      <w:r w:rsidR="004E369C">
        <w:t xml:space="preserve"> </w:t>
      </w:r>
      <w:r w:rsidR="004E369C">
        <w:rPr>
          <w:rFonts w:hint="eastAsia"/>
        </w:rPr>
        <w:t>databases.</w:t>
      </w:r>
      <w:r w:rsidR="001A6913">
        <w:t xml:space="preserve"> </w:t>
      </w:r>
    </w:p>
    <w:p w14:paraId="0F7F8F96" w14:textId="67A2D2FA" w:rsidR="007B5651" w:rsidRPr="0096196F" w:rsidRDefault="007B5651" w:rsidP="00F0240B">
      <w:pPr>
        <w:pStyle w:val="1"/>
        <w:numPr>
          <w:ilvl w:val="1"/>
          <w:numId w:val="14"/>
        </w:numPr>
        <w:ind w:left="709"/>
        <w:rPr>
          <w:b/>
          <w:bCs/>
        </w:rPr>
      </w:pPr>
      <w:bookmarkStart w:id="2844" w:name="_Toc37320998"/>
      <w:bookmarkStart w:id="2845" w:name="_Toc37325582"/>
      <w:bookmarkStart w:id="2846" w:name="_Toc38891789"/>
      <w:bookmarkStart w:id="2847" w:name="_Toc43379955"/>
      <w:r w:rsidRPr="0096196F">
        <w:rPr>
          <w:b/>
          <w:bCs/>
        </w:rPr>
        <w:t>Analyses to perform</w:t>
      </w:r>
      <w:bookmarkEnd w:id="2844"/>
      <w:bookmarkEnd w:id="2845"/>
      <w:bookmarkEnd w:id="2846"/>
      <w:bookmarkEnd w:id="2847"/>
    </w:p>
    <w:p w14:paraId="728FA2E1" w14:textId="6E83F31B" w:rsidR="009A5EF7" w:rsidRDefault="00713E1D" w:rsidP="00F0240B">
      <w:r>
        <w:rPr>
          <w:rFonts w:hint="eastAsia"/>
        </w:rPr>
        <w:t>T</w:t>
      </w:r>
      <w:r>
        <w:t>he following comparative analysis will be performed</w:t>
      </w:r>
      <w:r w:rsidR="0067589D">
        <w:t>:</w:t>
      </w:r>
    </w:p>
    <w:p w14:paraId="57124CCA" w14:textId="0629BCC3" w:rsidR="0067589D" w:rsidRDefault="003C5038" w:rsidP="00F0240B">
      <w:pPr>
        <w:pStyle w:val="a7"/>
        <w:numPr>
          <w:ilvl w:val="3"/>
          <w:numId w:val="3"/>
        </w:numPr>
        <w:ind w:leftChars="0" w:left="851" w:hanging="284"/>
      </w:pPr>
      <w:r>
        <w:t>One</w:t>
      </w:r>
      <w:r w:rsidR="009B22A1">
        <w:t xml:space="preserve"> comparison</w:t>
      </w:r>
      <w:r w:rsidR="00E7263D">
        <w:t>:</w:t>
      </w:r>
      <w:r w:rsidR="0085241C" w:rsidRPr="0085241C">
        <w:t xml:space="preserve"> </w:t>
      </w:r>
      <w:r w:rsidR="0085241C">
        <w:t>T</w:t>
      </w:r>
      <w:r w:rsidR="0085241C" w:rsidRPr="00E250D3">
        <w:t>hyroidectomy</w:t>
      </w:r>
      <w:r w:rsidR="00E7263D">
        <w:t xml:space="preserve"> </w:t>
      </w:r>
      <w:r w:rsidR="0085241C">
        <w:t xml:space="preserve">with </w:t>
      </w:r>
      <w:r w:rsidR="00E7263D">
        <w:t xml:space="preserve">I-131 therapy </w:t>
      </w:r>
      <w:r w:rsidR="00074D28">
        <w:t xml:space="preserve">cohort (Target) </w:t>
      </w:r>
      <w:r w:rsidR="00F72179">
        <w:t xml:space="preserve">vs </w:t>
      </w:r>
      <w:r w:rsidR="0085241C">
        <w:t xml:space="preserve">Only </w:t>
      </w:r>
      <w:r w:rsidR="0085241C" w:rsidRPr="00E250D3">
        <w:t>thyroidectomy</w:t>
      </w:r>
      <w:r w:rsidR="00074D28">
        <w:t xml:space="preserve"> </w:t>
      </w:r>
      <w:r w:rsidR="003C5B02">
        <w:t>cohort (</w:t>
      </w:r>
      <w:r w:rsidR="00074D28">
        <w:t>Comparator)</w:t>
      </w:r>
    </w:p>
    <w:p w14:paraId="70BFCCF0" w14:textId="33CD8698" w:rsidR="009B22A1" w:rsidRDefault="00EC6DDD" w:rsidP="00F0240B">
      <w:pPr>
        <w:pStyle w:val="a7"/>
        <w:numPr>
          <w:ilvl w:val="3"/>
          <w:numId w:val="3"/>
        </w:numPr>
        <w:ind w:leftChars="0" w:left="851" w:hanging="284"/>
      </w:pPr>
      <w:r>
        <w:t>One</w:t>
      </w:r>
      <w:r w:rsidR="008B5ABF">
        <w:t xml:space="preserve"> outcome</w:t>
      </w:r>
      <w:r w:rsidR="000513EA">
        <w:rPr>
          <w:rFonts w:hint="eastAsia"/>
        </w:rPr>
        <w:t>:</w:t>
      </w:r>
      <w:r w:rsidR="000513EA">
        <w:t xml:space="preserve"> </w:t>
      </w:r>
      <w:ins w:id="2848" w:author="Sooyoung Yoo" w:date="2020-05-27T17:04:00Z">
        <w:r w:rsidR="00FB466A">
          <w:t>any</w:t>
        </w:r>
      </w:ins>
      <w:del w:id="2849" w:author="Sooyoung Yoo" w:date="2020-05-27T17:04:00Z">
        <w:r w:rsidR="000513EA" w:rsidDel="00FB466A">
          <w:rPr>
            <w:rFonts w:hint="eastAsia"/>
          </w:rPr>
          <w:delText>Overall</w:delText>
        </w:r>
      </w:del>
      <w:r w:rsidR="000513EA">
        <w:t xml:space="preserve"> </w:t>
      </w:r>
      <w:r w:rsidR="000513EA">
        <w:rPr>
          <w:rFonts w:hint="eastAsia"/>
        </w:rPr>
        <w:t>cancer</w:t>
      </w:r>
      <w:ins w:id="2850" w:author="Sooyoung Yoo" w:date="2020-05-27T17:04:00Z">
        <w:r w:rsidR="00FB466A">
          <w:t>s</w:t>
        </w:r>
      </w:ins>
      <w:r w:rsidR="000513EA">
        <w:t xml:space="preserve"> </w:t>
      </w:r>
      <w:del w:id="2851" w:author="Sooyoung Yoo" w:date="2020-05-27T17:04:00Z">
        <w:r w:rsidR="000513EA" w:rsidDel="00FB466A">
          <w:delText>withou</w:delText>
        </w:r>
        <w:r w:rsidR="000513EA" w:rsidDel="00FB466A">
          <w:rPr>
            <w:rFonts w:hint="eastAsia"/>
          </w:rPr>
          <w:delText>t</w:delText>
        </w:r>
        <w:r w:rsidR="000513EA" w:rsidDel="00FB466A">
          <w:delText xml:space="preserve"> </w:delText>
        </w:r>
      </w:del>
      <w:ins w:id="2852" w:author="Sooyoung Yoo" w:date="2020-05-27T17:04:00Z">
        <w:r w:rsidR="00FB466A">
          <w:t xml:space="preserve">excluding </w:t>
        </w:r>
      </w:ins>
      <w:r w:rsidR="000513EA">
        <w:rPr>
          <w:rFonts w:hint="eastAsia"/>
        </w:rPr>
        <w:t>thyroid</w:t>
      </w:r>
      <w:r w:rsidR="000513EA">
        <w:t xml:space="preserve"> </w:t>
      </w:r>
      <w:r w:rsidR="000513EA">
        <w:rPr>
          <w:rFonts w:hint="eastAsia"/>
        </w:rPr>
        <w:t>cancer</w:t>
      </w:r>
      <w:r w:rsidR="000513EA">
        <w:t xml:space="preserve"> </w:t>
      </w:r>
      <w:r w:rsidR="000513EA">
        <w:rPr>
          <w:rFonts w:hint="eastAsia"/>
        </w:rPr>
        <w:t>(</w:t>
      </w:r>
      <w:r w:rsidR="000513EA">
        <w:t xml:space="preserve">second </w:t>
      </w:r>
      <w:r w:rsidR="000513EA">
        <w:rPr>
          <w:rFonts w:hint="eastAsia"/>
        </w:rPr>
        <w:t>cancer</w:t>
      </w:r>
      <w:r w:rsidR="001359E0">
        <w:t>s after thyroid cancer</w:t>
      </w:r>
      <w:r w:rsidR="000513EA">
        <w:rPr>
          <w:rFonts w:hint="eastAsia"/>
        </w:rPr>
        <w:t>)</w:t>
      </w:r>
      <w:r w:rsidR="00E7263D">
        <w:t xml:space="preserve"> </w:t>
      </w:r>
    </w:p>
    <w:p w14:paraId="147E43D8" w14:textId="6F45C0AA" w:rsidR="008B5ABF" w:rsidRDefault="00EC6139" w:rsidP="00F0240B">
      <w:pPr>
        <w:pStyle w:val="a7"/>
        <w:numPr>
          <w:ilvl w:val="3"/>
          <w:numId w:val="3"/>
        </w:numPr>
        <w:ind w:leftChars="0" w:left="851" w:hanging="284"/>
      </w:pPr>
      <w:del w:id="2853" w:author="Boo Dajeong" w:date="2020-06-08T17:24:00Z">
        <w:r w:rsidDel="009A529E">
          <w:delText>One</w:delText>
        </w:r>
        <w:r w:rsidR="008B5ABF" w:rsidDel="009A529E">
          <w:delText xml:space="preserve"> </w:delText>
        </w:r>
      </w:del>
      <w:ins w:id="2854" w:author="Boo Dajeong" w:date="2020-06-08T17:24:00Z">
        <w:r w:rsidR="009A529E">
          <w:t xml:space="preserve">3 </w:t>
        </w:r>
      </w:ins>
      <w:r w:rsidR="008B5ABF">
        <w:t>time-at-risk</w:t>
      </w:r>
      <w:r w:rsidR="00074D28">
        <w:t xml:space="preserve"> </w:t>
      </w:r>
    </w:p>
    <w:p w14:paraId="016A9399" w14:textId="4E4542A9" w:rsidR="005B0640" w:rsidRPr="009A5EF7" w:rsidRDefault="00EC6139" w:rsidP="00F0240B">
      <w:pPr>
        <w:pStyle w:val="a7"/>
        <w:numPr>
          <w:ilvl w:val="3"/>
          <w:numId w:val="3"/>
        </w:numPr>
        <w:ind w:leftChars="0" w:left="851" w:hanging="284"/>
      </w:pPr>
      <w:r>
        <w:t>One</w:t>
      </w:r>
      <w:r w:rsidR="005B0640">
        <w:t xml:space="preserve"> model</w:t>
      </w:r>
      <w:r w:rsidR="00731982">
        <w:t xml:space="preserve">: Cox regression </w:t>
      </w:r>
      <w:r w:rsidR="00865EC3">
        <w:t>after</w:t>
      </w:r>
      <w:r w:rsidR="00731982">
        <w:t xml:space="preserve"> 1:1 PS matching </w:t>
      </w:r>
    </w:p>
    <w:p w14:paraId="117E1EB0" w14:textId="0C87D9D4" w:rsidR="004900B2" w:rsidRPr="0096196F" w:rsidRDefault="007B5651" w:rsidP="00BB5832">
      <w:pPr>
        <w:pStyle w:val="1"/>
        <w:numPr>
          <w:ilvl w:val="1"/>
          <w:numId w:val="14"/>
        </w:numPr>
        <w:ind w:left="709"/>
        <w:rPr>
          <w:b/>
          <w:bCs/>
        </w:rPr>
      </w:pPr>
      <w:bookmarkStart w:id="2855" w:name="_Toc37320999"/>
      <w:bookmarkStart w:id="2856" w:name="_Toc37325583"/>
      <w:bookmarkStart w:id="2857" w:name="_Toc38891790"/>
      <w:bookmarkStart w:id="2858" w:name="_Toc43379956"/>
      <w:r w:rsidRPr="0096196F">
        <w:rPr>
          <w:b/>
          <w:bCs/>
        </w:rPr>
        <w:t>Output</w:t>
      </w:r>
      <w:bookmarkEnd w:id="2855"/>
      <w:bookmarkEnd w:id="2856"/>
      <w:bookmarkEnd w:id="2857"/>
      <w:bookmarkEnd w:id="2858"/>
    </w:p>
    <w:p w14:paraId="52BC55BC" w14:textId="77777777" w:rsidR="00BB5832" w:rsidRPr="00BB5832" w:rsidRDefault="00BB5832" w:rsidP="00BB5832"/>
    <w:tbl>
      <w:tblPr>
        <w:tblStyle w:val="afa"/>
        <w:tblW w:w="0" w:type="auto"/>
        <w:tblLook w:val="04A0" w:firstRow="1" w:lastRow="0" w:firstColumn="1" w:lastColumn="0" w:noHBand="0" w:noVBand="1"/>
      </w:tblPr>
      <w:tblGrid>
        <w:gridCol w:w="2830"/>
        <w:gridCol w:w="5966"/>
      </w:tblGrid>
      <w:tr w:rsidR="00776C70" w14:paraId="6B5F3891" w14:textId="77777777" w:rsidTr="00C5097F">
        <w:tc>
          <w:tcPr>
            <w:tcW w:w="2830" w:type="dxa"/>
            <w:shd w:val="clear" w:color="auto" w:fill="D7D2CF"/>
          </w:tcPr>
          <w:p w14:paraId="6F21334E" w14:textId="2DE0DA7B" w:rsidR="00776C70" w:rsidRPr="00E305CA" w:rsidRDefault="00776C70" w:rsidP="00AA53FD">
            <w:pPr>
              <w:rPr>
                <w:sz w:val="20"/>
                <w:szCs w:val="20"/>
              </w:rPr>
            </w:pPr>
            <w:r w:rsidRPr="00E305CA">
              <w:rPr>
                <w:rFonts w:hint="eastAsia"/>
                <w:sz w:val="20"/>
                <w:szCs w:val="20"/>
              </w:rPr>
              <w:t>Output</w:t>
            </w:r>
          </w:p>
        </w:tc>
        <w:tc>
          <w:tcPr>
            <w:tcW w:w="5966" w:type="dxa"/>
            <w:shd w:val="clear" w:color="auto" w:fill="D7D2CF"/>
          </w:tcPr>
          <w:p w14:paraId="67BA2661" w14:textId="56944BD5" w:rsidR="00776C70" w:rsidRPr="00E305CA" w:rsidRDefault="00776C70" w:rsidP="00CE4298">
            <w:pPr>
              <w:rPr>
                <w:sz w:val="20"/>
                <w:szCs w:val="20"/>
              </w:rPr>
            </w:pPr>
            <w:r w:rsidRPr="00E305CA">
              <w:rPr>
                <w:sz w:val="20"/>
                <w:szCs w:val="20"/>
              </w:rPr>
              <w:t>Description</w:t>
            </w:r>
          </w:p>
        </w:tc>
      </w:tr>
      <w:tr w:rsidR="00776C70" w14:paraId="7AB1E501" w14:textId="77777777" w:rsidTr="00FD2BD2">
        <w:trPr>
          <w:trHeight w:val="340"/>
        </w:trPr>
        <w:tc>
          <w:tcPr>
            <w:tcW w:w="2830" w:type="dxa"/>
            <w:vAlign w:val="center"/>
          </w:tcPr>
          <w:p w14:paraId="3F0A1101" w14:textId="70607F2B" w:rsidR="00776C70" w:rsidRPr="00FD2BD2" w:rsidRDefault="00B57E3A" w:rsidP="00F24BA0">
            <w:pPr>
              <w:rPr>
                <w:sz w:val="20"/>
                <w:szCs w:val="20"/>
              </w:rPr>
            </w:pPr>
            <w:r w:rsidRPr="00FD2BD2">
              <w:rPr>
                <w:sz w:val="20"/>
                <w:szCs w:val="20"/>
              </w:rPr>
              <w:t>P</w:t>
            </w:r>
            <w:r w:rsidRPr="00FD2BD2">
              <w:rPr>
                <w:rFonts w:hint="eastAsia"/>
                <w:sz w:val="20"/>
                <w:szCs w:val="20"/>
              </w:rPr>
              <w:t>ropensity</w:t>
            </w:r>
            <w:r w:rsidRPr="00FD2BD2">
              <w:rPr>
                <w:sz w:val="20"/>
                <w:szCs w:val="20"/>
              </w:rPr>
              <w:t xml:space="preserve"> </w:t>
            </w:r>
            <w:r w:rsidRPr="00FD2BD2">
              <w:rPr>
                <w:rFonts w:hint="eastAsia"/>
                <w:sz w:val="20"/>
                <w:szCs w:val="20"/>
              </w:rPr>
              <w:t>score</w:t>
            </w:r>
            <w:r w:rsidRPr="00FD2BD2">
              <w:rPr>
                <w:sz w:val="20"/>
                <w:szCs w:val="20"/>
              </w:rPr>
              <w:t xml:space="preserve"> </w:t>
            </w:r>
            <w:r w:rsidRPr="00FD2BD2">
              <w:rPr>
                <w:rFonts w:hint="eastAsia"/>
                <w:sz w:val="20"/>
                <w:szCs w:val="20"/>
              </w:rPr>
              <w:t>distribution</w:t>
            </w:r>
            <w:r w:rsidRPr="00FD2BD2">
              <w:rPr>
                <w:sz w:val="20"/>
                <w:szCs w:val="20"/>
              </w:rPr>
              <w:t xml:space="preserve"> </w:t>
            </w:r>
            <w:r w:rsidR="000C18B6" w:rsidRPr="00FD2BD2">
              <w:rPr>
                <w:rFonts w:hint="eastAsia"/>
                <w:sz w:val="20"/>
                <w:szCs w:val="20"/>
              </w:rPr>
              <w:t>Plot</w:t>
            </w:r>
          </w:p>
        </w:tc>
        <w:tc>
          <w:tcPr>
            <w:tcW w:w="5966" w:type="dxa"/>
            <w:vAlign w:val="center"/>
          </w:tcPr>
          <w:p w14:paraId="003B36CC" w14:textId="6B3FFAAC" w:rsidR="007D2611" w:rsidRPr="00FD2BD2" w:rsidRDefault="00EF055E" w:rsidP="00FD2BD2">
            <w:pPr>
              <w:jc w:val="both"/>
              <w:rPr>
                <w:sz w:val="20"/>
                <w:szCs w:val="20"/>
              </w:rPr>
            </w:pPr>
            <w:r w:rsidRPr="00FD2BD2">
              <w:rPr>
                <w:rFonts w:hint="eastAsia"/>
                <w:sz w:val="20"/>
                <w:szCs w:val="20"/>
              </w:rPr>
              <w:t>The</w:t>
            </w:r>
            <w:r w:rsidRPr="00FD2BD2">
              <w:rPr>
                <w:sz w:val="20"/>
                <w:szCs w:val="20"/>
              </w:rPr>
              <w:t xml:space="preserve"> </w:t>
            </w:r>
            <w:r w:rsidRPr="00FD2BD2">
              <w:rPr>
                <w:rFonts w:hint="eastAsia"/>
                <w:sz w:val="20"/>
                <w:szCs w:val="20"/>
              </w:rPr>
              <w:t>propensity</w:t>
            </w:r>
            <w:r w:rsidR="007D2611" w:rsidRPr="00FD2BD2">
              <w:rPr>
                <w:sz w:val="20"/>
                <w:szCs w:val="20"/>
              </w:rPr>
              <w:t xml:space="preserve"> score distribution</w:t>
            </w:r>
            <w:r w:rsidRPr="00FD2BD2">
              <w:rPr>
                <w:sz w:val="20"/>
                <w:szCs w:val="20"/>
              </w:rPr>
              <w:t xml:space="preserve"> </w:t>
            </w:r>
            <w:r w:rsidRPr="00FD2BD2">
              <w:rPr>
                <w:rFonts w:hint="eastAsia"/>
                <w:sz w:val="20"/>
                <w:szCs w:val="20"/>
              </w:rPr>
              <w:t>for</w:t>
            </w:r>
            <w:r w:rsidRPr="00FD2BD2">
              <w:rPr>
                <w:sz w:val="20"/>
                <w:szCs w:val="20"/>
              </w:rPr>
              <w:t xml:space="preserve"> both </w:t>
            </w:r>
            <w:r w:rsidRPr="00FD2BD2">
              <w:rPr>
                <w:rFonts w:hint="eastAsia"/>
                <w:sz w:val="20"/>
                <w:szCs w:val="20"/>
              </w:rPr>
              <w:t>cohorts</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Pr="00FD2BD2">
              <w:rPr>
                <w:sz w:val="20"/>
                <w:szCs w:val="20"/>
              </w:rPr>
              <w:t xml:space="preserve"> </w:t>
            </w:r>
            <w:r w:rsidR="00CC03FF" w:rsidRPr="00FD2BD2">
              <w:rPr>
                <w:rFonts w:hint="eastAsia"/>
                <w:sz w:val="20"/>
                <w:szCs w:val="20"/>
              </w:rPr>
              <w:t>will</w:t>
            </w:r>
            <w:r w:rsidR="00CC03FF" w:rsidRPr="00FD2BD2">
              <w:rPr>
                <w:sz w:val="20"/>
                <w:szCs w:val="20"/>
              </w:rPr>
              <w:t xml:space="preserve"> </w:t>
            </w:r>
            <w:r w:rsidR="00CC03FF" w:rsidRPr="00FD2BD2">
              <w:rPr>
                <w:rFonts w:hint="eastAsia"/>
                <w:sz w:val="20"/>
                <w:szCs w:val="20"/>
              </w:rPr>
              <w:t>be</w:t>
            </w:r>
            <w:r w:rsidR="00CC03FF" w:rsidRPr="00FD2BD2">
              <w:rPr>
                <w:sz w:val="20"/>
                <w:szCs w:val="20"/>
              </w:rPr>
              <w:t xml:space="preserve"> provide</w:t>
            </w:r>
            <w:r w:rsidR="00CC03FF" w:rsidRPr="00FD2BD2">
              <w:rPr>
                <w:rFonts w:hint="eastAsia"/>
                <w:sz w:val="20"/>
                <w:szCs w:val="20"/>
              </w:rPr>
              <w:t>d.</w:t>
            </w:r>
          </w:p>
        </w:tc>
      </w:tr>
      <w:tr w:rsidR="001E6173" w14:paraId="1EFFC9AD" w14:textId="77777777" w:rsidTr="00FD2BD2">
        <w:trPr>
          <w:trHeight w:val="340"/>
        </w:trPr>
        <w:tc>
          <w:tcPr>
            <w:tcW w:w="2830" w:type="dxa"/>
            <w:vAlign w:val="center"/>
          </w:tcPr>
          <w:p w14:paraId="1DF95A70" w14:textId="051135BE" w:rsidR="001E6173" w:rsidRPr="00FD2BD2" w:rsidRDefault="00336346" w:rsidP="00F24BA0">
            <w:pPr>
              <w:rPr>
                <w:sz w:val="20"/>
                <w:szCs w:val="20"/>
              </w:rPr>
            </w:pPr>
            <w:r w:rsidRPr="00FD2BD2">
              <w:rPr>
                <w:rFonts w:hint="eastAsia"/>
                <w:sz w:val="20"/>
                <w:szCs w:val="20"/>
              </w:rPr>
              <w:t>Propensity</w:t>
            </w:r>
            <w:r w:rsidRPr="00FD2BD2">
              <w:rPr>
                <w:sz w:val="20"/>
                <w:szCs w:val="20"/>
              </w:rPr>
              <w:t xml:space="preserve"> </w:t>
            </w:r>
            <w:r w:rsidRPr="00FD2BD2">
              <w:rPr>
                <w:rFonts w:hint="eastAsia"/>
                <w:sz w:val="20"/>
                <w:szCs w:val="20"/>
              </w:rPr>
              <w:t>model</w:t>
            </w:r>
            <w:r w:rsidRPr="00FD2BD2">
              <w:rPr>
                <w:sz w:val="20"/>
                <w:szCs w:val="20"/>
              </w:rPr>
              <w:t xml:space="preserve"> </w:t>
            </w:r>
          </w:p>
        </w:tc>
        <w:tc>
          <w:tcPr>
            <w:tcW w:w="5966" w:type="dxa"/>
            <w:vAlign w:val="center"/>
          </w:tcPr>
          <w:p w14:paraId="020F4612" w14:textId="0CC3B4D2" w:rsidR="001E6173" w:rsidRPr="00FD2BD2" w:rsidRDefault="00DB567D" w:rsidP="00FD2BD2">
            <w:pPr>
              <w:jc w:val="both"/>
              <w:rPr>
                <w:sz w:val="20"/>
                <w:szCs w:val="20"/>
              </w:rPr>
            </w:pPr>
            <w:r w:rsidRPr="00FD2BD2">
              <w:rPr>
                <w:sz w:val="20"/>
                <w:szCs w:val="20"/>
              </w:rPr>
              <w:t xml:space="preserve">The propensity model will show the table that reports the covariates selected from propensity score models, with </w:t>
            </w:r>
            <w:r w:rsidR="00FF71AB" w:rsidRPr="00FD2BD2">
              <w:rPr>
                <w:rFonts w:hint="eastAsia"/>
                <w:sz w:val="20"/>
                <w:szCs w:val="20"/>
              </w:rPr>
              <w:t>associated</w:t>
            </w:r>
            <w:r w:rsidR="00FF71AB" w:rsidRPr="00FD2BD2">
              <w:rPr>
                <w:sz w:val="20"/>
                <w:szCs w:val="20"/>
              </w:rPr>
              <w:t xml:space="preserve"> </w:t>
            </w:r>
            <w:r w:rsidRPr="00FD2BD2">
              <w:rPr>
                <w:sz w:val="20"/>
                <w:szCs w:val="20"/>
              </w:rPr>
              <w:t>coefficients.</w:t>
            </w:r>
          </w:p>
        </w:tc>
      </w:tr>
      <w:tr w:rsidR="00776C70" w14:paraId="12EA986D" w14:textId="77777777" w:rsidTr="00FD2BD2">
        <w:trPr>
          <w:trHeight w:val="340"/>
        </w:trPr>
        <w:tc>
          <w:tcPr>
            <w:tcW w:w="2830" w:type="dxa"/>
            <w:vAlign w:val="center"/>
          </w:tcPr>
          <w:p w14:paraId="15AB60B6" w14:textId="1F6BD0E3" w:rsidR="00566C61" w:rsidRPr="00FD2BD2" w:rsidRDefault="00566C61" w:rsidP="00F24BA0">
            <w:pPr>
              <w:rPr>
                <w:sz w:val="20"/>
                <w:szCs w:val="20"/>
              </w:rPr>
            </w:pPr>
            <w:r w:rsidRPr="00FD2BD2">
              <w:rPr>
                <w:sz w:val="20"/>
                <w:szCs w:val="20"/>
              </w:rPr>
              <w:t>Covariate</w:t>
            </w:r>
            <w:r w:rsidR="00B57E3A" w:rsidRPr="00FD2BD2">
              <w:rPr>
                <w:sz w:val="20"/>
                <w:szCs w:val="20"/>
              </w:rPr>
              <w:t xml:space="preserve"> </w:t>
            </w:r>
            <w:r w:rsidRPr="00FD2BD2">
              <w:rPr>
                <w:sz w:val="20"/>
                <w:szCs w:val="20"/>
              </w:rPr>
              <w:t>Balance</w:t>
            </w:r>
            <w:r w:rsidR="00B57E3A" w:rsidRPr="00FD2BD2">
              <w:rPr>
                <w:sz w:val="20"/>
                <w:szCs w:val="20"/>
              </w:rPr>
              <w:t xml:space="preserve"> </w:t>
            </w:r>
            <w:r w:rsidRPr="00FD2BD2">
              <w:rPr>
                <w:sz w:val="20"/>
                <w:szCs w:val="20"/>
              </w:rPr>
              <w:t>Scatter</w:t>
            </w:r>
            <w:r w:rsidR="00B57E3A" w:rsidRPr="00FD2BD2">
              <w:rPr>
                <w:sz w:val="20"/>
                <w:szCs w:val="20"/>
              </w:rPr>
              <w:t xml:space="preserve"> </w:t>
            </w:r>
            <w:r w:rsidRPr="00FD2BD2">
              <w:rPr>
                <w:sz w:val="20"/>
                <w:szCs w:val="20"/>
              </w:rPr>
              <w:t>Plot</w:t>
            </w:r>
          </w:p>
        </w:tc>
        <w:tc>
          <w:tcPr>
            <w:tcW w:w="5966" w:type="dxa"/>
            <w:vAlign w:val="center"/>
          </w:tcPr>
          <w:p w14:paraId="6AA9E607" w14:textId="3A343A84" w:rsidR="00776C70" w:rsidRPr="00FD2BD2" w:rsidRDefault="00F259BC" w:rsidP="00FD2BD2">
            <w:pPr>
              <w:jc w:val="both"/>
              <w:rPr>
                <w:sz w:val="20"/>
                <w:szCs w:val="20"/>
              </w:rPr>
            </w:pPr>
            <w:r w:rsidRPr="00FD2BD2">
              <w:rPr>
                <w:sz w:val="20"/>
                <w:szCs w:val="20"/>
              </w:rPr>
              <w:t>Covariate</w:t>
            </w:r>
            <w:r w:rsidR="00167F1D" w:rsidRPr="00FD2BD2">
              <w:rPr>
                <w:sz w:val="20"/>
                <w:szCs w:val="20"/>
              </w:rPr>
              <w:t xml:space="preserve"> </w:t>
            </w:r>
            <w:r w:rsidRPr="00FD2BD2">
              <w:rPr>
                <w:sz w:val="20"/>
                <w:szCs w:val="20"/>
              </w:rPr>
              <w:t>Balance</w:t>
            </w:r>
            <w:r w:rsidR="00167F1D" w:rsidRPr="00FD2BD2">
              <w:rPr>
                <w:sz w:val="20"/>
                <w:szCs w:val="20"/>
              </w:rPr>
              <w:t xml:space="preserve"> </w:t>
            </w:r>
            <w:r w:rsidRPr="00FD2BD2">
              <w:rPr>
                <w:sz w:val="20"/>
                <w:szCs w:val="20"/>
              </w:rPr>
              <w:t>Scatter</w:t>
            </w:r>
            <w:r w:rsidR="00167F1D" w:rsidRPr="00FD2BD2">
              <w:rPr>
                <w:sz w:val="20"/>
                <w:szCs w:val="20"/>
              </w:rPr>
              <w:t xml:space="preserve"> </w:t>
            </w:r>
            <w:r w:rsidRPr="00FD2BD2">
              <w:rPr>
                <w:sz w:val="20"/>
                <w:szCs w:val="20"/>
              </w:rPr>
              <w:t xml:space="preserve">Plot </w:t>
            </w:r>
            <w:r w:rsidR="002E7A58" w:rsidRPr="00FD2BD2">
              <w:rPr>
                <w:rFonts w:hint="eastAsia"/>
                <w:sz w:val="20"/>
                <w:szCs w:val="20"/>
              </w:rPr>
              <w:t>will</w:t>
            </w:r>
            <w:r w:rsidR="002E7A58" w:rsidRPr="00FD2BD2">
              <w:rPr>
                <w:sz w:val="20"/>
                <w:szCs w:val="20"/>
              </w:rPr>
              <w:t xml:space="preserve"> </w:t>
            </w:r>
            <w:r w:rsidR="00EB49D2" w:rsidRPr="00FD2BD2">
              <w:rPr>
                <w:sz w:val="20"/>
                <w:szCs w:val="20"/>
              </w:rPr>
              <w:t>show the absolute standardized difference of mean before and after propensity score matching</w:t>
            </w:r>
            <w:r w:rsidR="00C16112" w:rsidRPr="00FD2BD2">
              <w:rPr>
                <w:rFonts w:hint="eastAsia"/>
                <w:sz w:val="20"/>
                <w:szCs w:val="20"/>
              </w:rPr>
              <w:t>.</w:t>
            </w:r>
            <w:r w:rsidR="00C16112" w:rsidRPr="00FD2BD2">
              <w:rPr>
                <w:sz w:val="20"/>
                <w:szCs w:val="20"/>
              </w:rPr>
              <w:t xml:space="preserve"> </w:t>
            </w:r>
          </w:p>
        </w:tc>
      </w:tr>
      <w:tr w:rsidR="0021587C" w14:paraId="16D6C30C" w14:textId="77777777" w:rsidTr="00FD2BD2">
        <w:trPr>
          <w:trHeight w:val="340"/>
        </w:trPr>
        <w:tc>
          <w:tcPr>
            <w:tcW w:w="2830" w:type="dxa"/>
            <w:vAlign w:val="center"/>
          </w:tcPr>
          <w:p w14:paraId="4CE64711" w14:textId="265C1A41" w:rsidR="0021587C" w:rsidRPr="00FD2BD2" w:rsidRDefault="0021587C" w:rsidP="00F24BA0">
            <w:pPr>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p>
        </w:tc>
        <w:tc>
          <w:tcPr>
            <w:tcW w:w="5966" w:type="dxa"/>
            <w:vAlign w:val="center"/>
          </w:tcPr>
          <w:p w14:paraId="39413D3B" w14:textId="625C24F3" w:rsidR="0021587C" w:rsidRPr="00FD2BD2" w:rsidRDefault="0021587C" w:rsidP="00FD2BD2">
            <w:pPr>
              <w:jc w:val="both"/>
              <w:rPr>
                <w:sz w:val="20"/>
                <w:szCs w:val="20"/>
              </w:rPr>
            </w:pPr>
            <w:r w:rsidRPr="00FD2BD2">
              <w:rPr>
                <w:rFonts w:hint="eastAsia"/>
                <w:sz w:val="20"/>
                <w:szCs w:val="20"/>
              </w:rPr>
              <w:t>Attrition</w:t>
            </w:r>
            <w:r w:rsidRPr="00FD2BD2">
              <w:rPr>
                <w:sz w:val="20"/>
                <w:szCs w:val="20"/>
              </w:rPr>
              <w:t xml:space="preserve"> </w:t>
            </w:r>
            <w:r w:rsidRPr="00FD2BD2">
              <w:rPr>
                <w:rFonts w:hint="eastAsia"/>
                <w:sz w:val="20"/>
                <w:szCs w:val="20"/>
              </w:rPr>
              <w:t>diagram</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show</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counts</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meet</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various</w:t>
            </w:r>
            <w:r w:rsidRPr="00FD2BD2">
              <w:rPr>
                <w:sz w:val="20"/>
                <w:szCs w:val="20"/>
              </w:rPr>
              <w:t xml:space="preserve"> </w:t>
            </w:r>
            <w:r w:rsidRPr="00FD2BD2">
              <w:rPr>
                <w:rFonts w:hint="eastAsia"/>
                <w:sz w:val="20"/>
                <w:szCs w:val="20"/>
              </w:rPr>
              <w:t>inclusion</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exclusion</w:t>
            </w:r>
            <w:r w:rsidRPr="00FD2BD2">
              <w:rPr>
                <w:sz w:val="20"/>
                <w:szCs w:val="20"/>
              </w:rPr>
              <w:t xml:space="preserve"> </w:t>
            </w:r>
            <w:r w:rsidRPr="00FD2BD2">
              <w:rPr>
                <w:rFonts w:hint="eastAsia"/>
                <w:sz w:val="20"/>
                <w:szCs w:val="20"/>
              </w:rPr>
              <w:t>criteria,</w:t>
            </w:r>
            <w:r w:rsidRPr="00FD2BD2">
              <w:rPr>
                <w:sz w:val="20"/>
                <w:szCs w:val="20"/>
              </w:rPr>
              <w:t xml:space="preserve"> </w:t>
            </w:r>
            <w:r w:rsidRPr="00FD2BD2">
              <w:rPr>
                <w:rFonts w:hint="eastAsia"/>
                <w:sz w:val="20"/>
                <w:szCs w:val="20"/>
              </w:rPr>
              <w:t>and</w:t>
            </w:r>
            <w:r w:rsidRPr="00FD2BD2">
              <w:rPr>
                <w:sz w:val="20"/>
                <w:szCs w:val="20"/>
              </w:rPr>
              <w:t xml:space="preserve"> </w:t>
            </w:r>
            <w:r w:rsidRPr="00FD2BD2">
              <w:rPr>
                <w:rFonts w:hint="eastAsia"/>
                <w:sz w:val="20"/>
                <w:szCs w:val="20"/>
              </w:rPr>
              <w:t>loss</w:t>
            </w:r>
            <w:r w:rsidRPr="00FD2BD2">
              <w:rPr>
                <w:sz w:val="20"/>
                <w:szCs w:val="20"/>
              </w:rPr>
              <w:t xml:space="preserve"> </w:t>
            </w:r>
            <w:r w:rsidRPr="00FD2BD2">
              <w:rPr>
                <w:rFonts w:hint="eastAsia"/>
                <w:sz w:val="20"/>
                <w:szCs w:val="20"/>
              </w:rPr>
              <w:t>due</w:t>
            </w:r>
            <w:r w:rsidRPr="00FD2BD2">
              <w:rPr>
                <w:sz w:val="20"/>
                <w:szCs w:val="20"/>
              </w:rPr>
              <w:t xml:space="preserve"> </w:t>
            </w:r>
            <w:r w:rsidRPr="00FD2BD2">
              <w:rPr>
                <w:rFonts w:hint="eastAsia"/>
                <w:sz w:val="20"/>
                <w:szCs w:val="20"/>
              </w:rPr>
              <w:t>to</w:t>
            </w:r>
            <w:r w:rsidRPr="00FD2BD2">
              <w:rPr>
                <w:sz w:val="20"/>
                <w:szCs w:val="20"/>
              </w:rPr>
              <w:t xml:space="preserve"> </w:t>
            </w:r>
            <w:r w:rsidRPr="00FD2BD2">
              <w:rPr>
                <w:rFonts w:hint="eastAsia"/>
                <w:sz w:val="20"/>
                <w:szCs w:val="20"/>
              </w:rPr>
              <w:t>matching.</w:t>
            </w:r>
          </w:p>
        </w:tc>
      </w:tr>
      <w:tr w:rsidR="0021587C" w14:paraId="542F101C" w14:textId="77777777" w:rsidTr="00FD2BD2">
        <w:trPr>
          <w:trHeight w:val="340"/>
        </w:trPr>
        <w:tc>
          <w:tcPr>
            <w:tcW w:w="2830" w:type="dxa"/>
            <w:vAlign w:val="center"/>
          </w:tcPr>
          <w:p w14:paraId="48056931" w14:textId="10CAFD2A" w:rsidR="0021587C" w:rsidRPr="00FD2BD2" w:rsidRDefault="0021587C" w:rsidP="00F24BA0">
            <w:pPr>
              <w:rPr>
                <w:sz w:val="20"/>
                <w:szCs w:val="20"/>
              </w:rPr>
            </w:pPr>
            <w:r w:rsidRPr="00FD2BD2">
              <w:rPr>
                <w:rFonts w:hint="eastAsia"/>
                <w:sz w:val="20"/>
                <w:szCs w:val="20"/>
              </w:rPr>
              <w:t>Kaplan</w:t>
            </w:r>
            <w:r w:rsidRPr="00FD2BD2">
              <w:rPr>
                <w:sz w:val="20"/>
                <w:szCs w:val="20"/>
              </w:rPr>
              <w:t>-</w:t>
            </w:r>
            <w:r w:rsidRPr="00FD2BD2">
              <w:rPr>
                <w:rFonts w:hint="eastAsia"/>
                <w:sz w:val="20"/>
                <w:szCs w:val="20"/>
              </w:rPr>
              <w:t>Meie</w:t>
            </w:r>
            <w:r w:rsidRPr="00FD2BD2">
              <w:rPr>
                <w:sz w:val="20"/>
                <w:szCs w:val="20"/>
              </w:rPr>
              <w:t>r</w:t>
            </w:r>
            <w:r w:rsidR="00FD2BD2">
              <w:rPr>
                <w:sz w:val="20"/>
                <w:szCs w:val="20"/>
              </w:rPr>
              <w:t xml:space="preserve"> </w:t>
            </w:r>
            <w:r w:rsidR="00FD2BD2">
              <w:rPr>
                <w:rFonts w:hint="eastAsia"/>
                <w:sz w:val="20"/>
                <w:szCs w:val="20"/>
              </w:rPr>
              <w:t>plot</w:t>
            </w:r>
          </w:p>
        </w:tc>
        <w:tc>
          <w:tcPr>
            <w:tcW w:w="5966" w:type="dxa"/>
            <w:vAlign w:val="center"/>
          </w:tcPr>
          <w:p w14:paraId="12A161BB" w14:textId="6ADF362B" w:rsidR="0021587C" w:rsidRPr="00FD2BD2" w:rsidRDefault="0021587C" w:rsidP="00FD2BD2">
            <w:pPr>
              <w:jc w:val="both"/>
              <w:rPr>
                <w:sz w:val="20"/>
                <w:szCs w:val="20"/>
              </w:rPr>
            </w:pPr>
            <w:r w:rsidRPr="00FD2BD2">
              <w:rPr>
                <w:rFonts w:hint="eastAsia"/>
                <w:sz w:val="20"/>
                <w:szCs w:val="20"/>
              </w:rPr>
              <w:t>Kaplan</w:t>
            </w:r>
            <w:r w:rsidRPr="00FD2BD2">
              <w:rPr>
                <w:sz w:val="20"/>
                <w:szCs w:val="20"/>
              </w:rPr>
              <w:t>-</w:t>
            </w:r>
            <w:r w:rsidRPr="00FD2BD2">
              <w:rPr>
                <w:rFonts w:hint="eastAsia"/>
                <w:sz w:val="20"/>
                <w:szCs w:val="20"/>
              </w:rPr>
              <w:t>Mei</w:t>
            </w:r>
            <w:r w:rsidRPr="00FD2BD2">
              <w:rPr>
                <w:sz w:val="20"/>
                <w:szCs w:val="20"/>
              </w:rPr>
              <w:t xml:space="preserve">er plot </w:t>
            </w:r>
            <w:r w:rsidRPr="00FD2BD2">
              <w:rPr>
                <w:rFonts w:hint="eastAsia"/>
                <w:sz w:val="20"/>
                <w:szCs w:val="20"/>
              </w:rPr>
              <w:t>will</w:t>
            </w:r>
            <w:r w:rsidRPr="00FD2BD2">
              <w:rPr>
                <w:sz w:val="20"/>
                <w:szCs w:val="20"/>
              </w:rPr>
              <w:t xml:space="preserve"> </w:t>
            </w:r>
            <w:r w:rsidRPr="00FD2BD2">
              <w:rPr>
                <w:rFonts w:hint="eastAsia"/>
                <w:sz w:val="20"/>
                <w:szCs w:val="20"/>
              </w:rPr>
              <w:t>display</w:t>
            </w:r>
            <w:r w:rsidRPr="00FD2BD2">
              <w:rPr>
                <w:sz w:val="20"/>
                <w:szCs w:val="20"/>
              </w:rPr>
              <w:t xml:space="preserve"> </w:t>
            </w:r>
            <w:r w:rsidRPr="00FD2BD2">
              <w:rPr>
                <w:rFonts w:hint="eastAsia"/>
                <w:sz w:val="20"/>
                <w:szCs w:val="20"/>
              </w:rPr>
              <w:t>the</w:t>
            </w:r>
            <w:r w:rsidRPr="00FD2BD2">
              <w:rPr>
                <w:sz w:val="20"/>
                <w:szCs w:val="20"/>
              </w:rPr>
              <w:t xml:space="preserve"> </w:t>
            </w:r>
            <w:r w:rsidRPr="00FD2BD2">
              <w:rPr>
                <w:rFonts w:hint="eastAsia"/>
                <w:sz w:val="20"/>
                <w:szCs w:val="20"/>
              </w:rPr>
              <w:t>survival</w:t>
            </w:r>
            <w:r w:rsidRPr="00FD2BD2">
              <w:rPr>
                <w:sz w:val="20"/>
                <w:szCs w:val="20"/>
              </w:rPr>
              <w:t xml:space="preserve"> </w:t>
            </w:r>
            <w:r w:rsidRPr="00FD2BD2">
              <w:rPr>
                <w:rFonts w:hint="eastAsia"/>
                <w:sz w:val="20"/>
                <w:szCs w:val="20"/>
              </w:rPr>
              <w:t>over</w:t>
            </w:r>
            <w:r w:rsidRPr="00FD2BD2">
              <w:rPr>
                <w:sz w:val="20"/>
                <w:szCs w:val="20"/>
              </w:rPr>
              <w:t xml:space="preserve"> </w:t>
            </w:r>
            <w:r w:rsidRPr="00FD2BD2">
              <w:rPr>
                <w:rFonts w:hint="eastAsia"/>
                <w:sz w:val="20"/>
                <w:szCs w:val="20"/>
              </w:rPr>
              <w:t>tim</w:t>
            </w:r>
            <w:r w:rsidRPr="00FD2BD2">
              <w:rPr>
                <w:sz w:val="20"/>
                <w:szCs w:val="20"/>
              </w:rPr>
              <w:t xml:space="preserve">e </w:t>
            </w:r>
            <w:r w:rsidRPr="00FD2BD2">
              <w:rPr>
                <w:rFonts w:hint="eastAsia"/>
                <w:sz w:val="20"/>
                <w:szCs w:val="20"/>
              </w:rPr>
              <w:t>in</w:t>
            </w:r>
            <w:r w:rsidRPr="00FD2BD2">
              <w:rPr>
                <w:sz w:val="20"/>
                <w:szCs w:val="20"/>
              </w:rPr>
              <w:t xml:space="preserve"> </w:t>
            </w:r>
            <w:r w:rsidRPr="00FD2BD2">
              <w:rPr>
                <w:rFonts w:hint="eastAsia"/>
                <w:sz w:val="20"/>
                <w:szCs w:val="20"/>
              </w:rPr>
              <w:t>both</w:t>
            </w:r>
            <w:r w:rsidRPr="00FD2BD2">
              <w:rPr>
                <w:sz w:val="20"/>
                <w:szCs w:val="20"/>
              </w:rPr>
              <w:t xml:space="preserve"> </w:t>
            </w:r>
            <w:r w:rsidRPr="00FD2BD2">
              <w:rPr>
                <w:rFonts w:hint="eastAsia"/>
                <w:sz w:val="20"/>
                <w:szCs w:val="20"/>
              </w:rPr>
              <w:t>cohorts.</w:t>
            </w:r>
          </w:p>
        </w:tc>
      </w:tr>
      <w:tr w:rsidR="00715705" w14:paraId="03C29BF7" w14:textId="77777777" w:rsidTr="00FD2BD2">
        <w:trPr>
          <w:trHeight w:val="340"/>
        </w:trPr>
        <w:tc>
          <w:tcPr>
            <w:tcW w:w="2830" w:type="dxa"/>
            <w:vAlign w:val="center"/>
          </w:tcPr>
          <w:p w14:paraId="62532FF4" w14:textId="6444D6B8" w:rsidR="00715705" w:rsidRPr="00FD2BD2" w:rsidRDefault="00715705" w:rsidP="00F24BA0">
            <w:pPr>
              <w:rPr>
                <w:sz w:val="20"/>
                <w:szCs w:val="20"/>
              </w:rPr>
            </w:pP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007916EE" w:rsidRPr="00FD2BD2">
              <w:rPr>
                <w:sz w:val="20"/>
                <w:szCs w:val="20"/>
              </w:rPr>
              <w:t xml:space="preserve"> </w:t>
            </w:r>
            <w:r w:rsidR="007916EE" w:rsidRPr="00FD2BD2">
              <w:rPr>
                <w:rFonts w:hint="eastAsia"/>
                <w:sz w:val="20"/>
                <w:szCs w:val="20"/>
              </w:rPr>
              <w:t>table</w:t>
            </w:r>
          </w:p>
        </w:tc>
        <w:tc>
          <w:tcPr>
            <w:tcW w:w="5966" w:type="dxa"/>
            <w:vAlign w:val="center"/>
          </w:tcPr>
          <w:p w14:paraId="2C6397C8" w14:textId="66CB5B60" w:rsidR="00715705" w:rsidRPr="00FD2BD2" w:rsidRDefault="002A6B6A" w:rsidP="00FD2BD2">
            <w:pPr>
              <w:jc w:val="both"/>
              <w:rPr>
                <w:sz w:val="20"/>
                <w:szCs w:val="20"/>
              </w:rPr>
            </w:pPr>
            <w:r w:rsidRPr="00FD2BD2">
              <w:rPr>
                <w:rFonts w:hint="eastAsia"/>
                <w:sz w:val="20"/>
                <w:szCs w:val="20"/>
              </w:rPr>
              <w:t>A</w:t>
            </w:r>
            <w:r w:rsidRPr="00FD2BD2">
              <w:rPr>
                <w:sz w:val="20"/>
                <w:szCs w:val="20"/>
              </w:rPr>
              <w:t xml:space="preserve"> </w:t>
            </w:r>
            <w:r w:rsidRPr="00FD2BD2">
              <w:rPr>
                <w:rFonts w:hint="eastAsia"/>
                <w:sz w:val="20"/>
                <w:szCs w:val="20"/>
              </w:rPr>
              <w:t>table</w:t>
            </w:r>
            <w:r w:rsidR="003B24F9" w:rsidRPr="00FD2BD2">
              <w:rPr>
                <w:sz w:val="20"/>
                <w:szCs w:val="20"/>
              </w:rPr>
              <w:t xml:space="preserve"> which </w:t>
            </w:r>
            <w:r w:rsidRPr="00FD2BD2">
              <w:rPr>
                <w:rFonts w:hint="eastAsia"/>
                <w:sz w:val="20"/>
                <w:szCs w:val="20"/>
              </w:rPr>
              <w:t>lists</w:t>
            </w:r>
            <w:r w:rsidRPr="00FD2BD2">
              <w:rPr>
                <w:sz w:val="20"/>
                <w:szCs w:val="20"/>
              </w:rPr>
              <w:t xml:space="preserve"> </w:t>
            </w:r>
            <w:r w:rsidRPr="00FD2BD2">
              <w:rPr>
                <w:rFonts w:hint="eastAsia"/>
                <w:sz w:val="20"/>
                <w:szCs w:val="20"/>
              </w:rPr>
              <w:t>some</w:t>
            </w:r>
            <w:r w:rsidRPr="00FD2BD2">
              <w:rPr>
                <w:sz w:val="20"/>
                <w:szCs w:val="20"/>
              </w:rPr>
              <w:t xml:space="preserve"> </w:t>
            </w:r>
            <w:r w:rsidRPr="00FD2BD2">
              <w:rPr>
                <w:rFonts w:hint="eastAsia"/>
                <w:sz w:val="20"/>
                <w:szCs w:val="20"/>
              </w:rPr>
              <w:t>select</w:t>
            </w:r>
            <w:r w:rsidRPr="00FD2BD2">
              <w:rPr>
                <w:sz w:val="20"/>
                <w:szCs w:val="20"/>
              </w:rPr>
              <w:t xml:space="preserve"> </w:t>
            </w:r>
            <w:r w:rsidRPr="00FD2BD2">
              <w:rPr>
                <w:rFonts w:hint="eastAsia"/>
                <w:sz w:val="20"/>
                <w:szCs w:val="20"/>
              </w:rPr>
              <w:t>population</w:t>
            </w:r>
            <w:r w:rsidRPr="00FD2BD2">
              <w:rPr>
                <w:sz w:val="20"/>
                <w:szCs w:val="20"/>
              </w:rPr>
              <w:t xml:space="preserve"> </w:t>
            </w:r>
            <w:r w:rsidRPr="00FD2BD2">
              <w:rPr>
                <w:rFonts w:hint="eastAsia"/>
                <w:sz w:val="20"/>
                <w:szCs w:val="20"/>
              </w:rPr>
              <w:t>characteristics</w:t>
            </w:r>
            <w:r w:rsidRPr="00FD2BD2">
              <w:rPr>
                <w:sz w:val="20"/>
                <w:szCs w:val="20"/>
              </w:rPr>
              <w:t xml:space="preserve"> before </w:t>
            </w:r>
            <w:r w:rsidRPr="00FD2BD2">
              <w:rPr>
                <w:rFonts w:hint="eastAsia"/>
                <w:sz w:val="20"/>
                <w:szCs w:val="20"/>
              </w:rPr>
              <w:t>and</w:t>
            </w:r>
            <w:r w:rsidRPr="00FD2BD2">
              <w:rPr>
                <w:sz w:val="20"/>
                <w:szCs w:val="20"/>
              </w:rPr>
              <w:t xml:space="preserve"> </w:t>
            </w:r>
            <w:r w:rsidRPr="00FD2BD2">
              <w:rPr>
                <w:rFonts w:hint="eastAsia"/>
                <w:sz w:val="20"/>
                <w:szCs w:val="20"/>
              </w:rPr>
              <w:t>after</w:t>
            </w:r>
            <w:r w:rsidRPr="00FD2BD2">
              <w:rPr>
                <w:sz w:val="20"/>
                <w:szCs w:val="20"/>
              </w:rPr>
              <w:t xml:space="preserve"> </w:t>
            </w:r>
            <w:r w:rsidRPr="00FD2BD2">
              <w:rPr>
                <w:rFonts w:hint="eastAsia"/>
                <w:sz w:val="20"/>
                <w:szCs w:val="20"/>
              </w:rPr>
              <w:t>matching</w:t>
            </w:r>
            <w:r w:rsidR="00BD3783" w:rsidRPr="00FD2BD2">
              <w:rPr>
                <w:sz w:val="20"/>
                <w:szCs w:val="20"/>
              </w:rPr>
              <w:t xml:space="preserve"> will be </w:t>
            </w:r>
            <w:r w:rsidR="003B24F9" w:rsidRPr="00FD2BD2">
              <w:rPr>
                <w:sz w:val="20"/>
                <w:szCs w:val="20"/>
              </w:rPr>
              <w:t>created.</w:t>
            </w:r>
          </w:p>
        </w:tc>
      </w:tr>
      <w:tr w:rsidR="00360CE0" w14:paraId="4983B648" w14:textId="77777777" w:rsidTr="00FD2BD2">
        <w:trPr>
          <w:trHeight w:val="340"/>
        </w:trPr>
        <w:tc>
          <w:tcPr>
            <w:tcW w:w="2830" w:type="dxa"/>
            <w:vAlign w:val="center"/>
          </w:tcPr>
          <w:p w14:paraId="729581AB" w14:textId="188C5705" w:rsidR="00360CE0" w:rsidRPr="00FD2BD2" w:rsidRDefault="003B15EC" w:rsidP="00F24BA0">
            <w:pPr>
              <w:rPr>
                <w:sz w:val="20"/>
                <w:szCs w:val="20"/>
              </w:rPr>
            </w:pPr>
            <w:r w:rsidRPr="00FD2BD2">
              <w:rPr>
                <w:rFonts w:hint="eastAsia"/>
                <w:sz w:val="20"/>
                <w:szCs w:val="20"/>
              </w:rPr>
              <w:t>O</w:t>
            </w:r>
            <w:r w:rsidR="00BE2A65" w:rsidRPr="00FD2BD2">
              <w:rPr>
                <w:rFonts w:hint="eastAsia"/>
                <w:sz w:val="20"/>
                <w:szCs w:val="20"/>
              </w:rPr>
              <w:t>utcome</w:t>
            </w:r>
            <w:r w:rsidR="00BE2A65" w:rsidRPr="00FD2BD2">
              <w:rPr>
                <w:sz w:val="20"/>
                <w:szCs w:val="20"/>
              </w:rPr>
              <w:t xml:space="preserve"> </w:t>
            </w:r>
            <w:r w:rsidR="00BE2A65" w:rsidRPr="00FD2BD2">
              <w:rPr>
                <w:rFonts w:hint="eastAsia"/>
                <w:sz w:val="20"/>
                <w:szCs w:val="20"/>
              </w:rPr>
              <w:t>models</w:t>
            </w:r>
          </w:p>
        </w:tc>
        <w:tc>
          <w:tcPr>
            <w:tcW w:w="5966" w:type="dxa"/>
            <w:vAlign w:val="center"/>
          </w:tcPr>
          <w:p w14:paraId="6C9C76BA" w14:textId="7CD39352" w:rsidR="00360CE0" w:rsidRPr="00FD2BD2" w:rsidRDefault="00093966" w:rsidP="00FD2BD2">
            <w:pPr>
              <w:jc w:val="both"/>
              <w:rPr>
                <w:sz w:val="20"/>
                <w:szCs w:val="20"/>
              </w:rPr>
            </w:pPr>
            <w:r w:rsidRPr="00FD2BD2">
              <w:rPr>
                <w:rFonts w:hint="eastAsia"/>
                <w:sz w:val="20"/>
                <w:szCs w:val="20"/>
              </w:rPr>
              <w:t>The</w:t>
            </w:r>
            <w:r w:rsidRPr="00FD2BD2">
              <w:rPr>
                <w:sz w:val="20"/>
                <w:szCs w:val="20"/>
              </w:rPr>
              <w:t xml:space="preserve"> summarized </w:t>
            </w:r>
            <w:r w:rsidRPr="00FD2BD2">
              <w:rPr>
                <w:rFonts w:hint="eastAsia"/>
                <w:sz w:val="20"/>
                <w:szCs w:val="20"/>
              </w:rPr>
              <w:t>report</w:t>
            </w:r>
            <w:r w:rsidRPr="00FD2BD2">
              <w:rPr>
                <w:sz w:val="20"/>
                <w:szCs w:val="20"/>
              </w:rPr>
              <w:t xml:space="preserve"> </w:t>
            </w:r>
            <w:r w:rsidRPr="00FD2BD2">
              <w:rPr>
                <w:rFonts w:hint="eastAsia"/>
                <w:sz w:val="20"/>
                <w:szCs w:val="20"/>
              </w:rPr>
              <w:t>will</w:t>
            </w:r>
            <w:r w:rsidRPr="00FD2BD2">
              <w:rPr>
                <w:sz w:val="20"/>
                <w:szCs w:val="20"/>
              </w:rPr>
              <w:t xml:space="preserve"> </w:t>
            </w:r>
            <w:r w:rsidRPr="00FD2BD2">
              <w:rPr>
                <w:rFonts w:hint="eastAsia"/>
                <w:sz w:val="20"/>
                <w:szCs w:val="20"/>
              </w:rPr>
              <w:t>be</w:t>
            </w:r>
            <w:r w:rsidRPr="00FD2BD2">
              <w:rPr>
                <w:sz w:val="20"/>
                <w:szCs w:val="20"/>
              </w:rPr>
              <w:t xml:space="preserve"> provide</w:t>
            </w:r>
            <w:r w:rsidRPr="00FD2BD2">
              <w:rPr>
                <w:rFonts w:hint="eastAsia"/>
                <w:sz w:val="20"/>
                <w:szCs w:val="20"/>
              </w:rPr>
              <w:t>d</w:t>
            </w:r>
            <w:r w:rsidRPr="00FD2BD2">
              <w:rPr>
                <w:sz w:val="20"/>
                <w:szCs w:val="20"/>
              </w:rPr>
              <w:t xml:space="preserve"> </w:t>
            </w:r>
            <w:r w:rsidRPr="00FD2BD2">
              <w:rPr>
                <w:rFonts w:hint="eastAsia"/>
                <w:sz w:val="20"/>
                <w:szCs w:val="20"/>
              </w:rPr>
              <w:t>from</w:t>
            </w:r>
            <w:r w:rsidRPr="00FD2BD2">
              <w:rPr>
                <w:sz w:val="20"/>
                <w:szCs w:val="20"/>
              </w:rPr>
              <w:t xml:space="preserve"> </w:t>
            </w:r>
            <w:r w:rsidR="00794E35" w:rsidRPr="00FD2BD2">
              <w:rPr>
                <w:rFonts w:hint="eastAsia"/>
                <w:sz w:val="20"/>
                <w:szCs w:val="20"/>
              </w:rPr>
              <w:t>outcome</w:t>
            </w:r>
            <w:r w:rsidR="00794E35" w:rsidRPr="00FD2BD2">
              <w:rPr>
                <w:sz w:val="20"/>
                <w:szCs w:val="20"/>
              </w:rPr>
              <w:t xml:space="preserve"> </w:t>
            </w:r>
            <w:r w:rsidR="00794E35" w:rsidRPr="00FD2BD2">
              <w:rPr>
                <w:rFonts w:hint="eastAsia"/>
                <w:sz w:val="20"/>
                <w:szCs w:val="20"/>
              </w:rPr>
              <w:t>model</w:t>
            </w:r>
            <w:r w:rsidRPr="00FD2BD2">
              <w:rPr>
                <w:rFonts w:hint="eastAsia"/>
                <w:sz w:val="20"/>
                <w:szCs w:val="20"/>
              </w:rPr>
              <w:t>s</w:t>
            </w:r>
            <w:r w:rsidR="00644D67" w:rsidRPr="00FD2BD2">
              <w:rPr>
                <w:rFonts w:hint="eastAsia"/>
                <w:sz w:val="20"/>
                <w:szCs w:val="20"/>
              </w:rPr>
              <w:t>.</w:t>
            </w:r>
            <w:r w:rsidR="00644D67" w:rsidRPr="00FD2BD2">
              <w:rPr>
                <w:sz w:val="20"/>
                <w:szCs w:val="20"/>
              </w:rPr>
              <w:t xml:space="preserve"> I</w:t>
            </w:r>
            <w:r w:rsidR="00644D67" w:rsidRPr="00FD2BD2">
              <w:rPr>
                <w:rFonts w:hint="eastAsia"/>
                <w:sz w:val="20"/>
                <w:szCs w:val="20"/>
              </w:rPr>
              <w:t>t</w:t>
            </w:r>
            <w:r w:rsidR="00644D67" w:rsidRPr="00FD2BD2">
              <w:rPr>
                <w:sz w:val="20"/>
                <w:szCs w:val="20"/>
              </w:rPr>
              <w:t xml:space="preserve"> </w:t>
            </w:r>
            <w:r w:rsidR="00644D67" w:rsidRPr="00FD2BD2">
              <w:rPr>
                <w:rFonts w:hint="eastAsia"/>
                <w:sz w:val="20"/>
                <w:szCs w:val="20"/>
              </w:rPr>
              <w:t>will</w:t>
            </w:r>
            <w:r w:rsidR="00644D67" w:rsidRPr="00FD2BD2">
              <w:rPr>
                <w:sz w:val="20"/>
                <w:szCs w:val="20"/>
              </w:rPr>
              <w:t xml:space="preserve"> </w:t>
            </w:r>
            <w:r w:rsidR="00644D67" w:rsidRPr="00FD2BD2">
              <w:rPr>
                <w:rFonts w:hint="eastAsia"/>
                <w:sz w:val="20"/>
                <w:szCs w:val="20"/>
              </w:rPr>
              <w:t>report</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hazards</w:t>
            </w:r>
            <w:r w:rsidR="00644D67" w:rsidRPr="00FD2BD2">
              <w:rPr>
                <w:sz w:val="20"/>
                <w:szCs w:val="20"/>
              </w:rPr>
              <w:t xml:space="preserve"> </w:t>
            </w:r>
            <w:r w:rsidR="00644D67" w:rsidRPr="00FD2BD2">
              <w:rPr>
                <w:rFonts w:hint="eastAsia"/>
                <w:sz w:val="20"/>
                <w:szCs w:val="20"/>
              </w:rPr>
              <w:t>ration,</w:t>
            </w:r>
            <w:r w:rsidR="00644D67" w:rsidRPr="00FD2BD2">
              <w:rPr>
                <w:sz w:val="20"/>
                <w:szCs w:val="20"/>
              </w:rPr>
              <w:t xml:space="preserve"> </w:t>
            </w:r>
            <w:r w:rsidR="00644D67" w:rsidRPr="00FD2BD2">
              <w:rPr>
                <w:rFonts w:hint="eastAsia"/>
                <w:sz w:val="20"/>
                <w:szCs w:val="20"/>
              </w:rPr>
              <w:t>associated</w:t>
            </w:r>
            <w:r w:rsidR="00644D67" w:rsidRPr="00FD2BD2">
              <w:rPr>
                <w:sz w:val="20"/>
                <w:szCs w:val="20"/>
              </w:rPr>
              <w:t xml:space="preserve"> </w:t>
            </w:r>
            <w:r w:rsidR="00644D67" w:rsidRPr="00FD2BD2">
              <w:rPr>
                <w:rFonts w:hint="eastAsia"/>
                <w:sz w:val="20"/>
                <w:szCs w:val="20"/>
              </w:rPr>
              <w:t>95%</w:t>
            </w:r>
            <w:r w:rsidR="00644D67" w:rsidRPr="00FD2BD2">
              <w:rPr>
                <w:sz w:val="20"/>
                <w:szCs w:val="20"/>
              </w:rPr>
              <w:t xml:space="preserve"> confidence </w:t>
            </w:r>
            <w:r w:rsidR="00644D67" w:rsidRPr="00FD2BD2">
              <w:rPr>
                <w:rFonts w:hint="eastAsia"/>
                <w:sz w:val="20"/>
                <w:szCs w:val="20"/>
              </w:rPr>
              <w:t>interval,</w:t>
            </w:r>
            <w:r w:rsidR="00644D67" w:rsidRPr="00FD2BD2">
              <w:rPr>
                <w:sz w:val="20"/>
                <w:szCs w:val="20"/>
              </w:rPr>
              <w:t xml:space="preserve"> </w:t>
            </w:r>
            <w:r w:rsidR="00644D67" w:rsidRPr="00FD2BD2">
              <w:rPr>
                <w:rFonts w:hint="eastAsia"/>
                <w:sz w:val="20"/>
                <w:szCs w:val="20"/>
              </w:rPr>
              <w:t>the</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5817CE" w:rsidRPr="00FD2BD2">
              <w:rPr>
                <w:sz w:val="20"/>
                <w:szCs w:val="20"/>
              </w:rPr>
              <w:t>persons</w:t>
            </w:r>
            <w:r w:rsidR="00644D67" w:rsidRPr="00FD2BD2">
              <w:rPr>
                <w:rFonts w:hint="eastAsia"/>
                <w:sz w:val="20"/>
                <w:szCs w:val="20"/>
              </w:rPr>
              <w:t>,</w:t>
            </w:r>
            <w:r w:rsidR="00644D67" w:rsidRPr="00FD2BD2">
              <w:rPr>
                <w:sz w:val="20"/>
                <w:szCs w:val="20"/>
              </w:rPr>
              <w:t xml:space="preserve"> </w:t>
            </w:r>
            <w:r w:rsidR="00644D67" w:rsidRPr="00FD2BD2">
              <w:rPr>
                <w:rFonts w:hint="eastAsia"/>
                <w:sz w:val="20"/>
                <w:szCs w:val="20"/>
              </w:rPr>
              <w:t>amount</w:t>
            </w:r>
            <w:r w:rsidR="00644D67" w:rsidRPr="00FD2BD2">
              <w:rPr>
                <w:sz w:val="20"/>
                <w:szCs w:val="20"/>
              </w:rPr>
              <w:t xml:space="preserve"> </w:t>
            </w:r>
            <w:r w:rsidR="00644D67" w:rsidRPr="00FD2BD2">
              <w:rPr>
                <w:rFonts w:hint="eastAsia"/>
                <w:sz w:val="20"/>
                <w:szCs w:val="20"/>
              </w:rPr>
              <w:t>of</w:t>
            </w:r>
            <w:r w:rsidR="00644D67" w:rsidRPr="00FD2BD2">
              <w:rPr>
                <w:sz w:val="20"/>
                <w:szCs w:val="20"/>
              </w:rPr>
              <w:t xml:space="preserve"> </w:t>
            </w:r>
            <w:r w:rsidR="00644D67" w:rsidRPr="00FD2BD2">
              <w:rPr>
                <w:rFonts w:hint="eastAsia"/>
                <w:sz w:val="20"/>
                <w:szCs w:val="20"/>
              </w:rPr>
              <w:t>time-at-risk,</w:t>
            </w:r>
            <w:r w:rsidR="00644D67" w:rsidRPr="00FD2BD2">
              <w:rPr>
                <w:sz w:val="20"/>
                <w:szCs w:val="20"/>
              </w:rPr>
              <w:t xml:space="preserve"> </w:t>
            </w:r>
            <w:r w:rsidR="00644D67" w:rsidRPr="00FD2BD2">
              <w:rPr>
                <w:rFonts w:hint="eastAsia"/>
                <w:sz w:val="20"/>
                <w:szCs w:val="20"/>
              </w:rPr>
              <w:t>and</w:t>
            </w:r>
            <w:r w:rsidR="00644D67" w:rsidRPr="00FD2BD2">
              <w:rPr>
                <w:sz w:val="20"/>
                <w:szCs w:val="20"/>
              </w:rPr>
              <w:t xml:space="preserve"> </w:t>
            </w:r>
            <w:r w:rsidR="00644D67" w:rsidRPr="00FD2BD2">
              <w:rPr>
                <w:rFonts w:hint="eastAsia"/>
                <w:sz w:val="20"/>
                <w:szCs w:val="20"/>
              </w:rPr>
              <w:t>number</w:t>
            </w:r>
            <w:r w:rsidR="00644D67" w:rsidRPr="00FD2BD2">
              <w:rPr>
                <w:sz w:val="20"/>
                <w:szCs w:val="20"/>
              </w:rPr>
              <w:t xml:space="preserve"> </w:t>
            </w:r>
            <w:r w:rsidR="00644D67" w:rsidRPr="00FD2BD2">
              <w:rPr>
                <w:rFonts w:hint="eastAsia"/>
                <w:sz w:val="20"/>
                <w:szCs w:val="20"/>
              </w:rPr>
              <w:t>outcome</w:t>
            </w:r>
            <w:r w:rsidR="00644D67" w:rsidRPr="00FD2BD2">
              <w:rPr>
                <w:sz w:val="20"/>
                <w:szCs w:val="20"/>
              </w:rPr>
              <w:t xml:space="preserve"> </w:t>
            </w:r>
            <w:r w:rsidR="00644D67" w:rsidRPr="00FD2BD2">
              <w:rPr>
                <w:rFonts w:hint="eastAsia"/>
                <w:sz w:val="20"/>
                <w:szCs w:val="20"/>
              </w:rPr>
              <w:t>in</w:t>
            </w:r>
            <w:r w:rsidR="00644D67" w:rsidRPr="00FD2BD2">
              <w:rPr>
                <w:sz w:val="20"/>
                <w:szCs w:val="20"/>
              </w:rPr>
              <w:t xml:space="preserve"> </w:t>
            </w:r>
            <w:r w:rsidR="006A003C" w:rsidRPr="00FD2BD2">
              <w:rPr>
                <w:rFonts w:hint="eastAsia"/>
                <w:sz w:val="20"/>
                <w:szCs w:val="20"/>
              </w:rPr>
              <w:t>both</w:t>
            </w:r>
            <w:r w:rsidR="006A003C" w:rsidRPr="00FD2BD2">
              <w:rPr>
                <w:sz w:val="20"/>
                <w:szCs w:val="20"/>
              </w:rPr>
              <w:t xml:space="preserve"> </w:t>
            </w:r>
            <w:r w:rsidR="006A003C" w:rsidRPr="00FD2BD2">
              <w:rPr>
                <w:rFonts w:hint="eastAsia"/>
                <w:sz w:val="20"/>
                <w:szCs w:val="20"/>
              </w:rPr>
              <w:t>cohort</w:t>
            </w:r>
            <w:r w:rsidR="005817CE" w:rsidRPr="00FD2BD2">
              <w:rPr>
                <w:rFonts w:hint="eastAsia"/>
                <w:sz w:val="20"/>
                <w:szCs w:val="20"/>
              </w:rPr>
              <w:t>s</w:t>
            </w:r>
            <w:r w:rsidR="006A003C" w:rsidRPr="00FD2BD2">
              <w:rPr>
                <w:rFonts w:hint="eastAsia"/>
                <w:sz w:val="20"/>
                <w:szCs w:val="20"/>
              </w:rPr>
              <w:t>.</w:t>
            </w:r>
          </w:p>
        </w:tc>
      </w:tr>
    </w:tbl>
    <w:p w14:paraId="47652681" w14:textId="77777777" w:rsidR="00CE4298" w:rsidRPr="00087280" w:rsidRDefault="00CE4298" w:rsidP="00CE4298"/>
    <w:p w14:paraId="38253E7B" w14:textId="6D7E0089" w:rsidR="007B5651" w:rsidRPr="0096196F" w:rsidRDefault="007B5651" w:rsidP="00C5097F">
      <w:pPr>
        <w:pStyle w:val="1"/>
        <w:numPr>
          <w:ilvl w:val="1"/>
          <w:numId w:val="14"/>
        </w:numPr>
        <w:ind w:left="709"/>
        <w:rPr>
          <w:b/>
          <w:bCs/>
        </w:rPr>
      </w:pPr>
      <w:bookmarkStart w:id="2859" w:name="_Toc37321000"/>
      <w:bookmarkStart w:id="2860" w:name="_Toc37325584"/>
      <w:bookmarkStart w:id="2861" w:name="_Toc38891791"/>
      <w:bookmarkStart w:id="2862" w:name="_Toc43379957"/>
      <w:r w:rsidRPr="0096196F">
        <w:rPr>
          <w:b/>
          <w:bCs/>
        </w:rPr>
        <w:t>Evidence Evaluation</w:t>
      </w:r>
      <w:bookmarkEnd w:id="2859"/>
      <w:bookmarkEnd w:id="2860"/>
      <w:bookmarkEnd w:id="2861"/>
      <w:bookmarkEnd w:id="2862"/>
    </w:p>
    <w:p w14:paraId="189EA957" w14:textId="77777777" w:rsidR="00A90FFB" w:rsidRDefault="00A90FFB" w:rsidP="00C5097F">
      <w:r w:rsidRPr="00A90FFB">
        <w:t>The following inspection for evaluating the evidence have performed:</w:t>
      </w:r>
    </w:p>
    <w:p w14:paraId="4D2F6F39" w14:textId="1AE494FA" w:rsidR="00F14AAE" w:rsidRDefault="00645773" w:rsidP="00C5097F">
      <w:pPr>
        <w:pStyle w:val="a7"/>
        <w:numPr>
          <w:ilvl w:val="3"/>
          <w:numId w:val="3"/>
        </w:numPr>
        <w:ind w:leftChars="0" w:left="851" w:hanging="284"/>
      </w:pPr>
      <w:r>
        <w:rPr>
          <w:rFonts w:hint="eastAsia"/>
        </w:rPr>
        <w:t>Propensity</w:t>
      </w:r>
      <w:r w:rsidR="00A714D0">
        <w:t xml:space="preserve"> </w:t>
      </w:r>
      <w:r>
        <w:t xml:space="preserve">score </w:t>
      </w:r>
      <w:r>
        <w:rPr>
          <w:rFonts w:hint="eastAsia"/>
        </w:rPr>
        <w:t>distribution</w:t>
      </w:r>
    </w:p>
    <w:p w14:paraId="1D696A23" w14:textId="242673EC" w:rsidR="00645773" w:rsidRDefault="00645773" w:rsidP="00C5097F">
      <w:pPr>
        <w:pStyle w:val="a7"/>
        <w:numPr>
          <w:ilvl w:val="3"/>
          <w:numId w:val="3"/>
        </w:numPr>
        <w:ind w:leftChars="0" w:left="851" w:hanging="284"/>
      </w:pPr>
      <w:r>
        <w:t>Covariate Balance</w:t>
      </w:r>
      <w:r w:rsidR="009055F3">
        <w:t xml:space="preserve"> </w:t>
      </w:r>
      <w:r w:rsidR="00413594">
        <w:rPr>
          <w:rFonts w:hint="eastAsia"/>
        </w:rPr>
        <w:t>before</w:t>
      </w:r>
      <w:r w:rsidR="00413594">
        <w:t xml:space="preserve"> </w:t>
      </w:r>
      <w:r w:rsidR="00413594">
        <w:rPr>
          <w:rFonts w:hint="eastAsia"/>
        </w:rPr>
        <w:t>and</w:t>
      </w:r>
      <w:r w:rsidR="00413594">
        <w:t xml:space="preserve"> </w:t>
      </w:r>
      <w:r w:rsidR="00413594">
        <w:rPr>
          <w:rFonts w:hint="eastAsia"/>
        </w:rPr>
        <w:t>after</w:t>
      </w:r>
      <w:r w:rsidR="00413594">
        <w:t xml:space="preserve"> </w:t>
      </w:r>
      <w:r w:rsidR="00413594">
        <w:rPr>
          <w:rFonts w:hint="eastAsia"/>
        </w:rPr>
        <w:t>matching</w:t>
      </w:r>
      <w:r w:rsidR="00413594">
        <w:t xml:space="preserve"> </w:t>
      </w:r>
    </w:p>
    <w:p w14:paraId="407A3D2F" w14:textId="73004DD9" w:rsidR="007B43EC" w:rsidRDefault="0057573C" w:rsidP="00C5097F">
      <w:pPr>
        <w:pStyle w:val="a7"/>
        <w:numPr>
          <w:ilvl w:val="3"/>
          <w:numId w:val="3"/>
        </w:numPr>
        <w:ind w:leftChars="0" w:left="851" w:hanging="284"/>
      </w:pPr>
      <w:r>
        <w:rPr>
          <w:rFonts w:hint="eastAsia"/>
        </w:rPr>
        <w:t>Negative</w:t>
      </w:r>
      <w:r>
        <w:t xml:space="preserve"> </w:t>
      </w:r>
      <w:r>
        <w:rPr>
          <w:rFonts w:hint="eastAsia"/>
        </w:rPr>
        <w:t>control</w:t>
      </w:r>
      <w:r w:rsidR="00CF0CF6">
        <w:t xml:space="preserve"> </w:t>
      </w:r>
      <w:r w:rsidR="008B0AD6">
        <w:t xml:space="preserve">systematic error </w:t>
      </w:r>
    </w:p>
    <w:p w14:paraId="5F840DB0" w14:textId="2E0993DC" w:rsidR="00B26589" w:rsidRPr="00F14AAE" w:rsidRDefault="00696956" w:rsidP="00C5097F">
      <w:pPr>
        <w:pStyle w:val="a7"/>
        <w:numPr>
          <w:ilvl w:val="3"/>
          <w:numId w:val="3"/>
        </w:numPr>
        <w:ind w:leftChars="0" w:left="851" w:hanging="284"/>
      </w:pPr>
      <w:r>
        <w:t>The true hazard ratio of N</w:t>
      </w:r>
      <w:r w:rsidR="00B05AE8">
        <w:t xml:space="preserve">egative control outcome </w:t>
      </w:r>
      <w:r>
        <w:t>is equal to 1</w:t>
      </w:r>
      <w:r w:rsidR="0065259D">
        <w:t>, because</w:t>
      </w:r>
      <w:r w:rsidR="00E623CE">
        <w:t xml:space="preserve"> of</w:t>
      </w:r>
      <w:r w:rsidR="0065259D">
        <w:t xml:space="preserve"> the </w:t>
      </w:r>
      <w:r w:rsidR="00014936">
        <w:t>context of negative control outcome</w:t>
      </w:r>
      <w:r w:rsidR="00E623CE">
        <w:t xml:space="preserve">. </w:t>
      </w:r>
    </w:p>
    <w:p w14:paraId="6B616892" w14:textId="29606B6E" w:rsidR="00EB778A" w:rsidRPr="0096196F" w:rsidRDefault="007B5651" w:rsidP="00C5097F">
      <w:pPr>
        <w:pStyle w:val="1"/>
        <w:numPr>
          <w:ilvl w:val="1"/>
          <w:numId w:val="14"/>
        </w:numPr>
        <w:ind w:left="709"/>
        <w:rPr>
          <w:b/>
          <w:bCs/>
        </w:rPr>
      </w:pPr>
      <w:bookmarkStart w:id="2863" w:name="_Toc37321005"/>
      <w:bookmarkStart w:id="2864" w:name="_Toc37325589"/>
      <w:bookmarkStart w:id="2865" w:name="_Toc38891792"/>
      <w:bookmarkStart w:id="2866" w:name="_Toc43379958"/>
      <w:r w:rsidRPr="0096196F">
        <w:rPr>
          <w:b/>
          <w:bCs/>
        </w:rPr>
        <w:t>Strengths and Limitations of the Research Methods</w:t>
      </w:r>
      <w:bookmarkEnd w:id="2863"/>
      <w:bookmarkEnd w:id="2864"/>
      <w:bookmarkEnd w:id="2865"/>
      <w:bookmarkEnd w:id="2866"/>
    </w:p>
    <w:p w14:paraId="14836DBA" w14:textId="515C370B" w:rsidR="00EB778A" w:rsidRPr="0096196F" w:rsidRDefault="00EB778A" w:rsidP="00C5097F">
      <w:pPr>
        <w:pStyle w:val="1"/>
        <w:numPr>
          <w:ilvl w:val="2"/>
          <w:numId w:val="14"/>
        </w:numPr>
        <w:tabs>
          <w:tab w:val="left" w:pos="851"/>
        </w:tabs>
        <w:ind w:left="709"/>
        <w:rPr>
          <w:b/>
          <w:bCs/>
          <w:sz w:val="26"/>
          <w:szCs w:val="26"/>
        </w:rPr>
      </w:pPr>
      <w:bookmarkStart w:id="2867" w:name="_Toc38891793"/>
      <w:bookmarkStart w:id="2868" w:name="_Toc43379959"/>
      <w:r w:rsidRPr="0096196F">
        <w:rPr>
          <w:b/>
          <w:bCs/>
          <w:sz w:val="26"/>
          <w:szCs w:val="26"/>
        </w:rPr>
        <w:t>Strength</w:t>
      </w:r>
      <w:bookmarkEnd w:id="2867"/>
      <w:bookmarkEnd w:id="2868"/>
    </w:p>
    <w:p w14:paraId="60B9E4AE" w14:textId="24113582" w:rsidR="002B2474" w:rsidRDefault="006B66CA" w:rsidP="008E252C">
      <w:pPr>
        <w:pStyle w:val="a7"/>
        <w:numPr>
          <w:ilvl w:val="3"/>
          <w:numId w:val="3"/>
        </w:numPr>
        <w:ind w:leftChars="0" w:left="851" w:hanging="284"/>
      </w:pPr>
      <w:r>
        <w:rPr>
          <w:rFonts w:hint="eastAsia"/>
        </w:rPr>
        <w:t>C</w:t>
      </w:r>
      <w:r>
        <w:t xml:space="preserve">ohort study allow direct estimation of incidence rates following exposure of interest, and the new-user design can capture early </w:t>
      </w:r>
      <w:r w:rsidR="00214AE9">
        <w:t>events following treatment exposures while avoiding confounding from previous treatment effects. New use allows for a clear exposure index date.</w:t>
      </w:r>
    </w:p>
    <w:p w14:paraId="433E87FB" w14:textId="23437342" w:rsidR="00214AE9" w:rsidRDefault="00AB1326" w:rsidP="008E252C">
      <w:pPr>
        <w:pStyle w:val="a7"/>
        <w:numPr>
          <w:ilvl w:val="3"/>
          <w:numId w:val="3"/>
        </w:numPr>
        <w:ind w:leftChars="0" w:left="851" w:hanging="284"/>
      </w:pPr>
      <w:r>
        <w:rPr>
          <w:rFonts w:hint="eastAsia"/>
        </w:rPr>
        <w:t>P</w:t>
      </w:r>
      <w:r>
        <w:t xml:space="preserve">S matching and outcome model allow balancing on </w:t>
      </w:r>
      <w:r w:rsidR="00D41F22">
        <w:t>many</w:t>
      </w:r>
      <w:r>
        <w:t xml:space="preserve"> baseline potential confounders.</w:t>
      </w:r>
    </w:p>
    <w:p w14:paraId="262FBA06" w14:textId="10C6530E" w:rsidR="00AB1326" w:rsidRPr="002B2474" w:rsidRDefault="00AB1326" w:rsidP="008E252C">
      <w:pPr>
        <w:pStyle w:val="a7"/>
        <w:numPr>
          <w:ilvl w:val="3"/>
          <w:numId w:val="3"/>
        </w:numPr>
        <w:ind w:leftChars="0" w:left="851" w:hanging="284"/>
      </w:pPr>
      <w:r>
        <w:rPr>
          <w:rFonts w:hint="eastAsia"/>
        </w:rPr>
        <w:t>U</w:t>
      </w:r>
      <w:r>
        <w:t xml:space="preserve">se of negative control outcomes allow for evaluating the study design </w:t>
      </w:r>
      <w:r w:rsidR="00312CC1">
        <w:t>in</w:t>
      </w:r>
      <w:r>
        <w:t xml:space="preserve"> terms of residual bias.</w:t>
      </w:r>
    </w:p>
    <w:p w14:paraId="0D0D1C98" w14:textId="7FE03494" w:rsidR="00E019CD" w:rsidRPr="0096196F" w:rsidRDefault="00E019CD" w:rsidP="008E252C">
      <w:pPr>
        <w:pStyle w:val="1"/>
        <w:numPr>
          <w:ilvl w:val="2"/>
          <w:numId w:val="14"/>
        </w:numPr>
        <w:tabs>
          <w:tab w:val="left" w:pos="851"/>
        </w:tabs>
        <w:ind w:left="709"/>
        <w:rPr>
          <w:b/>
          <w:bCs/>
          <w:sz w:val="26"/>
          <w:szCs w:val="26"/>
        </w:rPr>
      </w:pPr>
      <w:bookmarkStart w:id="2869" w:name="_Toc38891794"/>
      <w:bookmarkStart w:id="2870" w:name="_Toc43379960"/>
      <w:r w:rsidRPr="0096196F">
        <w:rPr>
          <w:rFonts w:hint="eastAsia"/>
          <w:b/>
          <w:bCs/>
          <w:sz w:val="26"/>
          <w:szCs w:val="26"/>
        </w:rPr>
        <w:t>L</w:t>
      </w:r>
      <w:r w:rsidRPr="0096196F">
        <w:rPr>
          <w:b/>
          <w:bCs/>
          <w:sz w:val="26"/>
          <w:szCs w:val="26"/>
        </w:rPr>
        <w:t>imitations</w:t>
      </w:r>
      <w:bookmarkEnd w:id="2869"/>
      <w:bookmarkEnd w:id="2870"/>
    </w:p>
    <w:p w14:paraId="79480450" w14:textId="0DFD30F6" w:rsidR="00AB1326" w:rsidRPr="00AB1326" w:rsidRDefault="00E37186" w:rsidP="008E252C">
      <w:pPr>
        <w:pStyle w:val="a7"/>
        <w:numPr>
          <w:ilvl w:val="3"/>
          <w:numId w:val="3"/>
        </w:numPr>
        <w:ind w:leftChars="0" w:left="851" w:hanging="284"/>
      </w:pPr>
      <w:r>
        <w:rPr>
          <w:rFonts w:hint="eastAsia"/>
        </w:rPr>
        <w:t>E</w:t>
      </w:r>
      <w:r>
        <w:t>ven though many potential confounders will be included in this study, there may be residual bias due to unmeasured or miss</w:t>
      </w:r>
      <w:r w:rsidR="0068322B">
        <w:t>pecified confounders</w:t>
      </w:r>
    </w:p>
    <w:p w14:paraId="6B56871E" w14:textId="105F86D0" w:rsidR="007B5651" w:rsidRPr="0096196F" w:rsidRDefault="007B5651" w:rsidP="00377543">
      <w:pPr>
        <w:pStyle w:val="1"/>
        <w:numPr>
          <w:ilvl w:val="0"/>
          <w:numId w:val="14"/>
        </w:numPr>
        <w:rPr>
          <w:b/>
          <w:bCs/>
        </w:rPr>
      </w:pPr>
      <w:bookmarkStart w:id="2871" w:name="_Toc37321006"/>
      <w:bookmarkStart w:id="2872" w:name="_Toc37325590"/>
      <w:bookmarkStart w:id="2873" w:name="_Toc38891795"/>
      <w:bookmarkStart w:id="2874" w:name="_Toc43379961"/>
      <w:r w:rsidRPr="0096196F">
        <w:rPr>
          <w:b/>
          <w:bCs/>
        </w:rPr>
        <w:t>Protection of Human Subjects</w:t>
      </w:r>
      <w:bookmarkEnd w:id="2871"/>
      <w:bookmarkEnd w:id="2872"/>
      <w:bookmarkEnd w:id="2873"/>
      <w:bookmarkEnd w:id="2874"/>
    </w:p>
    <w:p w14:paraId="65F7935F" w14:textId="0C8B805D" w:rsidR="002E150B" w:rsidRPr="002E150B" w:rsidRDefault="00A713D4" w:rsidP="002E150B">
      <w:r>
        <w:t>In this study, we will use only d</w:t>
      </w:r>
      <w:r w:rsidR="00AE2983">
        <w:t>e-identified data</w:t>
      </w:r>
      <w:r>
        <w:t xml:space="preserve"> from </w:t>
      </w:r>
      <w:r>
        <w:rPr>
          <w:rFonts w:hint="eastAsia"/>
        </w:rPr>
        <w:t>C</w:t>
      </w:r>
      <w:r>
        <w:t xml:space="preserve">DM. The results of study </w:t>
      </w:r>
      <w:r w:rsidR="00634C27">
        <w:t>will be aggregated</w:t>
      </w:r>
      <w:r w:rsidR="00AE2983">
        <w:t xml:space="preserve"> </w:t>
      </w:r>
      <w:r w:rsidR="00494909">
        <w:t xml:space="preserve">and will not identify individual subjects. </w:t>
      </w:r>
    </w:p>
    <w:p w14:paraId="67EFBB13" w14:textId="25C7625D" w:rsidR="007B5651" w:rsidRPr="0096196F" w:rsidRDefault="007B5651" w:rsidP="00377543">
      <w:pPr>
        <w:pStyle w:val="1"/>
        <w:numPr>
          <w:ilvl w:val="0"/>
          <w:numId w:val="14"/>
        </w:numPr>
        <w:rPr>
          <w:b/>
          <w:bCs/>
        </w:rPr>
      </w:pPr>
      <w:bookmarkStart w:id="2875" w:name="_Toc37321008"/>
      <w:bookmarkStart w:id="2876" w:name="_Toc37325592"/>
      <w:bookmarkStart w:id="2877" w:name="_Toc38891796"/>
      <w:bookmarkStart w:id="2878" w:name="_Toc43379962"/>
      <w:r w:rsidRPr="0096196F">
        <w:rPr>
          <w:b/>
          <w:bCs/>
        </w:rPr>
        <w:t>Plans for Disseminating and Communicating Study Results</w:t>
      </w:r>
      <w:bookmarkEnd w:id="2875"/>
      <w:bookmarkEnd w:id="2876"/>
      <w:bookmarkEnd w:id="2877"/>
      <w:bookmarkEnd w:id="2878"/>
    </w:p>
    <w:p w14:paraId="68093E06" w14:textId="4F8195AA" w:rsidR="001466CB" w:rsidRPr="00123237" w:rsidRDefault="007B5651" w:rsidP="00123237">
      <w:pPr>
        <w:pStyle w:val="1"/>
        <w:numPr>
          <w:ilvl w:val="0"/>
          <w:numId w:val="14"/>
        </w:numPr>
        <w:rPr>
          <w:b/>
          <w:bCs/>
        </w:rPr>
      </w:pPr>
      <w:bookmarkStart w:id="2879" w:name="_Toc37321010"/>
      <w:bookmarkStart w:id="2880" w:name="_Toc37325594"/>
      <w:bookmarkStart w:id="2881" w:name="_Toc38891797"/>
      <w:bookmarkStart w:id="2882" w:name="_Toc43379963"/>
      <w:r w:rsidRPr="0096196F">
        <w:rPr>
          <w:b/>
          <w:bCs/>
        </w:rPr>
        <w:t>References</w:t>
      </w:r>
      <w:bookmarkEnd w:id="2879"/>
      <w:bookmarkEnd w:id="2880"/>
      <w:bookmarkEnd w:id="2881"/>
      <w:bookmarkEnd w:id="2882"/>
    </w:p>
    <w:p w14:paraId="60EADF59" w14:textId="2213B0B0" w:rsidR="001466CB" w:rsidRPr="00123237" w:rsidRDefault="001466CB" w:rsidP="00123237">
      <w:pPr>
        <w:pStyle w:val="a7"/>
        <w:numPr>
          <w:ilvl w:val="3"/>
          <w:numId w:val="3"/>
        </w:numPr>
        <w:ind w:leftChars="0" w:left="851" w:hanging="284"/>
      </w:pPr>
      <w:r>
        <w:rPr>
          <w:b/>
          <w:bCs/>
        </w:rPr>
        <w:fldChar w:fldCharType="begin"/>
      </w:r>
      <w:r w:rsidRPr="001A3FDA">
        <w:rPr>
          <w:b/>
          <w:bCs/>
          <w:rPrChange w:id="2883" w:author="Boo Dajeong" w:date="2020-06-18T13:33:00Z">
            <w:rPr>
              <w:b/>
              <w:bCs/>
            </w:rPr>
          </w:rPrChange>
        </w:rPr>
        <w:instrText xml:space="preserve"> ADDIN EN.REFLIST </w:instrText>
      </w:r>
      <w:r>
        <w:rPr>
          <w:b/>
          <w:bCs/>
        </w:rPr>
        <w:fldChar w:fldCharType="separate"/>
      </w:r>
      <w:bookmarkStart w:id="2884" w:name="_ENREF_1"/>
      <w:r w:rsidR="00123237">
        <w:t xml:space="preserve">1) </w:t>
      </w:r>
      <w:r w:rsidRPr="00123237">
        <w:t>Sawka AM, Thabane L, Parlea L, Ibrahim-Zada I, Tsang RW, Brierley JD, et al. Second primary malignancy risk after radioactive iodine treatment for thyroid cancer: a systematic review and meta-analysis. Thyroid : official journal of the American Thyroid Association. 2009;19(5):451-7. Epub 2009/03/14.</w:t>
      </w:r>
      <w:bookmarkEnd w:id="2884"/>
    </w:p>
    <w:p w14:paraId="344A4C29" w14:textId="57CB453F" w:rsidR="00FB0427" w:rsidRPr="00FB0427" w:rsidDel="001760D4" w:rsidRDefault="00FB0427" w:rsidP="001A3FDA">
      <w:pPr>
        <w:numPr>
          <w:ilvl w:val="0"/>
          <w:numId w:val="14"/>
        </w:numPr>
        <w:rPr>
          <w:del w:id="2885" w:author="Boo Dajeong" w:date="2020-06-18T13:13:00Z"/>
          <w:rPrChange w:id="2886" w:author="Boo Dajeong" w:date="2020-06-18T12:53:00Z">
            <w:rPr>
              <w:del w:id="2887" w:author="Boo Dajeong" w:date="2020-06-18T13:13:00Z"/>
              <w:b/>
              <w:bCs/>
            </w:rPr>
          </w:rPrChange>
        </w:rPr>
        <w:pPrChange w:id="2888" w:author="Boo Dajeong" w:date="2020-06-18T13:33:00Z">
          <w:pPr>
            <w:pStyle w:val="1"/>
          </w:pPr>
        </w:pPrChange>
      </w:pPr>
    </w:p>
    <w:p w14:paraId="50776518" w14:textId="19A23ED2" w:rsidR="00FB0427" w:rsidRPr="00FB0427" w:rsidRDefault="001466CB">
      <w:pPr>
        <w:pStyle w:val="1"/>
        <w:rPr>
          <w:b/>
          <w:bCs/>
        </w:rPr>
        <w:pPrChange w:id="2889" w:author="Boo Dajeong" w:date="2020-06-18T12:53:00Z">
          <w:pPr>
            <w:pStyle w:val="1"/>
            <w:numPr>
              <w:numId w:val="14"/>
            </w:numPr>
            <w:ind w:left="425" w:hanging="425"/>
          </w:pPr>
        </w:pPrChange>
      </w:pPr>
      <w:r>
        <w:rPr>
          <w:b/>
          <w:bCs/>
        </w:rPr>
        <w:fldChar w:fldCharType="end"/>
      </w:r>
    </w:p>
    <w:sectPr w:rsidR="00FB0427" w:rsidRPr="00FB0427">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F2AB8" w14:textId="77777777" w:rsidR="00FB0427" w:rsidRDefault="00FB0427" w:rsidP="00BE1A4D">
      <w:r>
        <w:separator/>
      </w:r>
    </w:p>
  </w:endnote>
  <w:endnote w:type="continuationSeparator" w:id="0">
    <w:p w14:paraId="403C13CC" w14:textId="77777777" w:rsidR="00FB0427" w:rsidRDefault="00FB0427" w:rsidP="00BE1A4D">
      <w:r>
        <w:continuationSeparator/>
      </w:r>
    </w:p>
  </w:endnote>
  <w:endnote w:type="continuationNotice" w:id="1">
    <w:p w14:paraId="64190E48" w14:textId="77777777" w:rsidR="00FB0427" w:rsidRDefault="00FB04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F432C" w14:textId="77777777" w:rsidR="00FB0427" w:rsidRDefault="00FB0427" w:rsidP="00BE1A4D">
      <w:r>
        <w:separator/>
      </w:r>
    </w:p>
  </w:footnote>
  <w:footnote w:type="continuationSeparator" w:id="0">
    <w:p w14:paraId="4080AC9D" w14:textId="77777777" w:rsidR="00FB0427" w:rsidRDefault="00FB0427" w:rsidP="00BE1A4D">
      <w:r>
        <w:continuationSeparator/>
      </w:r>
    </w:p>
  </w:footnote>
  <w:footnote w:type="continuationNotice" w:id="1">
    <w:p w14:paraId="53D0E441" w14:textId="77777777" w:rsidR="00FB0427" w:rsidRDefault="00FB04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449E"/>
    <w:multiLevelType w:val="hybridMultilevel"/>
    <w:tmpl w:val="7976484A"/>
    <w:lvl w:ilvl="0" w:tplc="06346A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71655B"/>
    <w:multiLevelType w:val="hybridMultilevel"/>
    <w:tmpl w:val="717E7780"/>
    <w:lvl w:ilvl="0" w:tplc="2382AEB2">
      <w:start w:val="5"/>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5541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BB41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0E45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176409"/>
    <w:multiLevelType w:val="hybridMultilevel"/>
    <w:tmpl w:val="19205D00"/>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6" w15:restartNumberingAfterBreak="0">
    <w:nsid w:val="26B05763"/>
    <w:multiLevelType w:val="hybridMultilevel"/>
    <w:tmpl w:val="A4A49AA8"/>
    <w:lvl w:ilvl="0" w:tplc="9A12519C">
      <w:start w:val="1"/>
      <w:numFmt w:val="bullet"/>
      <w:lvlText w:val=""/>
      <w:lvlJc w:val="left"/>
      <w:pPr>
        <w:ind w:left="2399" w:hanging="400"/>
      </w:pPr>
      <w:rPr>
        <w:rFonts w:ascii="Wingdings" w:hAnsi="Wingdings" w:hint="default"/>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9A12519C">
      <w:start w:val="1"/>
      <w:numFmt w:val="bullet"/>
      <w:lvlText w:val=""/>
      <w:lvlJc w:val="left"/>
      <w:pPr>
        <w:ind w:left="2000" w:hanging="400"/>
      </w:pPr>
      <w:rPr>
        <w:rFonts w:ascii="Wingdings" w:hAnsi="Wingdings" w:hint="default"/>
      </w:rPr>
    </w:lvl>
    <w:lvl w:ilvl="4" w:tplc="B196500E">
      <w:start w:val="7"/>
      <w:numFmt w:val="bullet"/>
      <w:lvlText w:val="ú"/>
      <w:lvlJc w:val="left"/>
      <w:pPr>
        <w:ind w:left="2400" w:hanging="400"/>
      </w:pPr>
      <w:rPr>
        <w:rFonts w:ascii="Wingdings" w:eastAsia="굴림체" w:hAnsi="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7" w15:restartNumberingAfterBreak="0">
    <w:nsid w:val="32454450"/>
    <w:multiLevelType w:val="hybridMultilevel"/>
    <w:tmpl w:val="F2F89D06"/>
    <w:lvl w:ilvl="0" w:tplc="04090001">
      <w:start w:val="1"/>
      <w:numFmt w:val="bullet"/>
      <w:lvlText w:val=""/>
      <w:lvlJc w:val="left"/>
      <w:pPr>
        <w:ind w:left="943" w:hanging="400"/>
      </w:pPr>
      <w:rPr>
        <w:rFonts w:ascii="Wingdings" w:hAnsi="Wingdings" w:hint="default"/>
      </w:rPr>
    </w:lvl>
    <w:lvl w:ilvl="1" w:tplc="04090003" w:tentative="1">
      <w:start w:val="1"/>
      <w:numFmt w:val="bullet"/>
      <w:lvlText w:val=""/>
      <w:lvlJc w:val="left"/>
      <w:pPr>
        <w:ind w:left="1343" w:hanging="400"/>
      </w:pPr>
      <w:rPr>
        <w:rFonts w:ascii="Wingdings" w:hAnsi="Wingdings" w:hint="default"/>
      </w:rPr>
    </w:lvl>
    <w:lvl w:ilvl="2" w:tplc="04090005" w:tentative="1">
      <w:start w:val="1"/>
      <w:numFmt w:val="bullet"/>
      <w:lvlText w:val=""/>
      <w:lvlJc w:val="left"/>
      <w:pPr>
        <w:ind w:left="1743" w:hanging="400"/>
      </w:pPr>
      <w:rPr>
        <w:rFonts w:ascii="Wingdings" w:hAnsi="Wingdings" w:hint="default"/>
      </w:rPr>
    </w:lvl>
    <w:lvl w:ilvl="3" w:tplc="04090001" w:tentative="1">
      <w:start w:val="1"/>
      <w:numFmt w:val="bullet"/>
      <w:lvlText w:val=""/>
      <w:lvlJc w:val="left"/>
      <w:pPr>
        <w:ind w:left="2143" w:hanging="400"/>
      </w:pPr>
      <w:rPr>
        <w:rFonts w:ascii="Wingdings" w:hAnsi="Wingdings" w:hint="default"/>
      </w:rPr>
    </w:lvl>
    <w:lvl w:ilvl="4" w:tplc="04090003" w:tentative="1">
      <w:start w:val="1"/>
      <w:numFmt w:val="bullet"/>
      <w:lvlText w:val=""/>
      <w:lvlJc w:val="left"/>
      <w:pPr>
        <w:ind w:left="2543" w:hanging="400"/>
      </w:pPr>
      <w:rPr>
        <w:rFonts w:ascii="Wingdings" w:hAnsi="Wingdings" w:hint="default"/>
      </w:rPr>
    </w:lvl>
    <w:lvl w:ilvl="5" w:tplc="04090005" w:tentative="1">
      <w:start w:val="1"/>
      <w:numFmt w:val="bullet"/>
      <w:lvlText w:val=""/>
      <w:lvlJc w:val="left"/>
      <w:pPr>
        <w:ind w:left="2943" w:hanging="400"/>
      </w:pPr>
      <w:rPr>
        <w:rFonts w:ascii="Wingdings" w:hAnsi="Wingdings" w:hint="default"/>
      </w:rPr>
    </w:lvl>
    <w:lvl w:ilvl="6" w:tplc="04090001" w:tentative="1">
      <w:start w:val="1"/>
      <w:numFmt w:val="bullet"/>
      <w:lvlText w:val=""/>
      <w:lvlJc w:val="left"/>
      <w:pPr>
        <w:ind w:left="3343" w:hanging="400"/>
      </w:pPr>
      <w:rPr>
        <w:rFonts w:ascii="Wingdings" w:hAnsi="Wingdings" w:hint="default"/>
      </w:rPr>
    </w:lvl>
    <w:lvl w:ilvl="7" w:tplc="04090003" w:tentative="1">
      <w:start w:val="1"/>
      <w:numFmt w:val="bullet"/>
      <w:lvlText w:val=""/>
      <w:lvlJc w:val="left"/>
      <w:pPr>
        <w:ind w:left="3743" w:hanging="400"/>
      </w:pPr>
      <w:rPr>
        <w:rFonts w:ascii="Wingdings" w:hAnsi="Wingdings" w:hint="default"/>
      </w:rPr>
    </w:lvl>
    <w:lvl w:ilvl="8" w:tplc="04090005" w:tentative="1">
      <w:start w:val="1"/>
      <w:numFmt w:val="bullet"/>
      <w:lvlText w:val=""/>
      <w:lvlJc w:val="left"/>
      <w:pPr>
        <w:ind w:left="4143" w:hanging="400"/>
      </w:pPr>
      <w:rPr>
        <w:rFonts w:ascii="Wingdings" w:hAnsi="Wingdings" w:hint="default"/>
      </w:rPr>
    </w:lvl>
  </w:abstractNum>
  <w:abstractNum w:abstractNumId="8" w15:restartNumberingAfterBreak="0">
    <w:nsid w:val="37090E4C"/>
    <w:multiLevelType w:val="hybridMultilevel"/>
    <w:tmpl w:val="7B529864"/>
    <w:lvl w:ilvl="0" w:tplc="9A12519C">
      <w:start w:val="1"/>
      <w:numFmt w:val="bullet"/>
      <w:lvlText w:val=""/>
      <w:lvlJc w:val="left"/>
      <w:pPr>
        <w:ind w:left="1392" w:hanging="400"/>
      </w:pPr>
      <w:rPr>
        <w:rFonts w:ascii="Wingdings" w:hAnsi="Wingdings" w:hint="default"/>
      </w:rPr>
    </w:lvl>
    <w:lvl w:ilvl="1" w:tplc="04090003" w:tentative="1">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9" w15:restartNumberingAfterBreak="0">
    <w:nsid w:val="3C0B289C"/>
    <w:multiLevelType w:val="hybridMultilevel"/>
    <w:tmpl w:val="7C3C757A"/>
    <w:lvl w:ilvl="0" w:tplc="5F4EC0E2">
      <w:start w:val="7"/>
      <w:numFmt w:val="bullet"/>
      <w:lvlText w:val="-"/>
      <w:lvlJc w:val="left"/>
      <w:pPr>
        <w:ind w:left="1160" w:hanging="360"/>
      </w:pPr>
      <w:rPr>
        <w:rFonts w:ascii="Arial" w:eastAsia="굴림체" w:hAnsi="Arial" w:cs="Arial" w:hint="default"/>
      </w:rPr>
    </w:lvl>
    <w:lvl w:ilvl="1" w:tplc="04090003">
      <w:start w:val="1"/>
      <w:numFmt w:val="bullet"/>
      <w:lvlText w:val=""/>
      <w:lvlJc w:val="left"/>
      <w:pPr>
        <w:ind w:left="1600" w:hanging="400"/>
      </w:pPr>
      <w:rPr>
        <w:rFonts w:ascii="Wingdings" w:hAnsi="Wingdings" w:cs="Wingdings" w:hint="default"/>
      </w:rPr>
    </w:lvl>
    <w:lvl w:ilvl="2" w:tplc="04090005">
      <w:start w:val="1"/>
      <w:numFmt w:val="bullet"/>
      <w:lvlText w:val=""/>
      <w:lvlJc w:val="left"/>
      <w:pPr>
        <w:ind w:left="2000" w:hanging="400"/>
      </w:pPr>
      <w:rPr>
        <w:rFonts w:ascii="Wingdings" w:hAnsi="Wingdings" w:cs="Wingdings" w:hint="default"/>
      </w:rPr>
    </w:lvl>
    <w:lvl w:ilvl="3" w:tplc="5F4EC0E2">
      <w:start w:val="7"/>
      <w:numFmt w:val="bullet"/>
      <w:lvlText w:val="-"/>
      <w:lvlJc w:val="left"/>
      <w:pPr>
        <w:ind w:left="2400" w:hanging="400"/>
      </w:pPr>
      <w:rPr>
        <w:rFonts w:ascii="Arial" w:eastAsia="굴림체" w:hAnsi="Arial" w:cs="Arial" w:hint="default"/>
      </w:rPr>
    </w:lvl>
    <w:lvl w:ilvl="4" w:tplc="04090003" w:tentative="1">
      <w:start w:val="1"/>
      <w:numFmt w:val="bullet"/>
      <w:lvlText w:val=""/>
      <w:lvlJc w:val="left"/>
      <w:pPr>
        <w:ind w:left="2800" w:hanging="400"/>
      </w:pPr>
      <w:rPr>
        <w:rFonts w:ascii="Wingdings" w:hAnsi="Wingdings" w:cs="Wingdings" w:hint="default"/>
      </w:rPr>
    </w:lvl>
    <w:lvl w:ilvl="5" w:tplc="04090005" w:tentative="1">
      <w:start w:val="1"/>
      <w:numFmt w:val="bullet"/>
      <w:lvlText w:val=""/>
      <w:lvlJc w:val="left"/>
      <w:pPr>
        <w:ind w:left="3200" w:hanging="400"/>
      </w:pPr>
      <w:rPr>
        <w:rFonts w:ascii="Wingdings" w:hAnsi="Wingdings" w:cs="Wingdings" w:hint="default"/>
      </w:rPr>
    </w:lvl>
    <w:lvl w:ilvl="6" w:tplc="04090001" w:tentative="1">
      <w:start w:val="1"/>
      <w:numFmt w:val="bullet"/>
      <w:lvlText w:val=""/>
      <w:lvlJc w:val="left"/>
      <w:pPr>
        <w:ind w:left="3600" w:hanging="400"/>
      </w:pPr>
      <w:rPr>
        <w:rFonts w:ascii="Wingdings" w:hAnsi="Wingdings" w:cs="Wingdings" w:hint="default"/>
      </w:rPr>
    </w:lvl>
    <w:lvl w:ilvl="7" w:tplc="04090003" w:tentative="1">
      <w:start w:val="1"/>
      <w:numFmt w:val="bullet"/>
      <w:lvlText w:val=""/>
      <w:lvlJc w:val="left"/>
      <w:pPr>
        <w:ind w:left="4000" w:hanging="400"/>
      </w:pPr>
      <w:rPr>
        <w:rFonts w:ascii="Wingdings" w:hAnsi="Wingdings" w:cs="Wingdings" w:hint="default"/>
      </w:rPr>
    </w:lvl>
    <w:lvl w:ilvl="8" w:tplc="04090005" w:tentative="1">
      <w:start w:val="1"/>
      <w:numFmt w:val="bullet"/>
      <w:lvlText w:val=""/>
      <w:lvlJc w:val="left"/>
      <w:pPr>
        <w:ind w:left="4400" w:hanging="400"/>
      </w:pPr>
      <w:rPr>
        <w:rFonts w:ascii="Wingdings" w:hAnsi="Wingdings" w:cs="Wingdings" w:hint="default"/>
      </w:rPr>
    </w:lvl>
  </w:abstractNum>
  <w:abstractNum w:abstractNumId="10" w15:restartNumberingAfterBreak="0">
    <w:nsid w:val="3C460962"/>
    <w:multiLevelType w:val="hybridMultilevel"/>
    <w:tmpl w:val="3664F612"/>
    <w:lvl w:ilvl="0" w:tplc="1C0C6668">
      <w:start w:val="1"/>
      <w:numFmt w:val="bullet"/>
      <w:lvlText w:val="-"/>
      <w:lvlJc w:val="left"/>
      <w:pPr>
        <w:ind w:left="1392" w:hanging="400"/>
      </w:pPr>
      <w:rPr>
        <w:rFonts w:ascii="Arial" w:eastAsia="굴림체" w:hAnsi="Arial" w:cs="Arial" w:hint="default"/>
      </w:rPr>
    </w:lvl>
    <w:lvl w:ilvl="1" w:tplc="04090003">
      <w:start w:val="1"/>
      <w:numFmt w:val="bullet"/>
      <w:lvlText w:val=""/>
      <w:lvlJc w:val="left"/>
      <w:pPr>
        <w:ind w:left="1792" w:hanging="400"/>
      </w:pPr>
      <w:rPr>
        <w:rFonts w:ascii="Wingdings" w:hAnsi="Wingdings" w:cs="Wingdings" w:hint="default"/>
      </w:rPr>
    </w:lvl>
    <w:lvl w:ilvl="2" w:tplc="04090005" w:tentative="1">
      <w:start w:val="1"/>
      <w:numFmt w:val="bullet"/>
      <w:lvlText w:val=""/>
      <w:lvlJc w:val="left"/>
      <w:pPr>
        <w:ind w:left="2192" w:hanging="400"/>
      </w:pPr>
      <w:rPr>
        <w:rFonts w:ascii="Wingdings" w:hAnsi="Wingdings" w:cs="Wingdings" w:hint="default"/>
      </w:rPr>
    </w:lvl>
    <w:lvl w:ilvl="3" w:tplc="04090001" w:tentative="1">
      <w:start w:val="1"/>
      <w:numFmt w:val="bullet"/>
      <w:lvlText w:val=""/>
      <w:lvlJc w:val="left"/>
      <w:pPr>
        <w:ind w:left="2592" w:hanging="400"/>
      </w:pPr>
      <w:rPr>
        <w:rFonts w:ascii="Wingdings" w:hAnsi="Wingdings" w:cs="Wingdings" w:hint="default"/>
      </w:rPr>
    </w:lvl>
    <w:lvl w:ilvl="4" w:tplc="04090003" w:tentative="1">
      <w:start w:val="1"/>
      <w:numFmt w:val="bullet"/>
      <w:lvlText w:val=""/>
      <w:lvlJc w:val="left"/>
      <w:pPr>
        <w:ind w:left="2992" w:hanging="400"/>
      </w:pPr>
      <w:rPr>
        <w:rFonts w:ascii="Wingdings" w:hAnsi="Wingdings" w:cs="Wingdings" w:hint="default"/>
      </w:rPr>
    </w:lvl>
    <w:lvl w:ilvl="5" w:tplc="04090005" w:tentative="1">
      <w:start w:val="1"/>
      <w:numFmt w:val="bullet"/>
      <w:lvlText w:val=""/>
      <w:lvlJc w:val="left"/>
      <w:pPr>
        <w:ind w:left="3392" w:hanging="400"/>
      </w:pPr>
      <w:rPr>
        <w:rFonts w:ascii="Wingdings" w:hAnsi="Wingdings" w:cs="Wingdings" w:hint="default"/>
      </w:rPr>
    </w:lvl>
    <w:lvl w:ilvl="6" w:tplc="04090001" w:tentative="1">
      <w:start w:val="1"/>
      <w:numFmt w:val="bullet"/>
      <w:lvlText w:val=""/>
      <w:lvlJc w:val="left"/>
      <w:pPr>
        <w:ind w:left="3792" w:hanging="400"/>
      </w:pPr>
      <w:rPr>
        <w:rFonts w:ascii="Wingdings" w:hAnsi="Wingdings" w:cs="Wingdings" w:hint="default"/>
      </w:rPr>
    </w:lvl>
    <w:lvl w:ilvl="7" w:tplc="04090003" w:tentative="1">
      <w:start w:val="1"/>
      <w:numFmt w:val="bullet"/>
      <w:lvlText w:val=""/>
      <w:lvlJc w:val="left"/>
      <w:pPr>
        <w:ind w:left="4192" w:hanging="400"/>
      </w:pPr>
      <w:rPr>
        <w:rFonts w:ascii="Wingdings" w:hAnsi="Wingdings" w:cs="Wingdings" w:hint="default"/>
      </w:rPr>
    </w:lvl>
    <w:lvl w:ilvl="8" w:tplc="04090005" w:tentative="1">
      <w:start w:val="1"/>
      <w:numFmt w:val="bullet"/>
      <w:lvlText w:val=""/>
      <w:lvlJc w:val="left"/>
      <w:pPr>
        <w:ind w:left="4592" w:hanging="400"/>
      </w:pPr>
      <w:rPr>
        <w:rFonts w:ascii="Wingdings" w:hAnsi="Wingdings" w:cs="Wingdings" w:hint="default"/>
      </w:rPr>
    </w:lvl>
  </w:abstractNum>
  <w:abstractNum w:abstractNumId="11" w15:restartNumberingAfterBreak="0">
    <w:nsid w:val="4E304BFD"/>
    <w:multiLevelType w:val="hybridMultilevel"/>
    <w:tmpl w:val="E82EEFD0"/>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2" w15:restartNumberingAfterBreak="0">
    <w:nsid w:val="4EB408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5311111"/>
    <w:multiLevelType w:val="hybridMultilevel"/>
    <w:tmpl w:val="E9DAEB7A"/>
    <w:lvl w:ilvl="0" w:tplc="9A12519C">
      <w:start w:val="1"/>
      <w:numFmt w:val="bullet"/>
      <w:lvlText w:val=""/>
      <w:lvlJc w:val="left"/>
      <w:pPr>
        <w:ind w:left="2218" w:hanging="400"/>
      </w:pPr>
      <w:rPr>
        <w:rFonts w:ascii="Wingdings" w:hAnsi="Wingdings" w:hint="default"/>
      </w:rPr>
    </w:lvl>
    <w:lvl w:ilvl="1" w:tplc="04090003" w:tentative="1">
      <w:start w:val="1"/>
      <w:numFmt w:val="bullet"/>
      <w:lvlText w:val=""/>
      <w:lvlJc w:val="left"/>
      <w:pPr>
        <w:ind w:left="2618" w:hanging="400"/>
      </w:pPr>
      <w:rPr>
        <w:rFonts w:ascii="Wingdings" w:hAnsi="Wingdings" w:cs="Wingdings" w:hint="default"/>
      </w:rPr>
    </w:lvl>
    <w:lvl w:ilvl="2" w:tplc="04090005" w:tentative="1">
      <w:start w:val="1"/>
      <w:numFmt w:val="bullet"/>
      <w:lvlText w:val=""/>
      <w:lvlJc w:val="left"/>
      <w:pPr>
        <w:ind w:left="3018" w:hanging="400"/>
      </w:pPr>
      <w:rPr>
        <w:rFonts w:ascii="Wingdings" w:hAnsi="Wingdings" w:cs="Wingdings" w:hint="default"/>
      </w:rPr>
    </w:lvl>
    <w:lvl w:ilvl="3" w:tplc="04090001" w:tentative="1">
      <w:start w:val="1"/>
      <w:numFmt w:val="bullet"/>
      <w:lvlText w:val=""/>
      <w:lvlJc w:val="left"/>
      <w:pPr>
        <w:ind w:left="3418" w:hanging="400"/>
      </w:pPr>
      <w:rPr>
        <w:rFonts w:ascii="Wingdings" w:hAnsi="Wingdings" w:cs="Wingdings" w:hint="default"/>
      </w:rPr>
    </w:lvl>
    <w:lvl w:ilvl="4" w:tplc="04090003" w:tentative="1">
      <w:start w:val="1"/>
      <w:numFmt w:val="bullet"/>
      <w:lvlText w:val=""/>
      <w:lvlJc w:val="left"/>
      <w:pPr>
        <w:ind w:left="3818" w:hanging="400"/>
      </w:pPr>
      <w:rPr>
        <w:rFonts w:ascii="Wingdings" w:hAnsi="Wingdings" w:cs="Wingdings" w:hint="default"/>
      </w:rPr>
    </w:lvl>
    <w:lvl w:ilvl="5" w:tplc="04090005" w:tentative="1">
      <w:start w:val="1"/>
      <w:numFmt w:val="bullet"/>
      <w:lvlText w:val=""/>
      <w:lvlJc w:val="left"/>
      <w:pPr>
        <w:ind w:left="4218" w:hanging="400"/>
      </w:pPr>
      <w:rPr>
        <w:rFonts w:ascii="Wingdings" w:hAnsi="Wingdings" w:cs="Wingdings" w:hint="default"/>
      </w:rPr>
    </w:lvl>
    <w:lvl w:ilvl="6" w:tplc="04090001" w:tentative="1">
      <w:start w:val="1"/>
      <w:numFmt w:val="bullet"/>
      <w:lvlText w:val=""/>
      <w:lvlJc w:val="left"/>
      <w:pPr>
        <w:ind w:left="4618" w:hanging="400"/>
      </w:pPr>
      <w:rPr>
        <w:rFonts w:ascii="Wingdings" w:hAnsi="Wingdings" w:cs="Wingdings" w:hint="default"/>
      </w:rPr>
    </w:lvl>
    <w:lvl w:ilvl="7" w:tplc="04090003" w:tentative="1">
      <w:start w:val="1"/>
      <w:numFmt w:val="bullet"/>
      <w:lvlText w:val=""/>
      <w:lvlJc w:val="left"/>
      <w:pPr>
        <w:ind w:left="5018" w:hanging="400"/>
      </w:pPr>
      <w:rPr>
        <w:rFonts w:ascii="Wingdings" w:hAnsi="Wingdings" w:cs="Wingdings" w:hint="default"/>
      </w:rPr>
    </w:lvl>
    <w:lvl w:ilvl="8" w:tplc="04090005" w:tentative="1">
      <w:start w:val="1"/>
      <w:numFmt w:val="bullet"/>
      <w:lvlText w:val=""/>
      <w:lvlJc w:val="left"/>
      <w:pPr>
        <w:ind w:left="5418" w:hanging="400"/>
      </w:pPr>
      <w:rPr>
        <w:rFonts w:ascii="Wingdings" w:hAnsi="Wingdings" w:cs="Wingdings" w:hint="default"/>
      </w:rPr>
    </w:lvl>
  </w:abstractNum>
  <w:abstractNum w:abstractNumId="14" w15:restartNumberingAfterBreak="0">
    <w:nsid w:val="57C14DC6"/>
    <w:multiLevelType w:val="hybridMultilevel"/>
    <w:tmpl w:val="F19CB706"/>
    <w:lvl w:ilvl="0" w:tplc="5F4EC0E2">
      <w:start w:val="7"/>
      <w:numFmt w:val="bullet"/>
      <w:lvlText w:val="-"/>
      <w:lvlJc w:val="left"/>
      <w:pPr>
        <w:ind w:left="1020" w:hanging="400"/>
      </w:pPr>
      <w:rPr>
        <w:rFonts w:ascii="Arial" w:eastAsia="굴림체" w:hAnsi="Arial" w:cs="Arial" w:hint="default"/>
      </w:rPr>
    </w:lvl>
    <w:lvl w:ilvl="1" w:tplc="04090003" w:tentative="1">
      <w:start w:val="1"/>
      <w:numFmt w:val="bullet"/>
      <w:lvlText w:val=""/>
      <w:lvlJc w:val="left"/>
      <w:pPr>
        <w:ind w:left="1420" w:hanging="400"/>
      </w:pPr>
      <w:rPr>
        <w:rFonts w:ascii="Wingdings" w:hAnsi="Wingdings" w:cs="Wingdings" w:hint="default"/>
      </w:rPr>
    </w:lvl>
    <w:lvl w:ilvl="2" w:tplc="04090005" w:tentative="1">
      <w:start w:val="1"/>
      <w:numFmt w:val="bullet"/>
      <w:lvlText w:val=""/>
      <w:lvlJc w:val="left"/>
      <w:pPr>
        <w:ind w:left="1820" w:hanging="400"/>
      </w:pPr>
      <w:rPr>
        <w:rFonts w:ascii="Wingdings" w:hAnsi="Wingdings" w:cs="Wingdings" w:hint="default"/>
      </w:rPr>
    </w:lvl>
    <w:lvl w:ilvl="3" w:tplc="04090001" w:tentative="1">
      <w:start w:val="1"/>
      <w:numFmt w:val="bullet"/>
      <w:lvlText w:val=""/>
      <w:lvlJc w:val="left"/>
      <w:pPr>
        <w:ind w:left="2220" w:hanging="400"/>
      </w:pPr>
      <w:rPr>
        <w:rFonts w:ascii="Wingdings" w:hAnsi="Wingdings" w:cs="Wingdings" w:hint="default"/>
      </w:rPr>
    </w:lvl>
    <w:lvl w:ilvl="4" w:tplc="04090003" w:tentative="1">
      <w:start w:val="1"/>
      <w:numFmt w:val="bullet"/>
      <w:lvlText w:val=""/>
      <w:lvlJc w:val="left"/>
      <w:pPr>
        <w:ind w:left="2620" w:hanging="400"/>
      </w:pPr>
      <w:rPr>
        <w:rFonts w:ascii="Wingdings" w:hAnsi="Wingdings" w:cs="Wingdings" w:hint="default"/>
      </w:rPr>
    </w:lvl>
    <w:lvl w:ilvl="5" w:tplc="04090005" w:tentative="1">
      <w:start w:val="1"/>
      <w:numFmt w:val="bullet"/>
      <w:lvlText w:val=""/>
      <w:lvlJc w:val="left"/>
      <w:pPr>
        <w:ind w:left="3020" w:hanging="400"/>
      </w:pPr>
      <w:rPr>
        <w:rFonts w:ascii="Wingdings" w:hAnsi="Wingdings" w:cs="Wingdings" w:hint="default"/>
      </w:rPr>
    </w:lvl>
    <w:lvl w:ilvl="6" w:tplc="04090001" w:tentative="1">
      <w:start w:val="1"/>
      <w:numFmt w:val="bullet"/>
      <w:lvlText w:val=""/>
      <w:lvlJc w:val="left"/>
      <w:pPr>
        <w:ind w:left="3420" w:hanging="400"/>
      </w:pPr>
      <w:rPr>
        <w:rFonts w:ascii="Wingdings" w:hAnsi="Wingdings" w:cs="Wingdings" w:hint="default"/>
      </w:rPr>
    </w:lvl>
    <w:lvl w:ilvl="7" w:tplc="04090003" w:tentative="1">
      <w:start w:val="1"/>
      <w:numFmt w:val="bullet"/>
      <w:lvlText w:val=""/>
      <w:lvlJc w:val="left"/>
      <w:pPr>
        <w:ind w:left="3820" w:hanging="400"/>
      </w:pPr>
      <w:rPr>
        <w:rFonts w:ascii="Wingdings" w:hAnsi="Wingdings" w:cs="Wingdings" w:hint="default"/>
      </w:rPr>
    </w:lvl>
    <w:lvl w:ilvl="8" w:tplc="04090005" w:tentative="1">
      <w:start w:val="1"/>
      <w:numFmt w:val="bullet"/>
      <w:lvlText w:val=""/>
      <w:lvlJc w:val="left"/>
      <w:pPr>
        <w:ind w:left="4220" w:hanging="400"/>
      </w:pPr>
      <w:rPr>
        <w:rFonts w:ascii="Wingdings" w:hAnsi="Wingdings" w:cs="Wingdings" w:hint="default"/>
      </w:rPr>
    </w:lvl>
  </w:abstractNum>
  <w:abstractNum w:abstractNumId="15" w15:restartNumberingAfterBreak="0">
    <w:nsid w:val="59F3091B"/>
    <w:multiLevelType w:val="hybridMultilevel"/>
    <w:tmpl w:val="21BEE7DC"/>
    <w:lvl w:ilvl="0" w:tplc="5F4EC0E2">
      <w:start w:val="7"/>
      <w:numFmt w:val="bullet"/>
      <w:lvlText w:val="-"/>
      <w:lvlJc w:val="left"/>
      <w:pPr>
        <w:ind w:left="1818" w:hanging="400"/>
      </w:pPr>
      <w:rPr>
        <w:rFonts w:ascii="Arial" w:eastAsia="굴림체" w:hAnsi="Arial" w:cs="Arial" w:hint="default"/>
      </w:rPr>
    </w:lvl>
    <w:lvl w:ilvl="1" w:tplc="04090003" w:tentative="1">
      <w:start w:val="1"/>
      <w:numFmt w:val="bullet"/>
      <w:lvlText w:val=""/>
      <w:lvlJc w:val="left"/>
      <w:pPr>
        <w:ind w:left="2218" w:hanging="400"/>
      </w:pPr>
      <w:rPr>
        <w:rFonts w:ascii="Wingdings" w:hAnsi="Wingdings" w:cs="Wingdings" w:hint="default"/>
      </w:rPr>
    </w:lvl>
    <w:lvl w:ilvl="2" w:tplc="04090005" w:tentative="1">
      <w:start w:val="1"/>
      <w:numFmt w:val="bullet"/>
      <w:lvlText w:val=""/>
      <w:lvlJc w:val="left"/>
      <w:pPr>
        <w:ind w:left="2618" w:hanging="400"/>
      </w:pPr>
      <w:rPr>
        <w:rFonts w:ascii="Wingdings" w:hAnsi="Wingdings" w:cs="Wingdings" w:hint="default"/>
      </w:rPr>
    </w:lvl>
    <w:lvl w:ilvl="3" w:tplc="04090001" w:tentative="1">
      <w:start w:val="1"/>
      <w:numFmt w:val="bullet"/>
      <w:lvlText w:val=""/>
      <w:lvlJc w:val="left"/>
      <w:pPr>
        <w:ind w:left="3018" w:hanging="400"/>
      </w:pPr>
      <w:rPr>
        <w:rFonts w:ascii="Wingdings" w:hAnsi="Wingdings" w:cs="Wingdings" w:hint="default"/>
      </w:rPr>
    </w:lvl>
    <w:lvl w:ilvl="4" w:tplc="04090003" w:tentative="1">
      <w:start w:val="1"/>
      <w:numFmt w:val="bullet"/>
      <w:lvlText w:val=""/>
      <w:lvlJc w:val="left"/>
      <w:pPr>
        <w:ind w:left="3418" w:hanging="400"/>
      </w:pPr>
      <w:rPr>
        <w:rFonts w:ascii="Wingdings" w:hAnsi="Wingdings" w:cs="Wingdings" w:hint="default"/>
      </w:rPr>
    </w:lvl>
    <w:lvl w:ilvl="5" w:tplc="04090005" w:tentative="1">
      <w:start w:val="1"/>
      <w:numFmt w:val="bullet"/>
      <w:lvlText w:val=""/>
      <w:lvlJc w:val="left"/>
      <w:pPr>
        <w:ind w:left="3818" w:hanging="400"/>
      </w:pPr>
      <w:rPr>
        <w:rFonts w:ascii="Wingdings" w:hAnsi="Wingdings" w:cs="Wingdings" w:hint="default"/>
      </w:rPr>
    </w:lvl>
    <w:lvl w:ilvl="6" w:tplc="04090001" w:tentative="1">
      <w:start w:val="1"/>
      <w:numFmt w:val="bullet"/>
      <w:lvlText w:val=""/>
      <w:lvlJc w:val="left"/>
      <w:pPr>
        <w:ind w:left="4218" w:hanging="400"/>
      </w:pPr>
      <w:rPr>
        <w:rFonts w:ascii="Wingdings" w:hAnsi="Wingdings" w:cs="Wingdings" w:hint="default"/>
      </w:rPr>
    </w:lvl>
    <w:lvl w:ilvl="7" w:tplc="04090003" w:tentative="1">
      <w:start w:val="1"/>
      <w:numFmt w:val="bullet"/>
      <w:lvlText w:val=""/>
      <w:lvlJc w:val="left"/>
      <w:pPr>
        <w:ind w:left="4618" w:hanging="400"/>
      </w:pPr>
      <w:rPr>
        <w:rFonts w:ascii="Wingdings" w:hAnsi="Wingdings" w:cs="Wingdings" w:hint="default"/>
      </w:rPr>
    </w:lvl>
    <w:lvl w:ilvl="8" w:tplc="04090005" w:tentative="1">
      <w:start w:val="1"/>
      <w:numFmt w:val="bullet"/>
      <w:lvlText w:val=""/>
      <w:lvlJc w:val="left"/>
      <w:pPr>
        <w:ind w:left="5018" w:hanging="400"/>
      </w:pPr>
      <w:rPr>
        <w:rFonts w:ascii="Wingdings" w:hAnsi="Wingdings" w:cs="Wingdings" w:hint="default"/>
      </w:rPr>
    </w:lvl>
  </w:abstractNum>
  <w:abstractNum w:abstractNumId="16" w15:restartNumberingAfterBreak="0">
    <w:nsid w:val="64252A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68DF055A"/>
    <w:multiLevelType w:val="hybridMultilevel"/>
    <w:tmpl w:val="03F04D22"/>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abstractNum w:abstractNumId="18" w15:restartNumberingAfterBreak="0">
    <w:nsid w:val="6A906EC8"/>
    <w:multiLevelType w:val="multilevel"/>
    <w:tmpl w:val="74E4C4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sz w:val="24"/>
        <w:szCs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3764E17"/>
    <w:multiLevelType w:val="hybridMultilevel"/>
    <w:tmpl w:val="243C721A"/>
    <w:lvl w:ilvl="0" w:tplc="B196500E">
      <w:start w:val="7"/>
      <w:numFmt w:val="bullet"/>
      <w:lvlText w:val="ú"/>
      <w:lvlJc w:val="left"/>
      <w:pPr>
        <w:ind w:left="400" w:hanging="400"/>
      </w:pPr>
      <w:rPr>
        <w:rFonts w:ascii="Wingdings" w:eastAsia="굴림체"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15:restartNumberingAfterBreak="0">
    <w:nsid w:val="7D1C00DA"/>
    <w:multiLevelType w:val="hybridMultilevel"/>
    <w:tmpl w:val="AE14D256"/>
    <w:lvl w:ilvl="0" w:tplc="9A12519C">
      <w:start w:val="1"/>
      <w:numFmt w:val="bullet"/>
      <w:lvlText w:val=""/>
      <w:lvlJc w:val="left"/>
      <w:pPr>
        <w:ind w:left="944" w:hanging="400"/>
      </w:pPr>
      <w:rPr>
        <w:rFonts w:ascii="Wingdings" w:hAnsi="Wingdings" w:hint="default"/>
      </w:rPr>
    </w:lvl>
    <w:lvl w:ilvl="1" w:tplc="04090003" w:tentative="1">
      <w:start w:val="1"/>
      <w:numFmt w:val="bullet"/>
      <w:lvlText w:val=""/>
      <w:lvlJc w:val="left"/>
      <w:pPr>
        <w:ind w:left="1344" w:hanging="400"/>
      </w:pPr>
      <w:rPr>
        <w:rFonts w:ascii="Wingdings" w:hAnsi="Wingdings" w:hint="default"/>
      </w:rPr>
    </w:lvl>
    <w:lvl w:ilvl="2" w:tplc="04090005" w:tentative="1">
      <w:start w:val="1"/>
      <w:numFmt w:val="bullet"/>
      <w:lvlText w:val=""/>
      <w:lvlJc w:val="left"/>
      <w:pPr>
        <w:ind w:left="1744" w:hanging="400"/>
      </w:pPr>
      <w:rPr>
        <w:rFonts w:ascii="Wingdings" w:hAnsi="Wingdings" w:hint="default"/>
      </w:rPr>
    </w:lvl>
    <w:lvl w:ilvl="3" w:tplc="04090001" w:tentative="1">
      <w:start w:val="1"/>
      <w:numFmt w:val="bullet"/>
      <w:lvlText w:val=""/>
      <w:lvlJc w:val="left"/>
      <w:pPr>
        <w:ind w:left="2144" w:hanging="400"/>
      </w:pPr>
      <w:rPr>
        <w:rFonts w:ascii="Wingdings" w:hAnsi="Wingdings" w:hint="default"/>
      </w:rPr>
    </w:lvl>
    <w:lvl w:ilvl="4" w:tplc="04090003" w:tentative="1">
      <w:start w:val="1"/>
      <w:numFmt w:val="bullet"/>
      <w:lvlText w:val=""/>
      <w:lvlJc w:val="left"/>
      <w:pPr>
        <w:ind w:left="2544" w:hanging="400"/>
      </w:pPr>
      <w:rPr>
        <w:rFonts w:ascii="Wingdings" w:hAnsi="Wingdings" w:hint="default"/>
      </w:rPr>
    </w:lvl>
    <w:lvl w:ilvl="5" w:tplc="04090005" w:tentative="1">
      <w:start w:val="1"/>
      <w:numFmt w:val="bullet"/>
      <w:lvlText w:val=""/>
      <w:lvlJc w:val="left"/>
      <w:pPr>
        <w:ind w:left="2944" w:hanging="400"/>
      </w:pPr>
      <w:rPr>
        <w:rFonts w:ascii="Wingdings" w:hAnsi="Wingdings" w:hint="default"/>
      </w:rPr>
    </w:lvl>
    <w:lvl w:ilvl="6" w:tplc="04090001" w:tentative="1">
      <w:start w:val="1"/>
      <w:numFmt w:val="bullet"/>
      <w:lvlText w:val=""/>
      <w:lvlJc w:val="left"/>
      <w:pPr>
        <w:ind w:left="3344" w:hanging="400"/>
      </w:pPr>
      <w:rPr>
        <w:rFonts w:ascii="Wingdings" w:hAnsi="Wingdings" w:hint="default"/>
      </w:rPr>
    </w:lvl>
    <w:lvl w:ilvl="7" w:tplc="04090003" w:tentative="1">
      <w:start w:val="1"/>
      <w:numFmt w:val="bullet"/>
      <w:lvlText w:val=""/>
      <w:lvlJc w:val="left"/>
      <w:pPr>
        <w:ind w:left="3744" w:hanging="400"/>
      </w:pPr>
      <w:rPr>
        <w:rFonts w:ascii="Wingdings" w:hAnsi="Wingdings" w:hint="default"/>
      </w:rPr>
    </w:lvl>
    <w:lvl w:ilvl="8" w:tplc="04090005" w:tentative="1">
      <w:start w:val="1"/>
      <w:numFmt w:val="bullet"/>
      <w:lvlText w:val=""/>
      <w:lvlJc w:val="left"/>
      <w:pPr>
        <w:ind w:left="4144" w:hanging="400"/>
      </w:pPr>
      <w:rPr>
        <w:rFonts w:ascii="Wingdings" w:hAnsi="Wingdings" w:hint="default"/>
      </w:rPr>
    </w:lvl>
  </w:abstractNum>
  <w:num w:numId="1">
    <w:abstractNumId w:val="18"/>
  </w:num>
  <w:num w:numId="2">
    <w:abstractNumId w:val="9"/>
  </w:num>
  <w:num w:numId="3">
    <w:abstractNumId w:val="6"/>
  </w:num>
  <w:num w:numId="4">
    <w:abstractNumId w:val="13"/>
  </w:num>
  <w:num w:numId="5">
    <w:abstractNumId w:val="11"/>
  </w:num>
  <w:num w:numId="6">
    <w:abstractNumId w:val="10"/>
  </w:num>
  <w:num w:numId="7">
    <w:abstractNumId w:val="5"/>
  </w:num>
  <w:num w:numId="8">
    <w:abstractNumId w:val="14"/>
  </w:num>
  <w:num w:numId="9">
    <w:abstractNumId w:val="8"/>
  </w:num>
  <w:num w:numId="10">
    <w:abstractNumId w:val="15"/>
  </w:num>
  <w:num w:numId="11">
    <w:abstractNumId w:val="12"/>
  </w:num>
  <w:num w:numId="12">
    <w:abstractNumId w:val="1"/>
  </w:num>
  <w:num w:numId="13">
    <w:abstractNumId w:val="4"/>
  </w:num>
  <w:num w:numId="14">
    <w:abstractNumId w:val="2"/>
  </w:num>
  <w:num w:numId="15">
    <w:abstractNumId w:val="16"/>
  </w:num>
  <w:num w:numId="16">
    <w:abstractNumId w:val="3"/>
  </w:num>
  <w:num w:numId="17">
    <w:abstractNumId w:val="7"/>
  </w:num>
  <w:num w:numId="18">
    <w:abstractNumId w:val="17"/>
  </w:num>
  <w:num w:numId="19">
    <w:abstractNumId w:val="20"/>
  </w:num>
  <w:num w:numId="20">
    <w:abstractNumId w:val="0"/>
  </w:num>
  <w:num w:numId="21">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o Dajeong">
    <w15:presenceInfo w15:providerId="Windows Live" w15:userId="dab19af0108abc40"/>
  </w15:person>
  <w15:person w15:author="Sooyoung Yoo">
    <w15:presenceInfo w15:providerId="Windows Live" w15:userId="2674b94c7febc3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revisionView w:markup="0" w:insDel="0"/>
  <w:trackRevisions/>
  <w:documentProtection w:edit="trackedChanges" w:enforcement="1" w:cryptProviderType="rsaAES" w:cryptAlgorithmClass="hash" w:cryptAlgorithmType="typeAny" w:cryptAlgorithmSid="14" w:cryptSpinCount="100000" w:hash="a6Gnr0xMTuSKlIG2wIk0RJoXEAqd5VCgG0Pj6KpVrBwyJ80CRxV/6hVrygcSwH+ViG5+s4hYqdxA9F+9LyzdJg==" w:salt="ITnVFoPqOJS99GgFe3ZYDw=="/>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5&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ar9009vlewferefptp5s0whsr2edp5z9pa9&quot;&gt;My EndNote Library&lt;record-ids&gt;&lt;item&gt;36&lt;/item&gt;&lt;/record-ids&gt;&lt;/item&gt;&lt;/Libraries&gt;"/>
  </w:docVars>
  <w:rsids>
    <w:rsidRoot w:val="007B5651"/>
    <w:rsid w:val="00007629"/>
    <w:rsid w:val="00007EC1"/>
    <w:rsid w:val="00010788"/>
    <w:rsid w:val="00014936"/>
    <w:rsid w:val="000174A0"/>
    <w:rsid w:val="000221F0"/>
    <w:rsid w:val="00022892"/>
    <w:rsid w:val="00025778"/>
    <w:rsid w:val="00025AC0"/>
    <w:rsid w:val="00025E17"/>
    <w:rsid w:val="00026EEC"/>
    <w:rsid w:val="00033B74"/>
    <w:rsid w:val="000354BB"/>
    <w:rsid w:val="00035B86"/>
    <w:rsid w:val="00035D36"/>
    <w:rsid w:val="00035EB3"/>
    <w:rsid w:val="000364D3"/>
    <w:rsid w:val="00041AFD"/>
    <w:rsid w:val="000431F9"/>
    <w:rsid w:val="000500A0"/>
    <w:rsid w:val="000513EA"/>
    <w:rsid w:val="00053656"/>
    <w:rsid w:val="00057397"/>
    <w:rsid w:val="00057492"/>
    <w:rsid w:val="000651C9"/>
    <w:rsid w:val="00066035"/>
    <w:rsid w:val="000703AD"/>
    <w:rsid w:val="00071865"/>
    <w:rsid w:val="00072574"/>
    <w:rsid w:val="00072DCB"/>
    <w:rsid w:val="00074D28"/>
    <w:rsid w:val="00076A57"/>
    <w:rsid w:val="00077F75"/>
    <w:rsid w:val="00080B43"/>
    <w:rsid w:val="00080CA8"/>
    <w:rsid w:val="00082FC6"/>
    <w:rsid w:val="000858E8"/>
    <w:rsid w:val="00086F4F"/>
    <w:rsid w:val="00087280"/>
    <w:rsid w:val="00092425"/>
    <w:rsid w:val="00093966"/>
    <w:rsid w:val="00095408"/>
    <w:rsid w:val="00095A9D"/>
    <w:rsid w:val="00097925"/>
    <w:rsid w:val="000A15EB"/>
    <w:rsid w:val="000A3714"/>
    <w:rsid w:val="000A38D9"/>
    <w:rsid w:val="000A6F42"/>
    <w:rsid w:val="000B3B48"/>
    <w:rsid w:val="000B573E"/>
    <w:rsid w:val="000B6396"/>
    <w:rsid w:val="000C03D8"/>
    <w:rsid w:val="000C0C2C"/>
    <w:rsid w:val="000C18B6"/>
    <w:rsid w:val="000C7439"/>
    <w:rsid w:val="000D0137"/>
    <w:rsid w:val="000D0EA8"/>
    <w:rsid w:val="000D168C"/>
    <w:rsid w:val="000D170D"/>
    <w:rsid w:val="000D17F7"/>
    <w:rsid w:val="000D32E8"/>
    <w:rsid w:val="000D5F85"/>
    <w:rsid w:val="000E24D9"/>
    <w:rsid w:val="000E3A85"/>
    <w:rsid w:val="000E3D31"/>
    <w:rsid w:val="000E475E"/>
    <w:rsid w:val="000E47F6"/>
    <w:rsid w:val="000E576A"/>
    <w:rsid w:val="000F1501"/>
    <w:rsid w:val="000F3FA8"/>
    <w:rsid w:val="000F4072"/>
    <w:rsid w:val="000F50E5"/>
    <w:rsid w:val="000F685F"/>
    <w:rsid w:val="001004E2"/>
    <w:rsid w:val="00102AC9"/>
    <w:rsid w:val="001067DA"/>
    <w:rsid w:val="00106877"/>
    <w:rsid w:val="00106AA8"/>
    <w:rsid w:val="001077CC"/>
    <w:rsid w:val="00111DDE"/>
    <w:rsid w:val="00112E21"/>
    <w:rsid w:val="00113863"/>
    <w:rsid w:val="00114365"/>
    <w:rsid w:val="00114EA1"/>
    <w:rsid w:val="0012293D"/>
    <w:rsid w:val="00123237"/>
    <w:rsid w:val="00126393"/>
    <w:rsid w:val="001278BF"/>
    <w:rsid w:val="0013024E"/>
    <w:rsid w:val="00131DB9"/>
    <w:rsid w:val="00131E80"/>
    <w:rsid w:val="00132E29"/>
    <w:rsid w:val="00132E88"/>
    <w:rsid w:val="00134E0E"/>
    <w:rsid w:val="001359E0"/>
    <w:rsid w:val="00137181"/>
    <w:rsid w:val="00140614"/>
    <w:rsid w:val="001407D4"/>
    <w:rsid w:val="00144642"/>
    <w:rsid w:val="001450E5"/>
    <w:rsid w:val="00145385"/>
    <w:rsid w:val="0014666E"/>
    <w:rsid w:val="001466CB"/>
    <w:rsid w:val="00151D3C"/>
    <w:rsid w:val="00157834"/>
    <w:rsid w:val="00164D32"/>
    <w:rsid w:val="00165929"/>
    <w:rsid w:val="00167F1D"/>
    <w:rsid w:val="001712E4"/>
    <w:rsid w:val="00172730"/>
    <w:rsid w:val="00172C6F"/>
    <w:rsid w:val="00172CFD"/>
    <w:rsid w:val="0017381C"/>
    <w:rsid w:val="00174C70"/>
    <w:rsid w:val="001756C1"/>
    <w:rsid w:val="00175762"/>
    <w:rsid w:val="001760D4"/>
    <w:rsid w:val="00180CAA"/>
    <w:rsid w:val="00182247"/>
    <w:rsid w:val="00184328"/>
    <w:rsid w:val="0018616E"/>
    <w:rsid w:val="001861C8"/>
    <w:rsid w:val="00187730"/>
    <w:rsid w:val="001918C4"/>
    <w:rsid w:val="001920CF"/>
    <w:rsid w:val="0019312F"/>
    <w:rsid w:val="001951AA"/>
    <w:rsid w:val="001A0163"/>
    <w:rsid w:val="001A0BD0"/>
    <w:rsid w:val="001A3257"/>
    <w:rsid w:val="001A3FDA"/>
    <w:rsid w:val="001A4CEC"/>
    <w:rsid w:val="001A6913"/>
    <w:rsid w:val="001A7C3E"/>
    <w:rsid w:val="001B1C81"/>
    <w:rsid w:val="001B1E49"/>
    <w:rsid w:val="001B28D4"/>
    <w:rsid w:val="001B69D3"/>
    <w:rsid w:val="001B6B11"/>
    <w:rsid w:val="001C0B73"/>
    <w:rsid w:val="001C0E60"/>
    <w:rsid w:val="001C5F6D"/>
    <w:rsid w:val="001C6ACC"/>
    <w:rsid w:val="001D127E"/>
    <w:rsid w:val="001D1743"/>
    <w:rsid w:val="001D68BA"/>
    <w:rsid w:val="001D7C9F"/>
    <w:rsid w:val="001E121A"/>
    <w:rsid w:val="001E2680"/>
    <w:rsid w:val="001E30F2"/>
    <w:rsid w:val="001E6173"/>
    <w:rsid w:val="001F48A7"/>
    <w:rsid w:val="001F763E"/>
    <w:rsid w:val="001F77E6"/>
    <w:rsid w:val="00202CA0"/>
    <w:rsid w:val="0020376D"/>
    <w:rsid w:val="002051E0"/>
    <w:rsid w:val="002056B0"/>
    <w:rsid w:val="002065A7"/>
    <w:rsid w:val="00206E04"/>
    <w:rsid w:val="00207FB1"/>
    <w:rsid w:val="00211267"/>
    <w:rsid w:val="00214AE9"/>
    <w:rsid w:val="0021587C"/>
    <w:rsid w:val="00215EF2"/>
    <w:rsid w:val="00216FA5"/>
    <w:rsid w:val="00222358"/>
    <w:rsid w:val="0022453D"/>
    <w:rsid w:val="00225E6C"/>
    <w:rsid w:val="0022621B"/>
    <w:rsid w:val="0022695D"/>
    <w:rsid w:val="0023765A"/>
    <w:rsid w:val="00237C04"/>
    <w:rsid w:val="0024166C"/>
    <w:rsid w:val="002426D5"/>
    <w:rsid w:val="00246D88"/>
    <w:rsid w:val="00252E9F"/>
    <w:rsid w:val="00253633"/>
    <w:rsid w:val="002537E4"/>
    <w:rsid w:val="00254A83"/>
    <w:rsid w:val="00262B9F"/>
    <w:rsid w:val="00264289"/>
    <w:rsid w:val="002667CA"/>
    <w:rsid w:val="002748C1"/>
    <w:rsid w:val="002754C1"/>
    <w:rsid w:val="0027610A"/>
    <w:rsid w:val="00280B1A"/>
    <w:rsid w:val="00280CBF"/>
    <w:rsid w:val="00282D4A"/>
    <w:rsid w:val="00282DE7"/>
    <w:rsid w:val="00284CE1"/>
    <w:rsid w:val="00290E6C"/>
    <w:rsid w:val="0029379C"/>
    <w:rsid w:val="002940FD"/>
    <w:rsid w:val="0029602C"/>
    <w:rsid w:val="002A0088"/>
    <w:rsid w:val="002A0BF1"/>
    <w:rsid w:val="002A17E3"/>
    <w:rsid w:val="002A3A25"/>
    <w:rsid w:val="002A3C7D"/>
    <w:rsid w:val="002A584B"/>
    <w:rsid w:val="002A6905"/>
    <w:rsid w:val="002A6B6A"/>
    <w:rsid w:val="002B2474"/>
    <w:rsid w:val="002B6790"/>
    <w:rsid w:val="002C2EB9"/>
    <w:rsid w:val="002C662E"/>
    <w:rsid w:val="002C74EE"/>
    <w:rsid w:val="002D1E3B"/>
    <w:rsid w:val="002D2F15"/>
    <w:rsid w:val="002D4632"/>
    <w:rsid w:val="002D6698"/>
    <w:rsid w:val="002D6C49"/>
    <w:rsid w:val="002E150B"/>
    <w:rsid w:val="002E19E6"/>
    <w:rsid w:val="002E1F1F"/>
    <w:rsid w:val="002E311C"/>
    <w:rsid w:val="002E5972"/>
    <w:rsid w:val="002E7A58"/>
    <w:rsid w:val="002F231C"/>
    <w:rsid w:val="002F2867"/>
    <w:rsid w:val="002F464B"/>
    <w:rsid w:val="002F5D2F"/>
    <w:rsid w:val="00300A09"/>
    <w:rsid w:val="003013CD"/>
    <w:rsid w:val="00306F2D"/>
    <w:rsid w:val="00310F1F"/>
    <w:rsid w:val="00311B27"/>
    <w:rsid w:val="00312CC1"/>
    <w:rsid w:val="00313302"/>
    <w:rsid w:val="00313BD5"/>
    <w:rsid w:val="00314495"/>
    <w:rsid w:val="003168BE"/>
    <w:rsid w:val="003176E0"/>
    <w:rsid w:val="00320AF7"/>
    <w:rsid w:val="00321B0A"/>
    <w:rsid w:val="00322528"/>
    <w:rsid w:val="00330DF1"/>
    <w:rsid w:val="00336346"/>
    <w:rsid w:val="00342ACF"/>
    <w:rsid w:val="00344ED9"/>
    <w:rsid w:val="003467A9"/>
    <w:rsid w:val="003479CE"/>
    <w:rsid w:val="00347F26"/>
    <w:rsid w:val="00353DC4"/>
    <w:rsid w:val="00353DE6"/>
    <w:rsid w:val="003548D6"/>
    <w:rsid w:val="003559FB"/>
    <w:rsid w:val="00360CE0"/>
    <w:rsid w:val="00360F84"/>
    <w:rsid w:val="00371A62"/>
    <w:rsid w:val="00372AE3"/>
    <w:rsid w:val="00377543"/>
    <w:rsid w:val="00381A44"/>
    <w:rsid w:val="0038274B"/>
    <w:rsid w:val="00382EA2"/>
    <w:rsid w:val="00383715"/>
    <w:rsid w:val="00383C40"/>
    <w:rsid w:val="00384CFB"/>
    <w:rsid w:val="00387C58"/>
    <w:rsid w:val="00391A81"/>
    <w:rsid w:val="00392012"/>
    <w:rsid w:val="00394159"/>
    <w:rsid w:val="00394BD9"/>
    <w:rsid w:val="003A0914"/>
    <w:rsid w:val="003A26AF"/>
    <w:rsid w:val="003A49AF"/>
    <w:rsid w:val="003A5183"/>
    <w:rsid w:val="003A6DBE"/>
    <w:rsid w:val="003B0D7E"/>
    <w:rsid w:val="003B15EC"/>
    <w:rsid w:val="003B16E3"/>
    <w:rsid w:val="003B24F9"/>
    <w:rsid w:val="003B2FD7"/>
    <w:rsid w:val="003B39B9"/>
    <w:rsid w:val="003B40CC"/>
    <w:rsid w:val="003B7937"/>
    <w:rsid w:val="003C0E8C"/>
    <w:rsid w:val="003C309A"/>
    <w:rsid w:val="003C5038"/>
    <w:rsid w:val="003C5714"/>
    <w:rsid w:val="003C5B02"/>
    <w:rsid w:val="003D1CFA"/>
    <w:rsid w:val="003E0247"/>
    <w:rsid w:val="003E11C2"/>
    <w:rsid w:val="003E152B"/>
    <w:rsid w:val="003E23A8"/>
    <w:rsid w:val="003E24BE"/>
    <w:rsid w:val="003E3951"/>
    <w:rsid w:val="003E4506"/>
    <w:rsid w:val="003E7BB6"/>
    <w:rsid w:val="003F2C1C"/>
    <w:rsid w:val="003F2F7A"/>
    <w:rsid w:val="003F50EC"/>
    <w:rsid w:val="003F752A"/>
    <w:rsid w:val="003F7D9D"/>
    <w:rsid w:val="0040597C"/>
    <w:rsid w:val="0040610B"/>
    <w:rsid w:val="00410175"/>
    <w:rsid w:val="0041080E"/>
    <w:rsid w:val="00411514"/>
    <w:rsid w:val="004122FF"/>
    <w:rsid w:val="00413594"/>
    <w:rsid w:val="00413F37"/>
    <w:rsid w:val="0041460C"/>
    <w:rsid w:val="004158F4"/>
    <w:rsid w:val="00416D73"/>
    <w:rsid w:val="00417A1E"/>
    <w:rsid w:val="00422B92"/>
    <w:rsid w:val="00422E0D"/>
    <w:rsid w:val="00423180"/>
    <w:rsid w:val="00424414"/>
    <w:rsid w:val="00426754"/>
    <w:rsid w:val="0043657C"/>
    <w:rsid w:val="00440A46"/>
    <w:rsid w:val="00441FDF"/>
    <w:rsid w:val="004420A1"/>
    <w:rsid w:val="00451397"/>
    <w:rsid w:val="004515E4"/>
    <w:rsid w:val="00451968"/>
    <w:rsid w:val="00451D23"/>
    <w:rsid w:val="004554A0"/>
    <w:rsid w:val="00456B0B"/>
    <w:rsid w:val="00457282"/>
    <w:rsid w:val="00460806"/>
    <w:rsid w:val="00461687"/>
    <w:rsid w:val="00462134"/>
    <w:rsid w:val="00462206"/>
    <w:rsid w:val="00465BF4"/>
    <w:rsid w:val="00466C3F"/>
    <w:rsid w:val="0047041E"/>
    <w:rsid w:val="00470A9A"/>
    <w:rsid w:val="00482EDA"/>
    <w:rsid w:val="00483134"/>
    <w:rsid w:val="004900B2"/>
    <w:rsid w:val="00494909"/>
    <w:rsid w:val="004952B7"/>
    <w:rsid w:val="00497ACC"/>
    <w:rsid w:val="004A0B66"/>
    <w:rsid w:val="004A0DAA"/>
    <w:rsid w:val="004A1CAA"/>
    <w:rsid w:val="004A1EDA"/>
    <w:rsid w:val="004A309B"/>
    <w:rsid w:val="004B2A6D"/>
    <w:rsid w:val="004B2B83"/>
    <w:rsid w:val="004B3888"/>
    <w:rsid w:val="004B57DE"/>
    <w:rsid w:val="004B5A1E"/>
    <w:rsid w:val="004B6E8B"/>
    <w:rsid w:val="004B73B6"/>
    <w:rsid w:val="004B78A6"/>
    <w:rsid w:val="004C0426"/>
    <w:rsid w:val="004C0A8E"/>
    <w:rsid w:val="004C1401"/>
    <w:rsid w:val="004C3EC4"/>
    <w:rsid w:val="004C4004"/>
    <w:rsid w:val="004D45F1"/>
    <w:rsid w:val="004D4916"/>
    <w:rsid w:val="004D6D0B"/>
    <w:rsid w:val="004E02FE"/>
    <w:rsid w:val="004E2CFD"/>
    <w:rsid w:val="004E369C"/>
    <w:rsid w:val="004E5004"/>
    <w:rsid w:val="004E51D8"/>
    <w:rsid w:val="004E5497"/>
    <w:rsid w:val="004E6363"/>
    <w:rsid w:val="004F04E4"/>
    <w:rsid w:val="004F1D3F"/>
    <w:rsid w:val="004F35B6"/>
    <w:rsid w:val="004F40BA"/>
    <w:rsid w:val="004F631A"/>
    <w:rsid w:val="004F63ED"/>
    <w:rsid w:val="004F6F21"/>
    <w:rsid w:val="004F7485"/>
    <w:rsid w:val="00500115"/>
    <w:rsid w:val="00502151"/>
    <w:rsid w:val="005022DC"/>
    <w:rsid w:val="00503174"/>
    <w:rsid w:val="005045DC"/>
    <w:rsid w:val="0050550B"/>
    <w:rsid w:val="005057C0"/>
    <w:rsid w:val="00507EC2"/>
    <w:rsid w:val="00514FBD"/>
    <w:rsid w:val="0051625A"/>
    <w:rsid w:val="00520509"/>
    <w:rsid w:val="005219E6"/>
    <w:rsid w:val="00526234"/>
    <w:rsid w:val="00530435"/>
    <w:rsid w:val="00533D1D"/>
    <w:rsid w:val="005370DB"/>
    <w:rsid w:val="0053782F"/>
    <w:rsid w:val="00543B54"/>
    <w:rsid w:val="00543CDB"/>
    <w:rsid w:val="005443C1"/>
    <w:rsid w:val="00544CEC"/>
    <w:rsid w:val="00544FD0"/>
    <w:rsid w:val="005461A6"/>
    <w:rsid w:val="00547F32"/>
    <w:rsid w:val="00551D84"/>
    <w:rsid w:val="005560CD"/>
    <w:rsid w:val="00560E1B"/>
    <w:rsid w:val="00566C61"/>
    <w:rsid w:val="00566DF6"/>
    <w:rsid w:val="0057090F"/>
    <w:rsid w:val="00574925"/>
    <w:rsid w:val="0057573C"/>
    <w:rsid w:val="00577DA7"/>
    <w:rsid w:val="005817CE"/>
    <w:rsid w:val="00583256"/>
    <w:rsid w:val="00583A9E"/>
    <w:rsid w:val="005844DF"/>
    <w:rsid w:val="00584B4D"/>
    <w:rsid w:val="00585C46"/>
    <w:rsid w:val="0059260F"/>
    <w:rsid w:val="00595CA8"/>
    <w:rsid w:val="005A0034"/>
    <w:rsid w:val="005A3CEE"/>
    <w:rsid w:val="005A4EF7"/>
    <w:rsid w:val="005A5CAD"/>
    <w:rsid w:val="005A5FE4"/>
    <w:rsid w:val="005A714C"/>
    <w:rsid w:val="005A7A2E"/>
    <w:rsid w:val="005A7CBE"/>
    <w:rsid w:val="005B0640"/>
    <w:rsid w:val="005B48B8"/>
    <w:rsid w:val="005C14CA"/>
    <w:rsid w:val="005C498F"/>
    <w:rsid w:val="005C6833"/>
    <w:rsid w:val="005D1662"/>
    <w:rsid w:val="005D3105"/>
    <w:rsid w:val="005D7D24"/>
    <w:rsid w:val="005E1C72"/>
    <w:rsid w:val="005E245E"/>
    <w:rsid w:val="005E2B36"/>
    <w:rsid w:val="005E2CD2"/>
    <w:rsid w:val="005E3429"/>
    <w:rsid w:val="005E46B6"/>
    <w:rsid w:val="005E4B40"/>
    <w:rsid w:val="005E550C"/>
    <w:rsid w:val="005E5ABE"/>
    <w:rsid w:val="005E785D"/>
    <w:rsid w:val="005F0DA8"/>
    <w:rsid w:val="005F257B"/>
    <w:rsid w:val="005F5667"/>
    <w:rsid w:val="005F7C7E"/>
    <w:rsid w:val="00601137"/>
    <w:rsid w:val="00601216"/>
    <w:rsid w:val="00602105"/>
    <w:rsid w:val="00604008"/>
    <w:rsid w:val="00606080"/>
    <w:rsid w:val="00606EBB"/>
    <w:rsid w:val="00611177"/>
    <w:rsid w:val="0061177C"/>
    <w:rsid w:val="006118AC"/>
    <w:rsid w:val="00612559"/>
    <w:rsid w:val="00616034"/>
    <w:rsid w:val="00620A8B"/>
    <w:rsid w:val="0062105D"/>
    <w:rsid w:val="006224E8"/>
    <w:rsid w:val="00624215"/>
    <w:rsid w:val="00627A75"/>
    <w:rsid w:val="00632BFC"/>
    <w:rsid w:val="0063379E"/>
    <w:rsid w:val="00634C27"/>
    <w:rsid w:val="00640068"/>
    <w:rsid w:val="00642DD6"/>
    <w:rsid w:val="00644665"/>
    <w:rsid w:val="006449C4"/>
    <w:rsid w:val="00644D67"/>
    <w:rsid w:val="00645773"/>
    <w:rsid w:val="00646FC2"/>
    <w:rsid w:val="0065016A"/>
    <w:rsid w:val="006520BA"/>
    <w:rsid w:val="0065259D"/>
    <w:rsid w:val="00652987"/>
    <w:rsid w:val="00655E9A"/>
    <w:rsid w:val="00671D55"/>
    <w:rsid w:val="0067589D"/>
    <w:rsid w:val="006759F7"/>
    <w:rsid w:val="00676BB5"/>
    <w:rsid w:val="0068092A"/>
    <w:rsid w:val="00680DB1"/>
    <w:rsid w:val="00680FD7"/>
    <w:rsid w:val="00682DDE"/>
    <w:rsid w:val="0068322B"/>
    <w:rsid w:val="006876A8"/>
    <w:rsid w:val="00687D3C"/>
    <w:rsid w:val="00693CB9"/>
    <w:rsid w:val="006952B3"/>
    <w:rsid w:val="00696956"/>
    <w:rsid w:val="006A003C"/>
    <w:rsid w:val="006A1CC7"/>
    <w:rsid w:val="006A481B"/>
    <w:rsid w:val="006A5F57"/>
    <w:rsid w:val="006B2CD8"/>
    <w:rsid w:val="006B2E8F"/>
    <w:rsid w:val="006B48F6"/>
    <w:rsid w:val="006B4DBF"/>
    <w:rsid w:val="006B66CA"/>
    <w:rsid w:val="006B7605"/>
    <w:rsid w:val="006C510D"/>
    <w:rsid w:val="006C5312"/>
    <w:rsid w:val="006C7D73"/>
    <w:rsid w:val="006D0F90"/>
    <w:rsid w:val="006D2994"/>
    <w:rsid w:val="006D3FFB"/>
    <w:rsid w:val="006D45A0"/>
    <w:rsid w:val="006D749A"/>
    <w:rsid w:val="006E013E"/>
    <w:rsid w:val="006E13CF"/>
    <w:rsid w:val="006E6CC3"/>
    <w:rsid w:val="006E718C"/>
    <w:rsid w:val="006F08D4"/>
    <w:rsid w:val="006F22F5"/>
    <w:rsid w:val="006F3966"/>
    <w:rsid w:val="006F3E92"/>
    <w:rsid w:val="006F570C"/>
    <w:rsid w:val="006F5BF9"/>
    <w:rsid w:val="00702582"/>
    <w:rsid w:val="00703957"/>
    <w:rsid w:val="00703A29"/>
    <w:rsid w:val="00705F30"/>
    <w:rsid w:val="00713E1D"/>
    <w:rsid w:val="00714222"/>
    <w:rsid w:val="00715029"/>
    <w:rsid w:val="0071505D"/>
    <w:rsid w:val="00715705"/>
    <w:rsid w:val="00717999"/>
    <w:rsid w:val="00722025"/>
    <w:rsid w:val="00722FC5"/>
    <w:rsid w:val="00722FD8"/>
    <w:rsid w:val="00724182"/>
    <w:rsid w:val="00724748"/>
    <w:rsid w:val="00724E23"/>
    <w:rsid w:val="007260C1"/>
    <w:rsid w:val="00731982"/>
    <w:rsid w:val="00732226"/>
    <w:rsid w:val="0073487B"/>
    <w:rsid w:val="0073543D"/>
    <w:rsid w:val="00737252"/>
    <w:rsid w:val="0074620C"/>
    <w:rsid w:val="0075189A"/>
    <w:rsid w:val="00756C51"/>
    <w:rsid w:val="00762558"/>
    <w:rsid w:val="00762B69"/>
    <w:rsid w:val="00763CD2"/>
    <w:rsid w:val="0076619F"/>
    <w:rsid w:val="007669BE"/>
    <w:rsid w:val="007706D1"/>
    <w:rsid w:val="00770E7E"/>
    <w:rsid w:val="00771407"/>
    <w:rsid w:val="00774883"/>
    <w:rsid w:val="007763E3"/>
    <w:rsid w:val="00776C70"/>
    <w:rsid w:val="00776F66"/>
    <w:rsid w:val="00777FDF"/>
    <w:rsid w:val="007813B0"/>
    <w:rsid w:val="00781589"/>
    <w:rsid w:val="00781B52"/>
    <w:rsid w:val="00782652"/>
    <w:rsid w:val="007829F8"/>
    <w:rsid w:val="00785BE2"/>
    <w:rsid w:val="00787241"/>
    <w:rsid w:val="007873B6"/>
    <w:rsid w:val="007908E0"/>
    <w:rsid w:val="007916EE"/>
    <w:rsid w:val="00792FA4"/>
    <w:rsid w:val="00794084"/>
    <w:rsid w:val="00794E35"/>
    <w:rsid w:val="007A1DC4"/>
    <w:rsid w:val="007A33DC"/>
    <w:rsid w:val="007A40C0"/>
    <w:rsid w:val="007A5093"/>
    <w:rsid w:val="007A60B5"/>
    <w:rsid w:val="007A60E1"/>
    <w:rsid w:val="007A6434"/>
    <w:rsid w:val="007B0A69"/>
    <w:rsid w:val="007B12D3"/>
    <w:rsid w:val="007B2A12"/>
    <w:rsid w:val="007B2DA2"/>
    <w:rsid w:val="007B43EC"/>
    <w:rsid w:val="007B5651"/>
    <w:rsid w:val="007B68AD"/>
    <w:rsid w:val="007B77D9"/>
    <w:rsid w:val="007B7A66"/>
    <w:rsid w:val="007C1BAF"/>
    <w:rsid w:val="007C2D9D"/>
    <w:rsid w:val="007C4928"/>
    <w:rsid w:val="007C6C33"/>
    <w:rsid w:val="007C7875"/>
    <w:rsid w:val="007D12AF"/>
    <w:rsid w:val="007D1469"/>
    <w:rsid w:val="007D1B6D"/>
    <w:rsid w:val="007D2611"/>
    <w:rsid w:val="007D48B3"/>
    <w:rsid w:val="007D5433"/>
    <w:rsid w:val="007D61A9"/>
    <w:rsid w:val="007E08DF"/>
    <w:rsid w:val="007E096F"/>
    <w:rsid w:val="007E55BA"/>
    <w:rsid w:val="007F3B38"/>
    <w:rsid w:val="007F78E9"/>
    <w:rsid w:val="008001B0"/>
    <w:rsid w:val="008023A5"/>
    <w:rsid w:val="00802B9F"/>
    <w:rsid w:val="008036CF"/>
    <w:rsid w:val="008052B0"/>
    <w:rsid w:val="00806510"/>
    <w:rsid w:val="00806CBC"/>
    <w:rsid w:val="00810115"/>
    <w:rsid w:val="008113ED"/>
    <w:rsid w:val="00811B2A"/>
    <w:rsid w:val="00813CF3"/>
    <w:rsid w:val="00814A1E"/>
    <w:rsid w:val="008157ED"/>
    <w:rsid w:val="008163B5"/>
    <w:rsid w:val="00820DEC"/>
    <w:rsid w:val="0082305C"/>
    <w:rsid w:val="00826E5C"/>
    <w:rsid w:val="008316C3"/>
    <w:rsid w:val="00832287"/>
    <w:rsid w:val="00832E05"/>
    <w:rsid w:val="00833DEB"/>
    <w:rsid w:val="00835746"/>
    <w:rsid w:val="0084020A"/>
    <w:rsid w:val="00840454"/>
    <w:rsid w:val="00841B07"/>
    <w:rsid w:val="00841DDE"/>
    <w:rsid w:val="00842A3F"/>
    <w:rsid w:val="00851A9E"/>
    <w:rsid w:val="0085241C"/>
    <w:rsid w:val="00852DA8"/>
    <w:rsid w:val="008558A8"/>
    <w:rsid w:val="0086056B"/>
    <w:rsid w:val="008617DD"/>
    <w:rsid w:val="00862695"/>
    <w:rsid w:val="008632C4"/>
    <w:rsid w:val="00863FBB"/>
    <w:rsid w:val="0086431B"/>
    <w:rsid w:val="00865EC3"/>
    <w:rsid w:val="00871F6F"/>
    <w:rsid w:val="00873B90"/>
    <w:rsid w:val="008745D5"/>
    <w:rsid w:val="00874D02"/>
    <w:rsid w:val="008750A8"/>
    <w:rsid w:val="00875155"/>
    <w:rsid w:val="0087594D"/>
    <w:rsid w:val="00876E75"/>
    <w:rsid w:val="0087787B"/>
    <w:rsid w:val="00883CDE"/>
    <w:rsid w:val="00885668"/>
    <w:rsid w:val="008857A8"/>
    <w:rsid w:val="00890F13"/>
    <w:rsid w:val="008921B3"/>
    <w:rsid w:val="008930EC"/>
    <w:rsid w:val="008933FD"/>
    <w:rsid w:val="008A0D05"/>
    <w:rsid w:val="008A37F5"/>
    <w:rsid w:val="008A3CC8"/>
    <w:rsid w:val="008A6F4E"/>
    <w:rsid w:val="008B0AD6"/>
    <w:rsid w:val="008B2112"/>
    <w:rsid w:val="008B2672"/>
    <w:rsid w:val="008B5ABF"/>
    <w:rsid w:val="008C1EBE"/>
    <w:rsid w:val="008C51CE"/>
    <w:rsid w:val="008C7ED9"/>
    <w:rsid w:val="008D376F"/>
    <w:rsid w:val="008D5BD9"/>
    <w:rsid w:val="008D7CF5"/>
    <w:rsid w:val="008E1136"/>
    <w:rsid w:val="008E13CE"/>
    <w:rsid w:val="008E15CB"/>
    <w:rsid w:val="008E252C"/>
    <w:rsid w:val="008E3792"/>
    <w:rsid w:val="008E67B7"/>
    <w:rsid w:val="008E7461"/>
    <w:rsid w:val="008F1527"/>
    <w:rsid w:val="008F5956"/>
    <w:rsid w:val="00900875"/>
    <w:rsid w:val="00902524"/>
    <w:rsid w:val="00902575"/>
    <w:rsid w:val="009055E5"/>
    <w:rsid w:val="009055F3"/>
    <w:rsid w:val="009063ED"/>
    <w:rsid w:val="00907AA1"/>
    <w:rsid w:val="00912974"/>
    <w:rsid w:val="00913085"/>
    <w:rsid w:val="009135D0"/>
    <w:rsid w:val="00913D95"/>
    <w:rsid w:val="00914696"/>
    <w:rsid w:val="0092164B"/>
    <w:rsid w:val="00924DFB"/>
    <w:rsid w:val="00924E9B"/>
    <w:rsid w:val="00926264"/>
    <w:rsid w:val="0092724D"/>
    <w:rsid w:val="00932031"/>
    <w:rsid w:val="00933660"/>
    <w:rsid w:val="00936357"/>
    <w:rsid w:val="00937F32"/>
    <w:rsid w:val="00941C13"/>
    <w:rsid w:val="00943359"/>
    <w:rsid w:val="00944720"/>
    <w:rsid w:val="00946657"/>
    <w:rsid w:val="009473D2"/>
    <w:rsid w:val="00952406"/>
    <w:rsid w:val="009524B7"/>
    <w:rsid w:val="00954148"/>
    <w:rsid w:val="00954A98"/>
    <w:rsid w:val="009565CF"/>
    <w:rsid w:val="00956B37"/>
    <w:rsid w:val="009603AE"/>
    <w:rsid w:val="00960475"/>
    <w:rsid w:val="0096196F"/>
    <w:rsid w:val="00962AED"/>
    <w:rsid w:val="009631F9"/>
    <w:rsid w:val="00964A7A"/>
    <w:rsid w:val="00965A8F"/>
    <w:rsid w:val="009700B8"/>
    <w:rsid w:val="00972A03"/>
    <w:rsid w:val="0097631A"/>
    <w:rsid w:val="00976662"/>
    <w:rsid w:val="00981768"/>
    <w:rsid w:val="0098471A"/>
    <w:rsid w:val="009849F7"/>
    <w:rsid w:val="00996C0F"/>
    <w:rsid w:val="009A141E"/>
    <w:rsid w:val="009A17B2"/>
    <w:rsid w:val="009A3F56"/>
    <w:rsid w:val="009A3FC4"/>
    <w:rsid w:val="009A4138"/>
    <w:rsid w:val="009A529E"/>
    <w:rsid w:val="009A5EF7"/>
    <w:rsid w:val="009A6B79"/>
    <w:rsid w:val="009A7DAD"/>
    <w:rsid w:val="009B22A1"/>
    <w:rsid w:val="009B5263"/>
    <w:rsid w:val="009B6B3E"/>
    <w:rsid w:val="009C0C03"/>
    <w:rsid w:val="009C2D05"/>
    <w:rsid w:val="009C3731"/>
    <w:rsid w:val="009C4283"/>
    <w:rsid w:val="009C4340"/>
    <w:rsid w:val="009C73E8"/>
    <w:rsid w:val="009C75CB"/>
    <w:rsid w:val="009D25D5"/>
    <w:rsid w:val="009D299F"/>
    <w:rsid w:val="009D3A61"/>
    <w:rsid w:val="009D3EEA"/>
    <w:rsid w:val="009D550A"/>
    <w:rsid w:val="009D6F4D"/>
    <w:rsid w:val="009D70C9"/>
    <w:rsid w:val="009D7384"/>
    <w:rsid w:val="009E57A4"/>
    <w:rsid w:val="009E7848"/>
    <w:rsid w:val="009F164D"/>
    <w:rsid w:val="009F2202"/>
    <w:rsid w:val="009F3EEA"/>
    <w:rsid w:val="009F4150"/>
    <w:rsid w:val="009F6A57"/>
    <w:rsid w:val="009F7420"/>
    <w:rsid w:val="00A00899"/>
    <w:rsid w:val="00A02604"/>
    <w:rsid w:val="00A06852"/>
    <w:rsid w:val="00A06F08"/>
    <w:rsid w:val="00A1670F"/>
    <w:rsid w:val="00A1751B"/>
    <w:rsid w:val="00A178F9"/>
    <w:rsid w:val="00A17B9D"/>
    <w:rsid w:val="00A17DED"/>
    <w:rsid w:val="00A25258"/>
    <w:rsid w:val="00A26429"/>
    <w:rsid w:val="00A26E30"/>
    <w:rsid w:val="00A3039B"/>
    <w:rsid w:val="00A30EE4"/>
    <w:rsid w:val="00A31457"/>
    <w:rsid w:val="00A406EF"/>
    <w:rsid w:val="00A43424"/>
    <w:rsid w:val="00A43CFC"/>
    <w:rsid w:val="00A52247"/>
    <w:rsid w:val="00A62D4E"/>
    <w:rsid w:val="00A66B30"/>
    <w:rsid w:val="00A67EBE"/>
    <w:rsid w:val="00A713D4"/>
    <w:rsid w:val="00A714D0"/>
    <w:rsid w:val="00A741B0"/>
    <w:rsid w:val="00A807DB"/>
    <w:rsid w:val="00A81EFB"/>
    <w:rsid w:val="00A8254C"/>
    <w:rsid w:val="00A85582"/>
    <w:rsid w:val="00A9011B"/>
    <w:rsid w:val="00A9094E"/>
    <w:rsid w:val="00A90FFB"/>
    <w:rsid w:val="00A9156B"/>
    <w:rsid w:val="00A93043"/>
    <w:rsid w:val="00A9528C"/>
    <w:rsid w:val="00A95A10"/>
    <w:rsid w:val="00A96940"/>
    <w:rsid w:val="00A97146"/>
    <w:rsid w:val="00AA1D70"/>
    <w:rsid w:val="00AA3D3F"/>
    <w:rsid w:val="00AA53FD"/>
    <w:rsid w:val="00AA57CB"/>
    <w:rsid w:val="00AB1326"/>
    <w:rsid w:val="00AB6937"/>
    <w:rsid w:val="00AC017B"/>
    <w:rsid w:val="00AC1587"/>
    <w:rsid w:val="00AC3159"/>
    <w:rsid w:val="00AC31A5"/>
    <w:rsid w:val="00AC390E"/>
    <w:rsid w:val="00AD0AB5"/>
    <w:rsid w:val="00AD150D"/>
    <w:rsid w:val="00AD44E0"/>
    <w:rsid w:val="00AD5FEA"/>
    <w:rsid w:val="00AD6165"/>
    <w:rsid w:val="00AD63A1"/>
    <w:rsid w:val="00AE1AE0"/>
    <w:rsid w:val="00AE2983"/>
    <w:rsid w:val="00AE321D"/>
    <w:rsid w:val="00AE3A75"/>
    <w:rsid w:val="00AE3BC6"/>
    <w:rsid w:val="00AE47A1"/>
    <w:rsid w:val="00AE4DB0"/>
    <w:rsid w:val="00AE6BA1"/>
    <w:rsid w:val="00AF04A6"/>
    <w:rsid w:val="00AF278D"/>
    <w:rsid w:val="00AF289E"/>
    <w:rsid w:val="00AF3C13"/>
    <w:rsid w:val="00AF452E"/>
    <w:rsid w:val="00AF4F3A"/>
    <w:rsid w:val="00B0158A"/>
    <w:rsid w:val="00B01631"/>
    <w:rsid w:val="00B01F7E"/>
    <w:rsid w:val="00B04682"/>
    <w:rsid w:val="00B05AE8"/>
    <w:rsid w:val="00B14B16"/>
    <w:rsid w:val="00B2486B"/>
    <w:rsid w:val="00B24E1F"/>
    <w:rsid w:val="00B26589"/>
    <w:rsid w:val="00B27D4F"/>
    <w:rsid w:val="00B3140B"/>
    <w:rsid w:val="00B32127"/>
    <w:rsid w:val="00B358E0"/>
    <w:rsid w:val="00B3703C"/>
    <w:rsid w:val="00B40669"/>
    <w:rsid w:val="00B40EC6"/>
    <w:rsid w:val="00B40FDF"/>
    <w:rsid w:val="00B411CE"/>
    <w:rsid w:val="00B41387"/>
    <w:rsid w:val="00B44E83"/>
    <w:rsid w:val="00B52C08"/>
    <w:rsid w:val="00B53DD6"/>
    <w:rsid w:val="00B56FEF"/>
    <w:rsid w:val="00B57E3A"/>
    <w:rsid w:val="00B60D35"/>
    <w:rsid w:val="00B61008"/>
    <w:rsid w:val="00B63B8B"/>
    <w:rsid w:val="00B6751C"/>
    <w:rsid w:val="00B73138"/>
    <w:rsid w:val="00B73A4E"/>
    <w:rsid w:val="00B73EE3"/>
    <w:rsid w:val="00B754B5"/>
    <w:rsid w:val="00B75504"/>
    <w:rsid w:val="00B76C03"/>
    <w:rsid w:val="00B815D8"/>
    <w:rsid w:val="00B82FFB"/>
    <w:rsid w:val="00B83810"/>
    <w:rsid w:val="00B84C42"/>
    <w:rsid w:val="00B85B23"/>
    <w:rsid w:val="00B86AB5"/>
    <w:rsid w:val="00B86B29"/>
    <w:rsid w:val="00B878EF"/>
    <w:rsid w:val="00B9015A"/>
    <w:rsid w:val="00B90DDE"/>
    <w:rsid w:val="00B926CE"/>
    <w:rsid w:val="00B967A4"/>
    <w:rsid w:val="00BA08E4"/>
    <w:rsid w:val="00BA0E9A"/>
    <w:rsid w:val="00BA1F06"/>
    <w:rsid w:val="00BA4808"/>
    <w:rsid w:val="00BA4BE7"/>
    <w:rsid w:val="00BA53D9"/>
    <w:rsid w:val="00BA5C32"/>
    <w:rsid w:val="00BA5F28"/>
    <w:rsid w:val="00BA6143"/>
    <w:rsid w:val="00BB1117"/>
    <w:rsid w:val="00BB4645"/>
    <w:rsid w:val="00BB5832"/>
    <w:rsid w:val="00BB78F2"/>
    <w:rsid w:val="00BC21B8"/>
    <w:rsid w:val="00BC2FB1"/>
    <w:rsid w:val="00BC455C"/>
    <w:rsid w:val="00BC63A8"/>
    <w:rsid w:val="00BD1599"/>
    <w:rsid w:val="00BD2952"/>
    <w:rsid w:val="00BD3783"/>
    <w:rsid w:val="00BD3D70"/>
    <w:rsid w:val="00BD48EE"/>
    <w:rsid w:val="00BE0129"/>
    <w:rsid w:val="00BE1931"/>
    <w:rsid w:val="00BE1A4D"/>
    <w:rsid w:val="00BE2A65"/>
    <w:rsid w:val="00BE364A"/>
    <w:rsid w:val="00BE55AB"/>
    <w:rsid w:val="00BE64DB"/>
    <w:rsid w:val="00BF35DD"/>
    <w:rsid w:val="00BF4DEC"/>
    <w:rsid w:val="00BF644C"/>
    <w:rsid w:val="00C001F0"/>
    <w:rsid w:val="00C0065C"/>
    <w:rsid w:val="00C06645"/>
    <w:rsid w:val="00C14B89"/>
    <w:rsid w:val="00C1506B"/>
    <w:rsid w:val="00C1547C"/>
    <w:rsid w:val="00C16112"/>
    <w:rsid w:val="00C22731"/>
    <w:rsid w:val="00C22F7E"/>
    <w:rsid w:val="00C23AC3"/>
    <w:rsid w:val="00C23B63"/>
    <w:rsid w:val="00C2462D"/>
    <w:rsid w:val="00C25D00"/>
    <w:rsid w:val="00C27453"/>
    <w:rsid w:val="00C30DE9"/>
    <w:rsid w:val="00C30EEB"/>
    <w:rsid w:val="00C33A9B"/>
    <w:rsid w:val="00C33BBE"/>
    <w:rsid w:val="00C408F9"/>
    <w:rsid w:val="00C42BD5"/>
    <w:rsid w:val="00C44B8E"/>
    <w:rsid w:val="00C46F74"/>
    <w:rsid w:val="00C47B02"/>
    <w:rsid w:val="00C5097F"/>
    <w:rsid w:val="00C50C69"/>
    <w:rsid w:val="00C51DEB"/>
    <w:rsid w:val="00C54B55"/>
    <w:rsid w:val="00C55A38"/>
    <w:rsid w:val="00C57363"/>
    <w:rsid w:val="00C577AC"/>
    <w:rsid w:val="00C606BB"/>
    <w:rsid w:val="00C619CA"/>
    <w:rsid w:val="00C61FC5"/>
    <w:rsid w:val="00C62A00"/>
    <w:rsid w:val="00C63118"/>
    <w:rsid w:val="00C65170"/>
    <w:rsid w:val="00C70D6A"/>
    <w:rsid w:val="00C73613"/>
    <w:rsid w:val="00C77425"/>
    <w:rsid w:val="00C81558"/>
    <w:rsid w:val="00C84CCB"/>
    <w:rsid w:val="00C91DF3"/>
    <w:rsid w:val="00C92837"/>
    <w:rsid w:val="00C94868"/>
    <w:rsid w:val="00C96C05"/>
    <w:rsid w:val="00CA36D0"/>
    <w:rsid w:val="00CA39E7"/>
    <w:rsid w:val="00CA4B2B"/>
    <w:rsid w:val="00CA4B4A"/>
    <w:rsid w:val="00CA4E66"/>
    <w:rsid w:val="00CB2628"/>
    <w:rsid w:val="00CB6D37"/>
    <w:rsid w:val="00CC03FF"/>
    <w:rsid w:val="00CC1F82"/>
    <w:rsid w:val="00CC456F"/>
    <w:rsid w:val="00CC4E17"/>
    <w:rsid w:val="00CC4EB3"/>
    <w:rsid w:val="00CC5FF4"/>
    <w:rsid w:val="00CC6E25"/>
    <w:rsid w:val="00CC6EAB"/>
    <w:rsid w:val="00CD003A"/>
    <w:rsid w:val="00CD0712"/>
    <w:rsid w:val="00CD2AF4"/>
    <w:rsid w:val="00CD2CAF"/>
    <w:rsid w:val="00CE0BE1"/>
    <w:rsid w:val="00CE117B"/>
    <w:rsid w:val="00CE394B"/>
    <w:rsid w:val="00CE4129"/>
    <w:rsid w:val="00CE4298"/>
    <w:rsid w:val="00CE6BA8"/>
    <w:rsid w:val="00CF0CF6"/>
    <w:rsid w:val="00CF2FE8"/>
    <w:rsid w:val="00CF578A"/>
    <w:rsid w:val="00CF6DF0"/>
    <w:rsid w:val="00D00249"/>
    <w:rsid w:val="00D00962"/>
    <w:rsid w:val="00D01D7E"/>
    <w:rsid w:val="00D039A8"/>
    <w:rsid w:val="00D048C5"/>
    <w:rsid w:val="00D05925"/>
    <w:rsid w:val="00D131F8"/>
    <w:rsid w:val="00D14F21"/>
    <w:rsid w:val="00D15EB0"/>
    <w:rsid w:val="00D178D4"/>
    <w:rsid w:val="00D2017E"/>
    <w:rsid w:val="00D30E3C"/>
    <w:rsid w:val="00D3207B"/>
    <w:rsid w:val="00D3241A"/>
    <w:rsid w:val="00D336FA"/>
    <w:rsid w:val="00D344C2"/>
    <w:rsid w:val="00D41F22"/>
    <w:rsid w:val="00D42D9D"/>
    <w:rsid w:val="00D5297A"/>
    <w:rsid w:val="00D52A17"/>
    <w:rsid w:val="00D52B7A"/>
    <w:rsid w:val="00D52BEE"/>
    <w:rsid w:val="00D52C50"/>
    <w:rsid w:val="00D53E16"/>
    <w:rsid w:val="00D54614"/>
    <w:rsid w:val="00D56D0B"/>
    <w:rsid w:val="00D618B9"/>
    <w:rsid w:val="00D61F2F"/>
    <w:rsid w:val="00D62932"/>
    <w:rsid w:val="00D63870"/>
    <w:rsid w:val="00D6586A"/>
    <w:rsid w:val="00D7037E"/>
    <w:rsid w:val="00D712AE"/>
    <w:rsid w:val="00D73BBA"/>
    <w:rsid w:val="00D750FA"/>
    <w:rsid w:val="00D75BA0"/>
    <w:rsid w:val="00D760FB"/>
    <w:rsid w:val="00D80E74"/>
    <w:rsid w:val="00D83FE5"/>
    <w:rsid w:val="00D859E2"/>
    <w:rsid w:val="00D87914"/>
    <w:rsid w:val="00D87C56"/>
    <w:rsid w:val="00D91AC5"/>
    <w:rsid w:val="00D91D09"/>
    <w:rsid w:val="00D921BB"/>
    <w:rsid w:val="00D92F91"/>
    <w:rsid w:val="00D93752"/>
    <w:rsid w:val="00D9383E"/>
    <w:rsid w:val="00DA3485"/>
    <w:rsid w:val="00DA7958"/>
    <w:rsid w:val="00DB0448"/>
    <w:rsid w:val="00DB0452"/>
    <w:rsid w:val="00DB0EA0"/>
    <w:rsid w:val="00DB26E5"/>
    <w:rsid w:val="00DB35DE"/>
    <w:rsid w:val="00DB53D2"/>
    <w:rsid w:val="00DB567D"/>
    <w:rsid w:val="00DB72A5"/>
    <w:rsid w:val="00DD00D9"/>
    <w:rsid w:val="00DD07BB"/>
    <w:rsid w:val="00DD5FF1"/>
    <w:rsid w:val="00DD791F"/>
    <w:rsid w:val="00DE0DE2"/>
    <w:rsid w:val="00DE1485"/>
    <w:rsid w:val="00DE18DF"/>
    <w:rsid w:val="00DE5D1B"/>
    <w:rsid w:val="00DE6AAC"/>
    <w:rsid w:val="00DE749C"/>
    <w:rsid w:val="00DE76EC"/>
    <w:rsid w:val="00DF4940"/>
    <w:rsid w:val="00DF4DC0"/>
    <w:rsid w:val="00E019CD"/>
    <w:rsid w:val="00E030E3"/>
    <w:rsid w:val="00E04E71"/>
    <w:rsid w:val="00E10FBC"/>
    <w:rsid w:val="00E1745B"/>
    <w:rsid w:val="00E17B3F"/>
    <w:rsid w:val="00E21888"/>
    <w:rsid w:val="00E21B2A"/>
    <w:rsid w:val="00E250D3"/>
    <w:rsid w:val="00E26A8E"/>
    <w:rsid w:val="00E301A6"/>
    <w:rsid w:val="00E305CA"/>
    <w:rsid w:val="00E335A8"/>
    <w:rsid w:val="00E367C3"/>
    <w:rsid w:val="00E37186"/>
    <w:rsid w:val="00E42D8B"/>
    <w:rsid w:val="00E431F7"/>
    <w:rsid w:val="00E438D0"/>
    <w:rsid w:val="00E443F6"/>
    <w:rsid w:val="00E46386"/>
    <w:rsid w:val="00E46AA1"/>
    <w:rsid w:val="00E5054C"/>
    <w:rsid w:val="00E56405"/>
    <w:rsid w:val="00E61DB6"/>
    <w:rsid w:val="00E623CE"/>
    <w:rsid w:val="00E63DB6"/>
    <w:rsid w:val="00E645C7"/>
    <w:rsid w:val="00E65A5C"/>
    <w:rsid w:val="00E7035B"/>
    <w:rsid w:val="00E7091E"/>
    <w:rsid w:val="00E7263D"/>
    <w:rsid w:val="00E9005D"/>
    <w:rsid w:val="00E91358"/>
    <w:rsid w:val="00E91E01"/>
    <w:rsid w:val="00E9316D"/>
    <w:rsid w:val="00E93B83"/>
    <w:rsid w:val="00E93DA5"/>
    <w:rsid w:val="00E95069"/>
    <w:rsid w:val="00E95B5A"/>
    <w:rsid w:val="00E97D2D"/>
    <w:rsid w:val="00EA0463"/>
    <w:rsid w:val="00EA2C60"/>
    <w:rsid w:val="00EA6B3F"/>
    <w:rsid w:val="00EB04F6"/>
    <w:rsid w:val="00EB074D"/>
    <w:rsid w:val="00EB1D85"/>
    <w:rsid w:val="00EB2FFC"/>
    <w:rsid w:val="00EB39A6"/>
    <w:rsid w:val="00EB46CE"/>
    <w:rsid w:val="00EB49D2"/>
    <w:rsid w:val="00EB5C6F"/>
    <w:rsid w:val="00EB67DE"/>
    <w:rsid w:val="00EB778A"/>
    <w:rsid w:val="00EC0E53"/>
    <w:rsid w:val="00EC3F6F"/>
    <w:rsid w:val="00EC4A50"/>
    <w:rsid w:val="00EC6139"/>
    <w:rsid w:val="00EC63CC"/>
    <w:rsid w:val="00EC642C"/>
    <w:rsid w:val="00EC6BF8"/>
    <w:rsid w:val="00EC6DDD"/>
    <w:rsid w:val="00EC70F8"/>
    <w:rsid w:val="00ED0CCB"/>
    <w:rsid w:val="00ED174F"/>
    <w:rsid w:val="00ED3577"/>
    <w:rsid w:val="00ED7613"/>
    <w:rsid w:val="00EE0AE7"/>
    <w:rsid w:val="00EE0ED0"/>
    <w:rsid w:val="00EE1F76"/>
    <w:rsid w:val="00EE433D"/>
    <w:rsid w:val="00EE5435"/>
    <w:rsid w:val="00EE6EB1"/>
    <w:rsid w:val="00EF055E"/>
    <w:rsid w:val="00EF2476"/>
    <w:rsid w:val="00EF50E5"/>
    <w:rsid w:val="00EF5B3E"/>
    <w:rsid w:val="00F0240B"/>
    <w:rsid w:val="00F045EB"/>
    <w:rsid w:val="00F0634C"/>
    <w:rsid w:val="00F0694E"/>
    <w:rsid w:val="00F10DD3"/>
    <w:rsid w:val="00F11599"/>
    <w:rsid w:val="00F14AAE"/>
    <w:rsid w:val="00F2077B"/>
    <w:rsid w:val="00F24BA0"/>
    <w:rsid w:val="00F259BC"/>
    <w:rsid w:val="00F263A1"/>
    <w:rsid w:val="00F359F0"/>
    <w:rsid w:val="00F40D16"/>
    <w:rsid w:val="00F422E3"/>
    <w:rsid w:val="00F44D2F"/>
    <w:rsid w:val="00F44FBE"/>
    <w:rsid w:val="00F4524E"/>
    <w:rsid w:val="00F50CE4"/>
    <w:rsid w:val="00F50D37"/>
    <w:rsid w:val="00F51008"/>
    <w:rsid w:val="00F552BE"/>
    <w:rsid w:val="00F61FAD"/>
    <w:rsid w:val="00F63E34"/>
    <w:rsid w:val="00F656C0"/>
    <w:rsid w:val="00F66921"/>
    <w:rsid w:val="00F66C2B"/>
    <w:rsid w:val="00F72179"/>
    <w:rsid w:val="00F73563"/>
    <w:rsid w:val="00F73F62"/>
    <w:rsid w:val="00F84B6D"/>
    <w:rsid w:val="00F8537B"/>
    <w:rsid w:val="00F8589A"/>
    <w:rsid w:val="00F8720E"/>
    <w:rsid w:val="00F87FAD"/>
    <w:rsid w:val="00F905DB"/>
    <w:rsid w:val="00F95FAD"/>
    <w:rsid w:val="00F96F76"/>
    <w:rsid w:val="00FA39C6"/>
    <w:rsid w:val="00FA4416"/>
    <w:rsid w:val="00FA5716"/>
    <w:rsid w:val="00FA5DA9"/>
    <w:rsid w:val="00FA7105"/>
    <w:rsid w:val="00FB0427"/>
    <w:rsid w:val="00FB1B7E"/>
    <w:rsid w:val="00FB3832"/>
    <w:rsid w:val="00FB466A"/>
    <w:rsid w:val="00FB4990"/>
    <w:rsid w:val="00FB786B"/>
    <w:rsid w:val="00FC07EF"/>
    <w:rsid w:val="00FC0EB3"/>
    <w:rsid w:val="00FC1D48"/>
    <w:rsid w:val="00FC30D3"/>
    <w:rsid w:val="00FD1563"/>
    <w:rsid w:val="00FD1720"/>
    <w:rsid w:val="00FD2B08"/>
    <w:rsid w:val="00FD2BD2"/>
    <w:rsid w:val="00FD3EEF"/>
    <w:rsid w:val="00FD434A"/>
    <w:rsid w:val="00FD6A8D"/>
    <w:rsid w:val="00FD7C54"/>
    <w:rsid w:val="00FE3502"/>
    <w:rsid w:val="00FE4EA4"/>
    <w:rsid w:val="00FE69DC"/>
    <w:rsid w:val="00FE7154"/>
    <w:rsid w:val="00FE72BD"/>
    <w:rsid w:val="00FE78FE"/>
    <w:rsid w:val="00FF099F"/>
    <w:rsid w:val="00FF1965"/>
    <w:rsid w:val="00FF21F5"/>
    <w:rsid w:val="00FF5DE8"/>
    <w:rsid w:val="00FF71AB"/>
    <w:rsid w:val="00FF7B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6E08AC7"/>
  <w15:chartTrackingRefBased/>
  <w15:docId w15:val="{2569CF2B-EACE-43E7-A75C-37F416E3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4A0"/>
  </w:style>
  <w:style w:type="paragraph" w:styleId="1">
    <w:name w:val="heading 1"/>
    <w:basedOn w:val="a"/>
    <w:next w:val="a"/>
    <w:link w:val="1Char"/>
    <w:uiPriority w:val="9"/>
    <w:qFormat/>
    <w:rsid w:val="005C14CA"/>
    <w:pPr>
      <w:keepNext/>
      <w:keepLines/>
      <w:spacing w:before="320" w:after="0" w:line="240" w:lineRule="auto"/>
      <w:outlineLvl w:val="0"/>
    </w:pPr>
    <w:rPr>
      <w:rFonts w:ascii="Cambria" w:eastAsia="Cambria" w:hAnsi="Cambria" w:cstheme="majorBidi"/>
      <w:color w:val="2F5496" w:themeColor="accent1" w:themeShade="BF"/>
      <w:sz w:val="30"/>
      <w:szCs w:val="30"/>
    </w:rPr>
  </w:style>
  <w:style w:type="paragraph" w:styleId="2">
    <w:name w:val="heading 2"/>
    <w:basedOn w:val="a"/>
    <w:next w:val="a"/>
    <w:link w:val="2Char"/>
    <w:uiPriority w:val="9"/>
    <w:semiHidden/>
    <w:unhideWhenUsed/>
    <w:qFormat/>
    <w:rsid w:val="000174A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semiHidden/>
    <w:unhideWhenUsed/>
    <w:qFormat/>
    <w:rsid w:val="000174A0"/>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semiHidden/>
    <w:unhideWhenUsed/>
    <w:qFormat/>
    <w:rsid w:val="000174A0"/>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5">
    <w:name w:val="heading 5"/>
    <w:basedOn w:val="a"/>
    <w:next w:val="a"/>
    <w:link w:val="5Char"/>
    <w:uiPriority w:val="9"/>
    <w:semiHidden/>
    <w:unhideWhenUsed/>
    <w:qFormat/>
    <w:rsid w:val="000174A0"/>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semiHidden/>
    <w:unhideWhenUsed/>
    <w:qFormat/>
    <w:rsid w:val="000174A0"/>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0174A0"/>
    <w:pPr>
      <w:keepNext/>
      <w:keepLines/>
      <w:spacing w:before="40" w:after="0"/>
      <w:outlineLvl w:val="6"/>
    </w:pPr>
    <w:rPr>
      <w:rFonts w:asciiTheme="majorHAnsi" w:eastAsiaTheme="majorEastAsia" w:hAnsiTheme="majorHAnsi" w:cstheme="majorBidi"/>
      <w:color w:val="1F3864" w:themeColor="accent1" w:themeShade="80"/>
    </w:rPr>
  </w:style>
  <w:style w:type="paragraph" w:styleId="8">
    <w:name w:val="heading 8"/>
    <w:basedOn w:val="a"/>
    <w:next w:val="a"/>
    <w:link w:val="8Char"/>
    <w:uiPriority w:val="9"/>
    <w:semiHidden/>
    <w:unhideWhenUsed/>
    <w:qFormat/>
    <w:rsid w:val="000174A0"/>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0174A0"/>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C14CA"/>
    <w:rPr>
      <w:rFonts w:ascii="Cambria" w:eastAsia="Cambria" w:hAnsi="Cambria" w:cstheme="majorBidi"/>
      <w:color w:val="2F5496" w:themeColor="accent1" w:themeShade="BF"/>
      <w:sz w:val="30"/>
      <w:szCs w:val="30"/>
    </w:rPr>
  </w:style>
  <w:style w:type="character" w:customStyle="1" w:styleId="2Char">
    <w:name w:val="제목 2 Char"/>
    <w:basedOn w:val="a0"/>
    <w:link w:val="2"/>
    <w:uiPriority w:val="9"/>
    <w:semiHidden/>
    <w:rsid w:val="000174A0"/>
    <w:rPr>
      <w:rFonts w:asciiTheme="majorHAnsi" w:eastAsiaTheme="majorEastAsia" w:hAnsiTheme="majorHAnsi" w:cstheme="majorBidi"/>
      <w:color w:val="C45911" w:themeColor="accent2" w:themeShade="BF"/>
      <w:sz w:val="28"/>
      <w:szCs w:val="28"/>
    </w:rPr>
  </w:style>
  <w:style w:type="character" w:customStyle="1" w:styleId="3Char">
    <w:name w:val="제목 3 Char"/>
    <w:basedOn w:val="a0"/>
    <w:link w:val="3"/>
    <w:uiPriority w:val="9"/>
    <w:semiHidden/>
    <w:rsid w:val="000174A0"/>
    <w:rPr>
      <w:rFonts w:asciiTheme="majorHAnsi" w:eastAsiaTheme="majorEastAsia" w:hAnsiTheme="majorHAnsi" w:cstheme="majorBidi"/>
      <w:color w:val="538135" w:themeColor="accent6" w:themeShade="BF"/>
      <w:sz w:val="26"/>
      <w:szCs w:val="26"/>
    </w:rPr>
  </w:style>
  <w:style w:type="character" w:customStyle="1" w:styleId="4Char">
    <w:name w:val="제목 4 Char"/>
    <w:basedOn w:val="a0"/>
    <w:link w:val="4"/>
    <w:uiPriority w:val="9"/>
    <w:semiHidden/>
    <w:rsid w:val="000174A0"/>
    <w:rPr>
      <w:rFonts w:asciiTheme="majorHAnsi" w:eastAsiaTheme="majorEastAsia" w:hAnsiTheme="majorHAnsi" w:cstheme="majorBidi"/>
      <w:i/>
      <w:iCs/>
      <w:color w:val="2E74B5" w:themeColor="accent5" w:themeShade="BF"/>
      <w:sz w:val="25"/>
      <w:szCs w:val="25"/>
    </w:rPr>
  </w:style>
  <w:style w:type="character" w:customStyle="1" w:styleId="5Char">
    <w:name w:val="제목 5 Char"/>
    <w:basedOn w:val="a0"/>
    <w:link w:val="5"/>
    <w:uiPriority w:val="9"/>
    <w:semiHidden/>
    <w:rsid w:val="000174A0"/>
    <w:rPr>
      <w:rFonts w:asciiTheme="majorHAnsi" w:eastAsiaTheme="majorEastAsia" w:hAnsiTheme="majorHAnsi" w:cstheme="majorBidi"/>
      <w:i/>
      <w:iCs/>
      <w:color w:val="833C0B" w:themeColor="accent2" w:themeShade="80"/>
      <w:sz w:val="24"/>
      <w:szCs w:val="24"/>
    </w:rPr>
  </w:style>
  <w:style w:type="character" w:customStyle="1" w:styleId="6Char">
    <w:name w:val="제목 6 Char"/>
    <w:basedOn w:val="a0"/>
    <w:link w:val="6"/>
    <w:uiPriority w:val="9"/>
    <w:semiHidden/>
    <w:rsid w:val="000174A0"/>
    <w:rPr>
      <w:rFonts w:asciiTheme="majorHAnsi" w:eastAsiaTheme="majorEastAsia" w:hAnsiTheme="majorHAnsi" w:cstheme="majorBidi"/>
      <w:i/>
      <w:iCs/>
      <w:color w:val="385623" w:themeColor="accent6" w:themeShade="80"/>
      <w:sz w:val="23"/>
      <w:szCs w:val="23"/>
    </w:rPr>
  </w:style>
  <w:style w:type="character" w:customStyle="1" w:styleId="7Char">
    <w:name w:val="제목 7 Char"/>
    <w:basedOn w:val="a0"/>
    <w:link w:val="7"/>
    <w:uiPriority w:val="9"/>
    <w:semiHidden/>
    <w:rsid w:val="000174A0"/>
    <w:rPr>
      <w:rFonts w:asciiTheme="majorHAnsi" w:eastAsiaTheme="majorEastAsia" w:hAnsiTheme="majorHAnsi" w:cstheme="majorBidi"/>
      <w:color w:val="1F3864" w:themeColor="accent1" w:themeShade="80"/>
    </w:rPr>
  </w:style>
  <w:style w:type="character" w:customStyle="1" w:styleId="8Char">
    <w:name w:val="제목 8 Char"/>
    <w:basedOn w:val="a0"/>
    <w:link w:val="8"/>
    <w:uiPriority w:val="9"/>
    <w:semiHidden/>
    <w:rsid w:val="000174A0"/>
    <w:rPr>
      <w:rFonts w:asciiTheme="majorHAnsi" w:eastAsiaTheme="majorEastAsia" w:hAnsiTheme="majorHAnsi" w:cstheme="majorBidi"/>
      <w:color w:val="833C0B" w:themeColor="accent2" w:themeShade="80"/>
      <w:sz w:val="21"/>
      <w:szCs w:val="21"/>
    </w:rPr>
  </w:style>
  <w:style w:type="character" w:customStyle="1" w:styleId="9Char">
    <w:name w:val="제목 9 Char"/>
    <w:basedOn w:val="a0"/>
    <w:link w:val="9"/>
    <w:uiPriority w:val="9"/>
    <w:semiHidden/>
    <w:rsid w:val="000174A0"/>
    <w:rPr>
      <w:rFonts w:asciiTheme="majorHAnsi" w:eastAsiaTheme="majorEastAsia" w:hAnsiTheme="majorHAnsi" w:cstheme="majorBidi"/>
      <w:color w:val="385623" w:themeColor="accent6" w:themeShade="80"/>
    </w:rPr>
  </w:style>
  <w:style w:type="paragraph" w:styleId="a3">
    <w:name w:val="Balloon Text"/>
    <w:basedOn w:val="a"/>
    <w:link w:val="Char"/>
    <w:uiPriority w:val="99"/>
    <w:semiHidden/>
    <w:unhideWhenUsed/>
    <w:rsid w:val="007B565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B5651"/>
    <w:rPr>
      <w:rFonts w:asciiTheme="majorHAnsi" w:eastAsiaTheme="majorEastAsia" w:hAnsiTheme="majorHAnsi" w:cstheme="majorBidi"/>
      <w:sz w:val="18"/>
      <w:szCs w:val="18"/>
    </w:rPr>
  </w:style>
  <w:style w:type="paragraph" w:styleId="TOC">
    <w:name w:val="TOC Heading"/>
    <w:basedOn w:val="1"/>
    <w:next w:val="a"/>
    <w:uiPriority w:val="39"/>
    <w:unhideWhenUsed/>
    <w:qFormat/>
    <w:rsid w:val="000174A0"/>
    <w:pPr>
      <w:outlineLvl w:val="9"/>
    </w:pPr>
  </w:style>
  <w:style w:type="paragraph" w:styleId="20">
    <w:name w:val="toc 2"/>
    <w:basedOn w:val="a"/>
    <w:next w:val="a"/>
    <w:autoRedefine/>
    <w:uiPriority w:val="39"/>
    <w:unhideWhenUsed/>
    <w:rsid w:val="000F3FA8"/>
    <w:pPr>
      <w:tabs>
        <w:tab w:val="left" w:pos="880"/>
        <w:tab w:val="right" w:leader="dot" w:pos="9016"/>
      </w:tabs>
      <w:spacing w:after="100"/>
      <w:ind w:firstLineChars="100" w:firstLine="220"/>
    </w:pPr>
    <w:rPr>
      <w:rFonts w:cs="Times New Roman"/>
      <w:noProof/>
    </w:rPr>
  </w:style>
  <w:style w:type="paragraph" w:styleId="10">
    <w:name w:val="toc 1"/>
    <w:basedOn w:val="a"/>
    <w:next w:val="a"/>
    <w:autoRedefine/>
    <w:uiPriority w:val="39"/>
    <w:unhideWhenUsed/>
    <w:rsid w:val="00AC390E"/>
    <w:pPr>
      <w:tabs>
        <w:tab w:val="left" w:pos="800"/>
        <w:tab w:val="right" w:leader="dot" w:pos="9016"/>
      </w:tabs>
      <w:spacing w:after="100"/>
      <w:ind w:leftChars="100" w:left="100" w:rightChars="100" w:right="220"/>
    </w:pPr>
    <w:rPr>
      <w:rFonts w:cs="Times New Roman"/>
    </w:rPr>
  </w:style>
  <w:style w:type="paragraph" w:styleId="30">
    <w:name w:val="toc 3"/>
    <w:basedOn w:val="a"/>
    <w:next w:val="a"/>
    <w:autoRedefine/>
    <w:uiPriority w:val="39"/>
    <w:unhideWhenUsed/>
    <w:rsid w:val="007B5651"/>
    <w:pPr>
      <w:spacing w:after="100"/>
      <w:ind w:left="440"/>
    </w:pPr>
    <w:rPr>
      <w:rFonts w:cs="Times New Roman"/>
    </w:rPr>
  </w:style>
  <w:style w:type="paragraph" w:styleId="a4">
    <w:name w:val="Subtitle"/>
    <w:basedOn w:val="a"/>
    <w:next w:val="a"/>
    <w:link w:val="Char0"/>
    <w:uiPriority w:val="11"/>
    <w:qFormat/>
    <w:rsid w:val="000174A0"/>
    <w:pPr>
      <w:numPr>
        <w:ilvl w:val="1"/>
      </w:numPr>
      <w:spacing w:line="240" w:lineRule="auto"/>
    </w:pPr>
    <w:rPr>
      <w:rFonts w:asciiTheme="majorHAnsi" w:eastAsiaTheme="majorEastAsia" w:hAnsiTheme="majorHAnsi" w:cstheme="majorBidi"/>
    </w:rPr>
  </w:style>
  <w:style w:type="character" w:customStyle="1" w:styleId="Char0">
    <w:name w:val="부제 Char"/>
    <w:basedOn w:val="a0"/>
    <w:link w:val="a4"/>
    <w:uiPriority w:val="11"/>
    <w:rsid w:val="000174A0"/>
    <w:rPr>
      <w:rFonts w:asciiTheme="majorHAnsi" w:eastAsiaTheme="majorEastAsia" w:hAnsiTheme="majorHAnsi" w:cstheme="majorBidi"/>
    </w:rPr>
  </w:style>
  <w:style w:type="character" w:styleId="a5">
    <w:name w:val="Hyperlink"/>
    <w:basedOn w:val="a0"/>
    <w:uiPriority w:val="99"/>
    <w:unhideWhenUsed/>
    <w:rsid w:val="004F6F21"/>
    <w:rPr>
      <w:color w:val="0563C1" w:themeColor="hyperlink"/>
      <w:u w:val="single"/>
    </w:rPr>
  </w:style>
  <w:style w:type="table" w:styleId="a6">
    <w:name w:val="Table Grid"/>
    <w:basedOn w:val="a1"/>
    <w:uiPriority w:val="39"/>
    <w:rsid w:val="00310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14A1E"/>
    <w:pPr>
      <w:ind w:leftChars="400" w:left="800"/>
    </w:pPr>
  </w:style>
  <w:style w:type="paragraph" w:styleId="a8">
    <w:name w:val="header"/>
    <w:basedOn w:val="a"/>
    <w:link w:val="Char1"/>
    <w:uiPriority w:val="99"/>
    <w:unhideWhenUsed/>
    <w:rsid w:val="00EF5B3E"/>
    <w:pPr>
      <w:tabs>
        <w:tab w:val="center" w:pos="4513"/>
        <w:tab w:val="right" w:pos="9026"/>
      </w:tabs>
      <w:snapToGrid w:val="0"/>
    </w:pPr>
  </w:style>
  <w:style w:type="character" w:customStyle="1" w:styleId="Char1">
    <w:name w:val="머리글 Char"/>
    <w:basedOn w:val="a0"/>
    <w:link w:val="a8"/>
    <w:uiPriority w:val="99"/>
    <w:rsid w:val="00EF5B3E"/>
  </w:style>
  <w:style w:type="paragraph" w:styleId="a9">
    <w:name w:val="footer"/>
    <w:basedOn w:val="a"/>
    <w:link w:val="Char2"/>
    <w:uiPriority w:val="99"/>
    <w:unhideWhenUsed/>
    <w:rsid w:val="00EF5B3E"/>
    <w:pPr>
      <w:tabs>
        <w:tab w:val="center" w:pos="4513"/>
        <w:tab w:val="right" w:pos="9026"/>
      </w:tabs>
      <w:snapToGrid w:val="0"/>
    </w:pPr>
  </w:style>
  <w:style w:type="character" w:customStyle="1" w:styleId="Char2">
    <w:name w:val="바닥글 Char"/>
    <w:basedOn w:val="a0"/>
    <w:link w:val="a9"/>
    <w:uiPriority w:val="99"/>
    <w:rsid w:val="00EF5B3E"/>
  </w:style>
  <w:style w:type="paragraph" w:styleId="aa">
    <w:name w:val="Title"/>
    <w:basedOn w:val="a"/>
    <w:next w:val="a"/>
    <w:link w:val="Char3"/>
    <w:uiPriority w:val="10"/>
    <w:qFormat/>
    <w:rsid w:val="000174A0"/>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Char3">
    <w:name w:val="제목 Char"/>
    <w:basedOn w:val="a0"/>
    <w:link w:val="aa"/>
    <w:uiPriority w:val="10"/>
    <w:rsid w:val="000174A0"/>
    <w:rPr>
      <w:rFonts w:asciiTheme="majorHAnsi" w:eastAsiaTheme="majorEastAsia" w:hAnsiTheme="majorHAnsi" w:cstheme="majorBidi"/>
      <w:color w:val="2F5496" w:themeColor="accent1" w:themeShade="BF"/>
      <w:spacing w:val="-10"/>
      <w:sz w:val="52"/>
      <w:szCs w:val="52"/>
    </w:rPr>
  </w:style>
  <w:style w:type="character" w:styleId="ab">
    <w:name w:val="annotation reference"/>
    <w:basedOn w:val="a0"/>
    <w:uiPriority w:val="99"/>
    <w:semiHidden/>
    <w:unhideWhenUsed/>
    <w:rsid w:val="0041080E"/>
    <w:rPr>
      <w:sz w:val="18"/>
      <w:szCs w:val="18"/>
    </w:rPr>
  </w:style>
  <w:style w:type="paragraph" w:styleId="ac">
    <w:name w:val="annotation text"/>
    <w:basedOn w:val="a"/>
    <w:link w:val="Char4"/>
    <w:uiPriority w:val="99"/>
    <w:semiHidden/>
    <w:unhideWhenUsed/>
    <w:rsid w:val="0041080E"/>
  </w:style>
  <w:style w:type="character" w:customStyle="1" w:styleId="Char4">
    <w:name w:val="메모 텍스트 Char"/>
    <w:basedOn w:val="a0"/>
    <w:link w:val="ac"/>
    <w:uiPriority w:val="99"/>
    <w:semiHidden/>
    <w:rsid w:val="0041080E"/>
    <w:rPr>
      <w:rFonts w:ascii="Arial" w:eastAsia="굴림체" w:hAnsi="Arial"/>
      <w:sz w:val="22"/>
    </w:rPr>
  </w:style>
  <w:style w:type="paragraph" w:styleId="ad">
    <w:name w:val="annotation subject"/>
    <w:basedOn w:val="ac"/>
    <w:next w:val="ac"/>
    <w:link w:val="Char5"/>
    <w:uiPriority w:val="99"/>
    <w:semiHidden/>
    <w:unhideWhenUsed/>
    <w:rsid w:val="0041080E"/>
    <w:rPr>
      <w:b/>
      <w:bCs/>
    </w:rPr>
  </w:style>
  <w:style w:type="character" w:customStyle="1" w:styleId="Char5">
    <w:name w:val="메모 주제 Char"/>
    <w:basedOn w:val="Char4"/>
    <w:link w:val="ad"/>
    <w:uiPriority w:val="99"/>
    <w:semiHidden/>
    <w:rsid w:val="0041080E"/>
    <w:rPr>
      <w:rFonts w:ascii="Arial" w:eastAsia="굴림체" w:hAnsi="Arial"/>
      <w:b/>
      <w:bCs/>
      <w:sz w:val="22"/>
    </w:rPr>
  </w:style>
  <w:style w:type="paragraph" w:styleId="ae">
    <w:name w:val="Date"/>
    <w:basedOn w:val="a"/>
    <w:next w:val="a"/>
    <w:link w:val="Char6"/>
    <w:uiPriority w:val="99"/>
    <w:semiHidden/>
    <w:unhideWhenUsed/>
    <w:rsid w:val="005D7D24"/>
  </w:style>
  <w:style w:type="character" w:customStyle="1" w:styleId="Char6">
    <w:name w:val="날짜 Char"/>
    <w:basedOn w:val="a0"/>
    <w:link w:val="ae"/>
    <w:uiPriority w:val="99"/>
    <w:semiHidden/>
    <w:rsid w:val="005D7D24"/>
    <w:rPr>
      <w:rFonts w:ascii="Arial" w:eastAsia="굴림체" w:hAnsi="Arial"/>
      <w:sz w:val="22"/>
    </w:rPr>
  </w:style>
  <w:style w:type="paragraph" w:styleId="af">
    <w:name w:val="No Spacing"/>
    <w:link w:val="Char7"/>
    <w:uiPriority w:val="1"/>
    <w:qFormat/>
    <w:rsid w:val="000174A0"/>
    <w:pPr>
      <w:spacing w:after="0" w:line="240" w:lineRule="auto"/>
    </w:pPr>
  </w:style>
  <w:style w:type="character" w:customStyle="1" w:styleId="Char7">
    <w:name w:val="간격 없음 Char"/>
    <w:basedOn w:val="a0"/>
    <w:link w:val="af"/>
    <w:uiPriority w:val="1"/>
    <w:rsid w:val="00EB1D85"/>
  </w:style>
  <w:style w:type="paragraph" w:styleId="af0">
    <w:name w:val="caption"/>
    <w:basedOn w:val="a"/>
    <w:next w:val="a"/>
    <w:uiPriority w:val="35"/>
    <w:semiHidden/>
    <w:unhideWhenUsed/>
    <w:qFormat/>
    <w:rsid w:val="000174A0"/>
    <w:pPr>
      <w:spacing w:line="240" w:lineRule="auto"/>
    </w:pPr>
    <w:rPr>
      <w:b/>
      <w:bCs/>
      <w:smallCaps/>
      <w:color w:val="4472C4" w:themeColor="accent1"/>
      <w:spacing w:val="6"/>
    </w:rPr>
  </w:style>
  <w:style w:type="character" w:styleId="af1">
    <w:name w:val="Strong"/>
    <w:basedOn w:val="a0"/>
    <w:uiPriority w:val="22"/>
    <w:qFormat/>
    <w:rsid w:val="000174A0"/>
    <w:rPr>
      <w:b/>
      <w:bCs/>
    </w:rPr>
  </w:style>
  <w:style w:type="character" w:styleId="af2">
    <w:name w:val="Emphasis"/>
    <w:basedOn w:val="a0"/>
    <w:uiPriority w:val="20"/>
    <w:qFormat/>
    <w:rsid w:val="000174A0"/>
    <w:rPr>
      <w:i/>
      <w:iCs/>
    </w:rPr>
  </w:style>
  <w:style w:type="paragraph" w:styleId="af3">
    <w:name w:val="Quote"/>
    <w:basedOn w:val="a"/>
    <w:next w:val="a"/>
    <w:link w:val="Char8"/>
    <w:uiPriority w:val="29"/>
    <w:qFormat/>
    <w:rsid w:val="000174A0"/>
    <w:pPr>
      <w:spacing w:before="120"/>
      <w:ind w:left="720" w:right="720"/>
      <w:jc w:val="center"/>
    </w:pPr>
    <w:rPr>
      <w:i/>
      <w:iCs/>
    </w:rPr>
  </w:style>
  <w:style w:type="character" w:customStyle="1" w:styleId="Char8">
    <w:name w:val="인용 Char"/>
    <w:basedOn w:val="a0"/>
    <w:link w:val="af3"/>
    <w:uiPriority w:val="29"/>
    <w:rsid w:val="000174A0"/>
    <w:rPr>
      <w:i/>
      <w:iCs/>
    </w:rPr>
  </w:style>
  <w:style w:type="paragraph" w:styleId="af4">
    <w:name w:val="Intense Quote"/>
    <w:basedOn w:val="a"/>
    <w:next w:val="a"/>
    <w:link w:val="Char9"/>
    <w:uiPriority w:val="30"/>
    <w:qFormat/>
    <w:rsid w:val="000174A0"/>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har9">
    <w:name w:val="강한 인용 Char"/>
    <w:basedOn w:val="a0"/>
    <w:link w:val="af4"/>
    <w:uiPriority w:val="30"/>
    <w:rsid w:val="000174A0"/>
    <w:rPr>
      <w:rFonts w:asciiTheme="majorHAnsi" w:eastAsiaTheme="majorEastAsia" w:hAnsiTheme="majorHAnsi" w:cstheme="majorBidi"/>
      <w:color w:val="4472C4" w:themeColor="accent1"/>
      <w:sz w:val="24"/>
      <w:szCs w:val="24"/>
    </w:rPr>
  </w:style>
  <w:style w:type="character" w:styleId="af5">
    <w:name w:val="Subtle Emphasis"/>
    <w:basedOn w:val="a0"/>
    <w:uiPriority w:val="19"/>
    <w:qFormat/>
    <w:rsid w:val="000174A0"/>
    <w:rPr>
      <w:i/>
      <w:iCs/>
      <w:color w:val="404040" w:themeColor="text1" w:themeTint="BF"/>
    </w:rPr>
  </w:style>
  <w:style w:type="character" w:styleId="af6">
    <w:name w:val="Intense Emphasis"/>
    <w:basedOn w:val="a0"/>
    <w:uiPriority w:val="21"/>
    <w:qFormat/>
    <w:rsid w:val="000174A0"/>
    <w:rPr>
      <w:b w:val="0"/>
      <w:bCs w:val="0"/>
      <w:i/>
      <w:iCs/>
      <w:color w:val="4472C4" w:themeColor="accent1"/>
    </w:rPr>
  </w:style>
  <w:style w:type="character" w:styleId="af7">
    <w:name w:val="Subtle Reference"/>
    <w:basedOn w:val="a0"/>
    <w:uiPriority w:val="31"/>
    <w:qFormat/>
    <w:rsid w:val="000174A0"/>
    <w:rPr>
      <w:smallCaps/>
      <w:color w:val="404040" w:themeColor="text1" w:themeTint="BF"/>
      <w:u w:val="single" w:color="7F7F7F" w:themeColor="text1" w:themeTint="80"/>
    </w:rPr>
  </w:style>
  <w:style w:type="character" w:styleId="af8">
    <w:name w:val="Intense Reference"/>
    <w:basedOn w:val="a0"/>
    <w:uiPriority w:val="32"/>
    <w:qFormat/>
    <w:rsid w:val="000174A0"/>
    <w:rPr>
      <w:b/>
      <w:bCs/>
      <w:smallCaps/>
      <w:color w:val="4472C4" w:themeColor="accent1"/>
      <w:spacing w:val="5"/>
      <w:u w:val="single"/>
    </w:rPr>
  </w:style>
  <w:style w:type="character" w:styleId="af9">
    <w:name w:val="Book Title"/>
    <w:basedOn w:val="a0"/>
    <w:uiPriority w:val="33"/>
    <w:qFormat/>
    <w:rsid w:val="000174A0"/>
    <w:rPr>
      <w:b/>
      <w:bCs/>
      <w:smallCaps/>
    </w:rPr>
  </w:style>
  <w:style w:type="table" w:styleId="4-3">
    <w:name w:val="Grid Table 4 Accent 3"/>
    <w:basedOn w:val="a1"/>
    <w:uiPriority w:val="49"/>
    <w:rsid w:val="00C7361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0">
    <w:name w:val="Plain Table 4"/>
    <w:basedOn w:val="a1"/>
    <w:uiPriority w:val="44"/>
    <w:rsid w:val="00AD61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aliases w:val="protocol"/>
    <w:basedOn w:val="a1"/>
    <w:uiPriority w:val="48"/>
    <w:rsid w:val="00AD616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a">
    <w:name w:val="Grid Table Light"/>
    <w:basedOn w:val="a1"/>
    <w:uiPriority w:val="40"/>
    <w:rsid w:val="00873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b">
    <w:name w:val="Revision"/>
    <w:hidden/>
    <w:uiPriority w:val="99"/>
    <w:semiHidden/>
    <w:rsid w:val="006F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5327">
      <w:bodyDiv w:val="1"/>
      <w:marLeft w:val="0"/>
      <w:marRight w:val="0"/>
      <w:marTop w:val="0"/>
      <w:marBottom w:val="0"/>
      <w:divBdr>
        <w:top w:val="none" w:sz="0" w:space="0" w:color="auto"/>
        <w:left w:val="none" w:sz="0" w:space="0" w:color="auto"/>
        <w:bottom w:val="none" w:sz="0" w:space="0" w:color="auto"/>
        <w:right w:val="none" w:sz="0" w:space="0" w:color="auto"/>
      </w:divBdr>
    </w:div>
    <w:div w:id="329254881">
      <w:bodyDiv w:val="1"/>
      <w:marLeft w:val="0"/>
      <w:marRight w:val="0"/>
      <w:marTop w:val="0"/>
      <w:marBottom w:val="0"/>
      <w:divBdr>
        <w:top w:val="none" w:sz="0" w:space="0" w:color="auto"/>
        <w:left w:val="none" w:sz="0" w:space="0" w:color="auto"/>
        <w:bottom w:val="none" w:sz="0" w:space="0" w:color="auto"/>
        <w:right w:val="none" w:sz="0" w:space="0" w:color="auto"/>
      </w:divBdr>
      <w:divsChild>
        <w:div w:id="1964530685">
          <w:marLeft w:val="0"/>
          <w:marRight w:val="0"/>
          <w:marTop w:val="0"/>
          <w:marBottom w:val="0"/>
          <w:divBdr>
            <w:top w:val="none" w:sz="0" w:space="0" w:color="auto"/>
            <w:left w:val="none" w:sz="0" w:space="0" w:color="auto"/>
            <w:bottom w:val="none" w:sz="0" w:space="0" w:color="auto"/>
            <w:right w:val="none" w:sz="0" w:space="0" w:color="auto"/>
          </w:divBdr>
        </w:div>
      </w:divsChild>
    </w:div>
    <w:div w:id="502859172">
      <w:bodyDiv w:val="1"/>
      <w:marLeft w:val="0"/>
      <w:marRight w:val="0"/>
      <w:marTop w:val="0"/>
      <w:marBottom w:val="0"/>
      <w:divBdr>
        <w:top w:val="none" w:sz="0" w:space="0" w:color="auto"/>
        <w:left w:val="none" w:sz="0" w:space="0" w:color="auto"/>
        <w:bottom w:val="none" w:sz="0" w:space="0" w:color="auto"/>
        <w:right w:val="none" w:sz="0" w:space="0" w:color="auto"/>
      </w:divBdr>
    </w:div>
    <w:div w:id="679085878">
      <w:bodyDiv w:val="1"/>
      <w:marLeft w:val="0"/>
      <w:marRight w:val="0"/>
      <w:marTop w:val="0"/>
      <w:marBottom w:val="0"/>
      <w:divBdr>
        <w:top w:val="none" w:sz="0" w:space="0" w:color="auto"/>
        <w:left w:val="none" w:sz="0" w:space="0" w:color="auto"/>
        <w:bottom w:val="none" w:sz="0" w:space="0" w:color="auto"/>
        <w:right w:val="none" w:sz="0" w:space="0" w:color="auto"/>
      </w:divBdr>
    </w:div>
    <w:div w:id="1190487317">
      <w:bodyDiv w:val="1"/>
      <w:marLeft w:val="0"/>
      <w:marRight w:val="0"/>
      <w:marTop w:val="0"/>
      <w:marBottom w:val="0"/>
      <w:divBdr>
        <w:top w:val="none" w:sz="0" w:space="0" w:color="auto"/>
        <w:left w:val="none" w:sz="0" w:space="0" w:color="auto"/>
        <w:bottom w:val="none" w:sz="0" w:space="0" w:color="auto"/>
        <w:right w:val="none" w:sz="0" w:space="0" w:color="auto"/>
      </w:divBdr>
    </w:div>
    <w:div w:id="17452551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rotocol">
      <a:majorFont>
        <a:latin typeface="Calibri"/>
        <a:ea typeface="맑은 고딕"/>
        <a:cs typeface=""/>
      </a:majorFont>
      <a:minorFont>
        <a:latin typeface="Calibri"/>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96B-146E-496E-A3CC-A5A9CDD0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3356</Words>
  <Characters>19130</Characters>
  <Application>Microsoft Office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22442</CharactersWithSpaces>
  <SharedDoc>false</SharedDoc>
  <HLinks>
    <vt:vector size="204" baseType="variant">
      <vt:variant>
        <vt:i4>1835059</vt:i4>
      </vt:variant>
      <vt:variant>
        <vt:i4>200</vt:i4>
      </vt:variant>
      <vt:variant>
        <vt:i4>0</vt:i4>
      </vt:variant>
      <vt:variant>
        <vt:i4>5</vt:i4>
      </vt:variant>
      <vt:variant>
        <vt:lpwstr/>
      </vt:variant>
      <vt:variant>
        <vt:lpwstr>_Toc39663652</vt:lpwstr>
      </vt:variant>
      <vt:variant>
        <vt:i4>2031667</vt:i4>
      </vt:variant>
      <vt:variant>
        <vt:i4>194</vt:i4>
      </vt:variant>
      <vt:variant>
        <vt:i4>0</vt:i4>
      </vt:variant>
      <vt:variant>
        <vt:i4>5</vt:i4>
      </vt:variant>
      <vt:variant>
        <vt:lpwstr/>
      </vt:variant>
      <vt:variant>
        <vt:lpwstr>_Toc39663651</vt:lpwstr>
      </vt:variant>
      <vt:variant>
        <vt:i4>1966131</vt:i4>
      </vt:variant>
      <vt:variant>
        <vt:i4>188</vt:i4>
      </vt:variant>
      <vt:variant>
        <vt:i4>0</vt:i4>
      </vt:variant>
      <vt:variant>
        <vt:i4>5</vt:i4>
      </vt:variant>
      <vt:variant>
        <vt:lpwstr/>
      </vt:variant>
      <vt:variant>
        <vt:lpwstr>_Toc39663650</vt:lpwstr>
      </vt:variant>
      <vt:variant>
        <vt:i4>1507378</vt:i4>
      </vt:variant>
      <vt:variant>
        <vt:i4>182</vt:i4>
      </vt:variant>
      <vt:variant>
        <vt:i4>0</vt:i4>
      </vt:variant>
      <vt:variant>
        <vt:i4>5</vt:i4>
      </vt:variant>
      <vt:variant>
        <vt:lpwstr/>
      </vt:variant>
      <vt:variant>
        <vt:lpwstr>_Toc39663649</vt:lpwstr>
      </vt:variant>
      <vt:variant>
        <vt:i4>1441842</vt:i4>
      </vt:variant>
      <vt:variant>
        <vt:i4>176</vt:i4>
      </vt:variant>
      <vt:variant>
        <vt:i4>0</vt:i4>
      </vt:variant>
      <vt:variant>
        <vt:i4>5</vt:i4>
      </vt:variant>
      <vt:variant>
        <vt:lpwstr/>
      </vt:variant>
      <vt:variant>
        <vt:lpwstr>_Toc39663648</vt:lpwstr>
      </vt:variant>
      <vt:variant>
        <vt:i4>1638450</vt:i4>
      </vt:variant>
      <vt:variant>
        <vt:i4>170</vt:i4>
      </vt:variant>
      <vt:variant>
        <vt:i4>0</vt:i4>
      </vt:variant>
      <vt:variant>
        <vt:i4>5</vt:i4>
      </vt:variant>
      <vt:variant>
        <vt:lpwstr/>
      </vt:variant>
      <vt:variant>
        <vt:lpwstr>_Toc39663647</vt:lpwstr>
      </vt:variant>
      <vt:variant>
        <vt:i4>1572914</vt:i4>
      </vt:variant>
      <vt:variant>
        <vt:i4>164</vt:i4>
      </vt:variant>
      <vt:variant>
        <vt:i4>0</vt:i4>
      </vt:variant>
      <vt:variant>
        <vt:i4>5</vt:i4>
      </vt:variant>
      <vt:variant>
        <vt:lpwstr/>
      </vt:variant>
      <vt:variant>
        <vt:lpwstr>_Toc39663646</vt:lpwstr>
      </vt:variant>
      <vt:variant>
        <vt:i4>1769522</vt:i4>
      </vt:variant>
      <vt:variant>
        <vt:i4>158</vt:i4>
      </vt:variant>
      <vt:variant>
        <vt:i4>0</vt:i4>
      </vt:variant>
      <vt:variant>
        <vt:i4>5</vt:i4>
      </vt:variant>
      <vt:variant>
        <vt:lpwstr/>
      </vt:variant>
      <vt:variant>
        <vt:lpwstr>_Toc39663645</vt:lpwstr>
      </vt:variant>
      <vt:variant>
        <vt:i4>1703986</vt:i4>
      </vt:variant>
      <vt:variant>
        <vt:i4>152</vt:i4>
      </vt:variant>
      <vt:variant>
        <vt:i4>0</vt:i4>
      </vt:variant>
      <vt:variant>
        <vt:i4>5</vt:i4>
      </vt:variant>
      <vt:variant>
        <vt:lpwstr/>
      </vt:variant>
      <vt:variant>
        <vt:lpwstr>_Toc39663644</vt:lpwstr>
      </vt:variant>
      <vt:variant>
        <vt:i4>1900594</vt:i4>
      </vt:variant>
      <vt:variant>
        <vt:i4>146</vt:i4>
      </vt:variant>
      <vt:variant>
        <vt:i4>0</vt:i4>
      </vt:variant>
      <vt:variant>
        <vt:i4>5</vt:i4>
      </vt:variant>
      <vt:variant>
        <vt:lpwstr/>
      </vt:variant>
      <vt:variant>
        <vt:lpwstr>_Toc39663643</vt:lpwstr>
      </vt:variant>
      <vt:variant>
        <vt:i4>1835058</vt:i4>
      </vt:variant>
      <vt:variant>
        <vt:i4>140</vt:i4>
      </vt:variant>
      <vt:variant>
        <vt:i4>0</vt:i4>
      </vt:variant>
      <vt:variant>
        <vt:i4>5</vt:i4>
      </vt:variant>
      <vt:variant>
        <vt:lpwstr/>
      </vt:variant>
      <vt:variant>
        <vt:lpwstr>_Toc39663642</vt:lpwstr>
      </vt:variant>
      <vt:variant>
        <vt:i4>2031666</vt:i4>
      </vt:variant>
      <vt:variant>
        <vt:i4>134</vt:i4>
      </vt:variant>
      <vt:variant>
        <vt:i4>0</vt:i4>
      </vt:variant>
      <vt:variant>
        <vt:i4>5</vt:i4>
      </vt:variant>
      <vt:variant>
        <vt:lpwstr/>
      </vt:variant>
      <vt:variant>
        <vt:lpwstr>_Toc39663641</vt:lpwstr>
      </vt:variant>
      <vt:variant>
        <vt:i4>1966130</vt:i4>
      </vt:variant>
      <vt:variant>
        <vt:i4>128</vt:i4>
      </vt:variant>
      <vt:variant>
        <vt:i4>0</vt:i4>
      </vt:variant>
      <vt:variant>
        <vt:i4>5</vt:i4>
      </vt:variant>
      <vt:variant>
        <vt:lpwstr/>
      </vt:variant>
      <vt:variant>
        <vt:lpwstr>_Toc39663640</vt:lpwstr>
      </vt:variant>
      <vt:variant>
        <vt:i4>1507381</vt:i4>
      </vt:variant>
      <vt:variant>
        <vt:i4>122</vt:i4>
      </vt:variant>
      <vt:variant>
        <vt:i4>0</vt:i4>
      </vt:variant>
      <vt:variant>
        <vt:i4>5</vt:i4>
      </vt:variant>
      <vt:variant>
        <vt:lpwstr/>
      </vt:variant>
      <vt:variant>
        <vt:lpwstr>_Toc39663639</vt:lpwstr>
      </vt:variant>
      <vt:variant>
        <vt:i4>1441845</vt:i4>
      </vt:variant>
      <vt:variant>
        <vt:i4>116</vt:i4>
      </vt:variant>
      <vt:variant>
        <vt:i4>0</vt:i4>
      </vt:variant>
      <vt:variant>
        <vt:i4>5</vt:i4>
      </vt:variant>
      <vt:variant>
        <vt:lpwstr/>
      </vt:variant>
      <vt:variant>
        <vt:lpwstr>_Toc39663638</vt:lpwstr>
      </vt:variant>
      <vt:variant>
        <vt:i4>1638453</vt:i4>
      </vt:variant>
      <vt:variant>
        <vt:i4>110</vt:i4>
      </vt:variant>
      <vt:variant>
        <vt:i4>0</vt:i4>
      </vt:variant>
      <vt:variant>
        <vt:i4>5</vt:i4>
      </vt:variant>
      <vt:variant>
        <vt:lpwstr/>
      </vt:variant>
      <vt:variant>
        <vt:lpwstr>_Toc39663637</vt:lpwstr>
      </vt:variant>
      <vt:variant>
        <vt:i4>1572917</vt:i4>
      </vt:variant>
      <vt:variant>
        <vt:i4>104</vt:i4>
      </vt:variant>
      <vt:variant>
        <vt:i4>0</vt:i4>
      </vt:variant>
      <vt:variant>
        <vt:i4>5</vt:i4>
      </vt:variant>
      <vt:variant>
        <vt:lpwstr/>
      </vt:variant>
      <vt:variant>
        <vt:lpwstr>_Toc39663636</vt:lpwstr>
      </vt:variant>
      <vt:variant>
        <vt:i4>1769525</vt:i4>
      </vt:variant>
      <vt:variant>
        <vt:i4>98</vt:i4>
      </vt:variant>
      <vt:variant>
        <vt:i4>0</vt:i4>
      </vt:variant>
      <vt:variant>
        <vt:i4>5</vt:i4>
      </vt:variant>
      <vt:variant>
        <vt:lpwstr/>
      </vt:variant>
      <vt:variant>
        <vt:lpwstr>_Toc39663635</vt:lpwstr>
      </vt:variant>
      <vt:variant>
        <vt:i4>1703989</vt:i4>
      </vt:variant>
      <vt:variant>
        <vt:i4>92</vt:i4>
      </vt:variant>
      <vt:variant>
        <vt:i4>0</vt:i4>
      </vt:variant>
      <vt:variant>
        <vt:i4>5</vt:i4>
      </vt:variant>
      <vt:variant>
        <vt:lpwstr/>
      </vt:variant>
      <vt:variant>
        <vt:lpwstr>_Toc39663634</vt:lpwstr>
      </vt:variant>
      <vt:variant>
        <vt:i4>1900597</vt:i4>
      </vt:variant>
      <vt:variant>
        <vt:i4>86</vt:i4>
      </vt:variant>
      <vt:variant>
        <vt:i4>0</vt:i4>
      </vt:variant>
      <vt:variant>
        <vt:i4>5</vt:i4>
      </vt:variant>
      <vt:variant>
        <vt:lpwstr/>
      </vt:variant>
      <vt:variant>
        <vt:lpwstr>_Toc39663633</vt:lpwstr>
      </vt:variant>
      <vt:variant>
        <vt:i4>1835061</vt:i4>
      </vt:variant>
      <vt:variant>
        <vt:i4>80</vt:i4>
      </vt:variant>
      <vt:variant>
        <vt:i4>0</vt:i4>
      </vt:variant>
      <vt:variant>
        <vt:i4>5</vt:i4>
      </vt:variant>
      <vt:variant>
        <vt:lpwstr/>
      </vt:variant>
      <vt:variant>
        <vt:lpwstr>_Toc39663632</vt:lpwstr>
      </vt:variant>
      <vt:variant>
        <vt:i4>2031669</vt:i4>
      </vt:variant>
      <vt:variant>
        <vt:i4>74</vt:i4>
      </vt:variant>
      <vt:variant>
        <vt:i4>0</vt:i4>
      </vt:variant>
      <vt:variant>
        <vt:i4>5</vt:i4>
      </vt:variant>
      <vt:variant>
        <vt:lpwstr/>
      </vt:variant>
      <vt:variant>
        <vt:lpwstr>_Toc39663631</vt:lpwstr>
      </vt:variant>
      <vt:variant>
        <vt:i4>1966133</vt:i4>
      </vt:variant>
      <vt:variant>
        <vt:i4>68</vt:i4>
      </vt:variant>
      <vt:variant>
        <vt:i4>0</vt:i4>
      </vt:variant>
      <vt:variant>
        <vt:i4>5</vt:i4>
      </vt:variant>
      <vt:variant>
        <vt:lpwstr/>
      </vt:variant>
      <vt:variant>
        <vt:lpwstr>_Toc39663630</vt:lpwstr>
      </vt:variant>
      <vt:variant>
        <vt:i4>1507380</vt:i4>
      </vt:variant>
      <vt:variant>
        <vt:i4>62</vt:i4>
      </vt:variant>
      <vt:variant>
        <vt:i4>0</vt:i4>
      </vt:variant>
      <vt:variant>
        <vt:i4>5</vt:i4>
      </vt:variant>
      <vt:variant>
        <vt:lpwstr/>
      </vt:variant>
      <vt:variant>
        <vt:lpwstr>_Toc39663629</vt:lpwstr>
      </vt:variant>
      <vt:variant>
        <vt:i4>1441844</vt:i4>
      </vt:variant>
      <vt:variant>
        <vt:i4>56</vt:i4>
      </vt:variant>
      <vt:variant>
        <vt:i4>0</vt:i4>
      </vt:variant>
      <vt:variant>
        <vt:i4>5</vt:i4>
      </vt:variant>
      <vt:variant>
        <vt:lpwstr/>
      </vt:variant>
      <vt:variant>
        <vt:lpwstr>_Toc39663628</vt:lpwstr>
      </vt:variant>
      <vt:variant>
        <vt:i4>1638452</vt:i4>
      </vt:variant>
      <vt:variant>
        <vt:i4>50</vt:i4>
      </vt:variant>
      <vt:variant>
        <vt:i4>0</vt:i4>
      </vt:variant>
      <vt:variant>
        <vt:i4>5</vt:i4>
      </vt:variant>
      <vt:variant>
        <vt:lpwstr/>
      </vt:variant>
      <vt:variant>
        <vt:lpwstr>_Toc39663627</vt:lpwstr>
      </vt:variant>
      <vt:variant>
        <vt:i4>1572916</vt:i4>
      </vt:variant>
      <vt:variant>
        <vt:i4>44</vt:i4>
      </vt:variant>
      <vt:variant>
        <vt:i4>0</vt:i4>
      </vt:variant>
      <vt:variant>
        <vt:i4>5</vt:i4>
      </vt:variant>
      <vt:variant>
        <vt:lpwstr/>
      </vt:variant>
      <vt:variant>
        <vt:lpwstr>_Toc39663626</vt:lpwstr>
      </vt:variant>
      <vt:variant>
        <vt:i4>1769524</vt:i4>
      </vt:variant>
      <vt:variant>
        <vt:i4>38</vt:i4>
      </vt:variant>
      <vt:variant>
        <vt:i4>0</vt:i4>
      </vt:variant>
      <vt:variant>
        <vt:i4>5</vt:i4>
      </vt:variant>
      <vt:variant>
        <vt:lpwstr/>
      </vt:variant>
      <vt:variant>
        <vt:lpwstr>_Toc39663625</vt:lpwstr>
      </vt:variant>
      <vt:variant>
        <vt:i4>1703988</vt:i4>
      </vt:variant>
      <vt:variant>
        <vt:i4>32</vt:i4>
      </vt:variant>
      <vt:variant>
        <vt:i4>0</vt:i4>
      </vt:variant>
      <vt:variant>
        <vt:i4>5</vt:i4>
      </vt:variant>
      <vt:variant>
        <vt:lpwstr/>
      </vt:variant>
      <vt:variant>
        <vt:lpwstr>_Toc39663624</vt:lpwstr>
      </vt:variant>
      <vt:variant>
        <vt:i4>1900596</vt:i4>
      </vt:variant>
      <vt:variant>
        <vt:i4>26</vt:i4>
      </vt:variant>
      <vt:variant>
        <vt:i4>0</vt:i4>
      </vt:variant>
      <vt:variant>
        <vt:i4>5</vt:i4>
      </vt:variant>
      <vt:variant>
        <vt:lpwstr/>
      </vt:variant>
      <vt:variant>
        <vt:lpwstr>_Toc39663623</vt:lpwstr>
      </vt:variant>
      <vt:variant>
        <vt:i4>1835060</vt:i4>
      </vt:variant>
      <vt:variant>
        <vt:i4>20</vt:i4>
      </vt:variant>
      <vt:variant>
        <vt:i4>0</vt:i4>
      </vt:variant>
      <vt:variant>
        <vt:i4>5</vt:i4>
      </vt:variant>
      <vt:variant>
        <vt:lpwstr/>
      </vt:variant>
      <vt:variant>
        <vt:lpwstr>_Toc39663622</vt:lpwstr>
      </vt:variant>
      <vt:variant>
        <vt:i4>2031668</vt:i4>
      </vt:variant>
      <vt:variant>
        <vt:i4>14</vt:i4>
      </vt:variant>
      <vt:variant>
        <vt:i4>0</vt:i4>
      </vt:variant>
      <vt:variant>
        <vt:i4>5</vt:i4>
      </vt:variant>
      <vt:variant>
        <vt:lpwstr/>
      </vt:variant>
      <vt:variant>
        <vt:lpwstr>_Toc39663621</vt:lpwstr>
      </vt:variant>
      <vt:variant>
        <vt:i4>1966132</vt:i4>
      </vt:variant>
      <vt:variant>
        <vt:i4>8</vt:i4>
      </vt:variant>
      <vt:variant>
        <vt:i4>0</vt:i4>
      </vt:variant>
      <vt:variant>
        <vt:i4>5</vt:i4>
      </vt:variant>
      <vt:variant>
        <vt:lpwstr/>
      </vt:variant>
      <vt:variant>
        <vt:lpwstr>_Toc39663620</vt:lpwstr>
      </vt:variant>
      <vt:variant>
        <vt:i4>1507383</vt:i4>
      </vt:variant>
      <vt:variant>
        <vt:i4>2</vt:i4>
      </vt:variant>
      <vt:variant>
        <vt:i4>0</vt:i4>
      </vt:variant>
      <vt:variant>
        <vt:i4>5</vt:i4>
      </vt:variant>
      <vt:variant>
        <vt:lpwstr/>
      </vt:variant>
      <vt:variant>
        <vt:lpwstr>_Toc39663619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Dajeong</dc:creator>
  <cp:keywords/>
  <dc:description/>
  <cp:lastModifiedBy>Boo Dajeong</cp:lastModifiedBy>
  <cp:revision>2</cp:revision>
  <dcterms:created xsi:type="dcterms:W3CDTF">2020-06-18T04:39:00Z</dcterms:created>
  <dcterms:modified xsi:type="dcterms:W3CDTF">2020-06-18T04:39:00Z</dcterms:modified>
</cp:coreProperties>
</file>